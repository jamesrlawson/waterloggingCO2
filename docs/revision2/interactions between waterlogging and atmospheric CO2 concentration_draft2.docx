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AF3A3" w14:textId="729F7BF6" w:rsidR="00C21863" w:rsidRPr="00C21863" w:rsidRDefault="00C21863" w:rsidP="00C21863">
      <w:pPr>
        <w:rPr>
          <w:i/>
          <w:sz w:val="28"/>
        </w:rPr>
      </w:pPr>
      <w:r w:rsidRPr="00C21863">
        <w:rPr>
          <w:i/>
          <w:sz w:val="28"/>
        </w:rPr>
        <w:t>Interacti</w:t>
      </w:r>
      <w:r>
        <w:rPr>
          <w:i/>
          <w:sz w:val="28"/>
        </w:rPr>
        <w:t>ve effect</w:t>
      </w:r>
      <w:r w:rsidR="00301A53">
        <w:rPr>
          <w:i/>
          <w:sz w:val="28"/>
        </w:rPr>
        <w:t>s</w:t>
      </w:r>
      <w:r>
        <w:rPr>
          <w:i/>
          <w:sz w:val="28"/>
        </w:rPr>
        <w:t xml:space="preserve"> of </w:t>
      </w:r>
      <w:r w:rsidRPr="00C21863">
        <w:rPr>
          <w:i/>
          <w:sz w:val="28"/>
        </w:rPr>
        <w:t>waterlogging and atmospheric CO</w:t>
      </w:r>
      <w:r w:rsidRPr="00C21863">
        <w:rPr>
          <w:i/>
          <w:sz w:val="28"/>
          <w:vertAlign w:val="subscript"/>
        </w:rPr>
        <w:t>2</w:t>
      </w:r>
      <w:r w:rsidRPr="00C21863">
        <w:rPr>
          <w:i/>
          <w:sz w:val="28"/>
        </w:rPr>
        <w:t xml:space="preserve"> concentration </w:t>
      </w:r>
      <w:r>
        <w:rPr>
          <w:i/>
          <w:sz w:val="28"/>
        </w:rPr>
        <w:t xml:space="preserve">on </w:t>
      </w:r>
      <w:r w:rsidR="00765C38">
        <w:rPr>
          <w:i/>
          <w:sz w:val="28"/>
        </w:rPr>
        <w:t xml:space="preserve">gas exchange, </w:t>
      </w:r>
      <w:r>
        <w:rPr>
          <w:i/>
          <w:sz w:val="28"/>
        </w:rPr>
        <w:t>growth and functional traits of</w:t>
      </w:r>
      <w:r w:rsidRPr="00C21863">
        <w:rPr>
          <w:i/>
          <w:sz w:val="28"/>
        </w:rPr>
        <w:t xml:space="preserve"> </w:t>
      </w:r>
      <w:r>
        <w:rPr>
          <w:i/>
          <w:sz w:val="28"/>
        </w:rPr>
        <w:t xml:space="preserve">Australian </w:t>
      </w:r>
      <w:r w:rsidR="00DD5DC5">
        <w:rPr>
          <w:i/>
          <w:sz w:val="28"/>
        </w:rPr>
        <w:t>riparian tree seedlings</w:t>
      </w:r>
    </w:p>
    <w:p w14:paraId="41A6AE79" w14:textId="11133FD8" w:rsidR="00C21863" w:rsidRPr="00F66351" w:rsidRDefault="00C21863" w:rsidP="00C21863">
      <w:pPr>
        <w:spacing w:line="360" w:lineRule="auto"/>
        <w:jc w:val="both"/>
        <w:rPr>
          <w:i/>
          <w:sz w:val="26"/>
          <w:szCs w:val="26"/>
        </w:rPr>
      </w:pPr>
    </w:p>
    <w:p w14:paraId="32803E63" w14:textId="77777777" w:rsidR="00C21863" w:rsidRPr="00F66351" w:rsidRDefault="00C21863" w:rsidP="00C21863">
      <w:pPr>
        <w:spacing w:line="360" w:lineRule="auto"/>
        <w:jc w:val="both"/>
        <w:rPr>
          <w:vertAlign w:val="superscript"/>
        </w:rPr>
      </w:pPr>
      <w:r w:rsidRPr="00F66351">
        <w:t>James R. Lawson*</w:t>
      </w:r>
      <w:r w:rsidRPr="00F66351">
        <w:rPr>
          <w:vertAlign w:val="superscript"/>
        </w:rPr>
        <w:t>1</w:t>
      </w:r>
      <w:r w:rsidRPr="00F66351">
        <w:t>, Kirstie A. Fryirs</w:t>
      </w:r>
      <w:r w:rsidRPr="00F66351">
        <w:rPr>
          <w:vertAlign w:val="superscript"/>
        </w:rPr>
        <w:t>2</w:t>
      </w:r>
      <w:r w:rsidRPr="00F66351">
        <w:t xml:space="preserve"> and Michelle R. Leishman</w:t>
      </w:r>
      <w:r w:rsidRPr="00F66351">
        <w:rPr>
          <w:vertAlign w:val="superscript"/>
        </w:rPr>
        <w:t>1</w:t>
      </w:r>
    </w:p>
    <w:p w14:paraId="7CE61B0D" w14:textId="77777777" w:rsidR="00C21863" w:rsidRPr="00F66351" w:rsidRDefault="00C21863" w:rsidP="00C21863">
      <w:pPr>
        <w:pStyle w:val="ListParagraph"/>
        <w:numPr>
          <w:ilvl w:val="0"/>
          <w:numId w:val="1"/>
        </w:numPr>
        <w:spacing w:line="360" w:lineRule="auto"/>
        <w:jc w:val="both"/>
      </w:pPr>
      <w:r w:rsidRPr="00F66351">
        <w:t>Department of Biological Sciences, Macquarie University, North Ryde, NSW 2109, Australia</w:t>
      </w:r>
    </w:p>
    <w:p w14:paraId="22A8BFAE" w14:textId="77777777" w:rsidR="00C21863" w:rsidRPr="00F66351" w:rsidRDefault="00C21863" w:rsidP="00C21863">
      <w:pPr>
        <w:pStyle w:val="ListParagraph"/>
        <w:numPr>
          <w:ilvl w:val="0"/>
          <w:numId w:val="1"/>
        </w:numPr>
        <w:spacing w:line="360" w:lineRule="auto"/>
        <w:jc w:val="both"/>
      </w:pPr>
      <w:r w:rsidRPr="00F66351">
        <w:t>Department of Environment and Geography, Macquarie University, North Ryde, NSW 2109, Australia</w:t>
      </w:r>
    </w:p>
    <w:p w14:paraId="3ECE36B9" w14:textId="77777777" w:rsidR="00C21863" w:rsidRDefault="00C21863" w:rsidP="00C21863">
      <w:pPr>
        <w:spacing w:line="360" w:lineRule="auto"/>
        <w:jc w:val="both"/>
        <w:rPr>
          <w:rStyle w:val="Hyperlink"/>
        </w:rPr>
      </w:pPr>
      <w:r w:rsidRPr="00F66351">
        <w:t xml:space="preserve">* Correspondence author. E-mail: </w:t>
      </w:r>
      <w:hyperlink r:id="rId6" w:history="1">
        <w:r w:rsidRPr="00F66351">
          <w:rPr>
            <w:rStyle w:val="Hyperlink"/>
          </w:rPr>
          <w:t>james.lawson@mq.edu.au</w:t>
        </w:r>
      </w:hyperlink>
    </w:p>
    <w:p w14:paraId="0816401C" w14:textId="2CA8FDFF" w:rsidR="00C21863" w:rsidRPr="00F66351" w:rsidRDefault="00C21863" w:rsidP="00C21863">
      <w:pPr>
        <w:spacing w:line="360" w:lineRule="auto"/>
        <w:jc w:val="both"/>
      </w:pPr>
      <w:r w:rsidRPr="00F66351">
        <w:t>Running title: “</w:t>
      </w:r>
      <w:r w:rsidR="00301A53">
        <w:t>Effects of waterlogging and eCO</w:t>
      </w:r>
      <w:r w:rsidR="00301A53" w:rsidRPr="00301A53">
        <w:rPr>
          <w:vertAlign w:val="subscript"/>
        </w:rPr>
        <w:t>2</w:t>
      </w:r>
      <w:r w:rsidR="00301A53">
        <w:t xml:space="preserve"> on riparian tree species” </w:t>
      </w:r>
    </w:p>
    <w:p w14:paraId="7729A99C" w14:textId="77777777" w:rsidR="00C21863" w:rsidRDefault="00C21863"/>
    <w:p w14:paraId="4E534292" w14:textId="77777777" w:rsidR="00C21863" w:rsidRDefault="00C21863"/>
    <w:p w14:paraId="7DB3CC03" w14:textId="77777777" w:rsidR="00C21863" w:rsidRDefault="00C21863"/>
    <w:p w14:paraId="2ABEE735" w14:textId="77777777" w:rsidR="00C21863" w:rsidRDefault="00C21863"/>
    <w:p w14:paraId="68871D87" w14:textId="77777777" w:rsidR="00C21863" w:rsidRDefault="00C21863"/>
    <w:p w14:paraId="6A699C2D" w14:textId="77777777" w:rsidR="00C21863" w:rsidRDefault="00C21863"/>
    <w:p w14:paraId="55077E35" w14:textId="77777777" w:rsidR="00C21863" w:rsidRDefault="00C21863"/>
    <w:p w14:paraId="3BF30EBD" w14:textId="77777777" w:rsidR="00C21863" w:rsidRDefault="00C21863"/>
    <w:p w14:paraId="4A6DA4CB" w14:textId="77777777" w:rsidR="00C21863" w:rsidRDefault="00C21863"/>
    <w:p w14:paraId="6F8492D8" w14:textId="77777777" w:rsidR="00C21863" w:rsidRDefault="00C21863"/>
    <w:p w14:paraId="6EAB9EEC" w14:textId="77777777" w:rsidR="00C21863" w:rsidRDefault="00C21863"/>
    <w:p w14:paraId="39F86AFA" w14:textId="77777777" w:rsidR="00C21863" w:rsidRDefault="00C21863"/>
    <w:p w14:paraId="534F2A72" w14:textId="77777777" w:rsidR="00C21863" w:rsidRDefault="00C21863"/>
    <w:p w14:paraId="268C26C3" w14:textId="77777777" w:rsidR="00C21863" w:rsidRDefault="00C21863"/>
    <w:p w14:paraId="6F03AD7A" w14:textId="77777777" w:rsidR="00C21863" w:rsidRDefault="00C21863"/>
    <w:p w14:paraId="259DB224" w14:textId="77777777" w:rsidR="00C21863" w:rsidRDefault="00C21863"/>
    <w:p w14:paraId="2E394D11" w14:textId="77777777" w:rsidR="00C21863" w:rsidRDefault="00C21863"/>
    <w:p w14:paraId="77B565F6" w14:textId="77777777" w:rsidR="00C21863" w:rsidRDefault="00C21863"/>
    <w:p w14:paraId="649A2F9A" w14:textId="77777777" w:rsidR="00C21863" w:rsidRDefault="00C21863"/>
    <w:p w14:paraId="2466AEB0" w14:textId="77777777" w:rsidR="00C21863" w:rsidRDefault="00C21863"/>
    <w:p w14:paraId="664575FD" w14:textId="77777777" w:rsidR="00C21863" w:rsidRDefault="00C21863"/>
    <w:p w14:paraId="35BAC7D4" w14:textId="0BB3B427" w:rsidR="00806CE9" w:rsidRDefault="00806CE9">
      <w:r>
        <w:lastRenderedPageBreak/>
        <w:t>ABSTRACT</w:t>
      </w:r>
    </w:p>
    <w:p w14:paraId="294FA925" w14:textId="64A7E236" w:rsidR="004625A7" w:rsidRDefault="00DD5DC5" w:rsidP="00CC3070">
      <w:pPr>
        <w:spacing w:line="360" w:lineRule="auto"/>
      </w:pPr>
      <w:r>
        <w:t xml:space="preserve">The ability to survive and thrive in repeatedly waterlogged soils is characteristic of plants adapted to riparian habitats. </w:t>
      </w:r>
      <w:r w:rsidR="004625A7">
        <w:t xml:space="preserve">Rising atmospheric </w:t>
      </w:r>
      <w:r w:rsidR="00ED7EFD">
        <w:t>CO</w:t>
      </w:r>
      <w:r w:rsidR="00ED7EFD" w:rsidRPr="0065273B">
        <w:rPr>
          <w:vertAlign w:val="subscript"/>
        </w:rPr>
        <w:t>2</w:t>
      </w:r>
      <w:r w:rsidR="00ED7EFD">
        <w:t xml:space="preserve"> </w:t>
      </w:r>
      <w:r w:rsidR="004625A7">
        <w:t>has the potential to</w:t>
      </w:r>
      <w:r w:rsidR="00ED7EFD">
        <w:t xml:space="preserve"> fundamentally</w:t>
      </w:r>
      <w:r w:rsidR="004625A7">
        <w:t xml:space="preserve"> alter </w:t>
      </w:r>
      <w:r w:rsidR="00ED7EFD">
        <w:t xml:space="preserve">plant </w:t>
      </w:r>
      <w:r w:rsidR="004625A7">
        <w:t>responses to waterlogging by altering gas exchange</w:t>
      </w:r>
      <w:r w:rsidR="00D9457A">
        <w:t xml:space="preserve"> rates and </w:t>
      </w:r>
      <w:r w:rsidR="004625A7">
        <w:t xml:space="preserve">stoichiometry, modifying growth rates </w:t>
      </w:r>
      <w:r w:rsidR="00ED7EFD">
        <w:t>and shifting resource-economic trade-offs to favour different ecological strategies.</w:t>
      </w:r>
      <w:r>
        <w:t xml:space="preserve"> </w:t>
      </w:r>
      <w:r w:rsidR="004625A7">
        <w:t xml:space="preserve">While plant responses to waterlogging and </w:t>
      </w:r>
      <w:r w:rsidR="00ED7EFD">
        <w:t>elevated CO</w:t>
      </w:r>
      <w:r w:rsidR="00ED7EFD" w:rsidRPr="0065273B">
        <w:rPr>
          <w:vertAlign w:val="subscript"/>
        </w:rPr>
        <w:t>2</w:t>
      </w:r>
      <w:r w:rsidR="004625A7">
        <w:t xml:space="preserve"> individually are relatively well characterised, few studies have asked how the effects of waterlogging might be mediated by atmospheric CO</w:t>
      </w:r>
      <w:r w:rsidR="004625A7" w:rsidRPr="0065273B">
        <w:rPr>
          <w:vertAlign w:val="subscript"/>
        </w:rPr>
        <w:t>2</w:t>
      </w:r>
      <w:r w:rsidR="004625A7">
        <w:t xml:space="preserve"> concentration. </w:t>
      </w:r>
    </w:p>
    <w:p w14:paraId="7E9E724E" w14:textId="5D77ADE7" w:rsidR="003B04EF" w:rsidRDefault="003B04EF" w:rsidP="00CC3070">
      <w:pPr>
        <w:spacing w:line="360" w:lineRule="auto"/>
      </w:pPr>
      <w:r>
        <w:t xml:space="preserve">We investigated interactive effects between elevated </w:t>
      </w:r>
      <w:r w:rsidR="00672889">
        <w:t xml:space="preserve">(550 ppm) atmospheric </w:t>
      </w:r>
      <w:r>
        <w:t>CO</w:t>
      </w:r>
      <w:r w:rsidRPr="0065273B">
        <w:rPr>
          <w:vertAlign w:val="subscript"/>
        </w:rPr>
        <w:t>2</w:t>
      </w:r>
      <w:r>
        <w:t xml:space="preserve"> and waterlogging on gas exchange, biomass accumulation and allocation, and functional traits for juveniles of three woody riparian tree species.</w:t>
      </w:r>
      <w:r w:rsidRPr="003B04EF">
        <w:t xml:space="preserve"> </w:t>
      </w:r>
      <w:r>
        <w:t xml:space="preserve">In particular, we were interested in whether </w:t>
      </w:r>
      <w:r w:rsidR="00672889">
        <w:t xml:space="preserve">elevated </w:t>
      </w:r>
      <w:ins w:id="0" w:author="Michelle Leishman" w:date="2015-06-23T10:35:00Z">
        <w:r w:rsidR="0084411D">
          <w:t>CO</w:t>
        </w:r>
        <w:r w:rsidR="0084411D" w:rsidRPr="0065273B">
          <w:rPr>
            <w:vertAlign w:val="subscript"/>
          </w:rPr>
          <w:t>2</w:t>
        </w:r>
        <w:r w:rsidR="0084411D">
          <w:t xml:space="preserve"> </w:t>
        </w:r>
      </w:ins>
      <w:del w:id="1" w:author="Michelle Leishman" w:date="2015-06-23T10:35:00Z">
        <w:r w:rsidDel="0084411D">
          <w:delText xml:space="preserve">CO2 </w:delText>
        </w:r>
      </w:del>
      <w:r>
        <w:t>mitigated growth reduction under waterlogging, and whether this response was sustained following a refractory ‘recovery’ period during which soils were re-aerated.</w:t>
      </w:r>
    </w:p>
    <w:p w14:paraId="05BB60C7" w14:textId="382A1D41" w:rsidR="003B04EF" w:rsidRDefault="003B04EF" w:rsidP="00EA6D40">
      <w:pPr>
        <w:spacing w:line="360" w:lineRule="auto"/>
        <w:jc w:val="both"/>
      </w:pPr>
      <w:r>
        <w:t>We found inconsistent effects of atmospheric CO</w:t>
      </w:r>
      <w:r w:rsidRPr="0065273B">
        <w:rPr>
          <w:vertAlign w:val="subscript"/>
        </w:rPr>
        <w:t>2</w:t>
      </w:r>
      <w:r>
        <w:t xml:space="preserve"> concentration and waterlogging status on growth, gas exchange and f</w:t>
      </w:r>
      <w:r w:rsidR="00ED7EFD">
        <w:t>unctional traits between species</w:t>
      </w:r>
      <w:r w:rsidR="00EA6D40">
        <w:t>,</w:t>
      </w:r>
      <w:r>
        <w:t xml:space="preserve"> and no evidence for a consistent effect of elevated CO</w:t>
      </w:r>
      <w:r w:rsidRPr="0065273B">
        <w:rPr>
          <w:vertAlign w:val="subscript"/>
        </w:rPr>
        <w:t>2</w:t>
      </w:r>
      <w:r>
        <w:t xml:space="preserve"> </w:t>
      </w:r>
      <w:r w:rsidR="002339E6">
        <w:t xml:space="preserve">in </w:t>
      </w:r>
      <w:r>
        <w:t xml:space="preserve">mediating plant responses to flooding. For one species, </w:t>
      </w:r>
      <w:r w:rsidRPr="00CC3070">
        <w:rPr>
          <w:i/>
        </w:rPr>
        <w:t xml:space="preserve">Casuarina </w:t>
      </w:r>
      <w:proofErr w:type="spellStart"/>
      <w:r w:rsidRPr="00CC3070">
        <w:rPr>
          <w:i/>
        </w:rPr>
        <w:t>cunninghamiana</w:t>
      </w:r>
      <w:proofErr w:type="spellEnd"/>
      <w:r>
        <w:t xml:space="preserve">, </w:t>
      </w:r>
      <w:r w:rsidR="00ED7EFD">
        <w:t>elevated CO</w:t>
      </w:r>
      <w:r w:rsidR="00ED7EFD" w:rsidRPr="0065273B">
        <w:rPr>
          <w:vertAlign w:val="subscript"/>
        </w:rPr>
        <w:t>2</w:t>
      </w:r>
      <w:r w:rsidR="00ED7EFD">
        <w:t xml:space="preserve"> substantially increased growth, but this effect was entirely removed by waterlogging and </w:t>
      </w:r>
      <w:del w:id="2" w:author="Michelle Leishman" w:date="2015-06-23T10:35:00Z">
        <w:r w:rsidR="00ED7EFD" w:rsidDel="0084411D">
          <w:delText>did not</w:delText>
        </w:r>
      </w:del>
      <w:ins w:id="3" w:author="Michelle Leishman" w:date="2015-06-23T10:35:00Z">
        <w:r w:rsidR="0084411D">
          <w:t>there was no</w:t>
        </w:r>
      </w:ins>
      <w:r w:rsidR="00ED7EFD">
        <w:t xml:space="preserve"> recover</w:t>
      </w:r>
      <w:ins w:id="4" w:author="Michelle Leishman" w:date="2015-06-23T10:35:00Z">
        <w:r w:rsidR="0084411D">
          <w:t>y</w:t>
        </w:r>
      </w:ins>
      <w:r w:rsidR="00ED7EFD">
        <w:t xml:space="preserve"> following a refractory period. </w:t>
      </w:r>
    </w:p>
    <w:p w14:paraId="6CFE3240" w14:textId="735B324B" w:rsidR="006D5D83" w:rsidRDefault="002339E6" w:rsidP="006D5D83">
      <w:pPr>
        <w:spacing w:line="360" w:lineRule="auto"/>
        <w:jc w:val="both"/>
        <w:rPr>
          <w:b/>
        </w:rPr>
      </w:pPr>
      <w:r w:rsidRPr="00B84511">
        <w:rPr>
          <w:highlight w:val="yellow"/>
        </w:rPr>
        <w:t>Differential responses to combined waterlogging and elevated CO</w:t>
      </w:r>
      <w:r w:rsidRPr="00B84511">
        <w:rPr>
          <w:highlight w:val="yellow"/>
          <w:vertAlign w:val="subscript"/>
        </w:rPr>
        <w:t>2</w:t>
      </w:r>
      <w:r w:rsidRPr="00B84511">
        <w:rPr>
          <w:highlight w:val="yellow"/>
        </w:rPr>
        <w:t xml:space="preserve"> between species may result in compositional changes to riparian plant communities and associated changes in ecosystem functioning.</w:t>
      </w:r>
      <w:r>
        <w:t xml:space="preserve">  </w:t>
      </w:r>
    </w:p>
    <w:p w14:paraId="162EC229" w14:textId="77777777" w:rsidR="006D5D83" w:rsidRPr="006D5D83" w:rsidRDefault="006D5D83" w:rsidP="006D5D83">
      <w:pPr>
        <w:spacing w:line="360" w:lineRule="auto"/>
        <w:jc w:val="both"/>
        <w:rPr>
          <w:i/>
        </w:rPr>
      </w:pPr>
      <w:r w:rsidRPr="006D5D83">
        <w:rPr>
          <w:i/>
        </w:rPr>
        <w:t>Keywords</w:t>
      </w:r>
    </w:p>
    <w:p w14:paraId="0D35ECE9" w14:textId="4A1CBBCE" w:rsidR="006D5D83" w:rsidRDefault="006D5D83" w:rsidP="006D5D83">
      <w:pPr>
        <w:autoSpaceDE w:val="0"/>
        <w:autoSpaceDN w:val="0"/>
        <w:adjustRightInd w:val="0"/>
        <w:spacing w:after="0" w:line="360" w:lineRule="auto"/>
        <w:jc w:val="both"/>
      </w:pPr>
      <w:r w:rsidRPr="00F66351">
        <w:t xml:space="preserve">Climate change, </w:t>
      </w:r>
      <w:r>
        <w:t>elevated CO</w:t>
      </w:r>
      <w:r w:rsidRPr="0065273B">
        <w:rPr>
          <w:vertAlign w:val="subscript"/>
        </w:rPr>
        <w:t>2</w:t>
      </w:r>
      <w:r w:rsidRPr="00F66351">
        <w:t xml:space="preserve">, </w:t>
      </w:r>
      <w:r>
        <w:t>waterlogging</w:t>
      </w:r>
      <w:r w:rsidRPr="00F66351">
        <w:t xml:space="preserve">, </w:t>
      </w:r>
      <w:r>
        <w:t>flooding, plant functional traits, riparian</w:t>
      </w:r>
    </w:p>
    <w:p w14:paraId="7FB639DD" w14:textId="77777777" w:rsidR="006D5D83" w:rsidRDefault="006D5D83" w:rsidP="006D5D83">
      <w:pPr>
        <w:autoSpaceDE w:val="0"/>
        <w:autoSpaceDN w:val="0"/>
        <w:adjustRightInd w:val="0"/>
        <w:spacing w:after="0" w:line="360" w:lineRule="auto"/>
        <w:jc w:val="both"/>
      </w:pPr>
    </w:p>
    <w:p w14:paraId="31D5E9F2" w14:textId="77777777" w:rsidR="005C3CF4" w:rsidRDefault="005C3CF4" w:rsidP="006D5D83">
      <w:pPr>
        <w:autoSpaceDE w:val="0"/>
        <w:autoSpaceDN w:val="0"/>
        <w:adjustRightInd w:val="0"/>
        <w:spacing w:after="0" w:line="360" w:lineRule="auto"/>
        <w:jc w:val="both"/>
      </w:pPr>
    </w:p>
    <w:p w14:paraId="21342689" w14:textId="77777777" w:rsidR="005C3CF4" w:rsidRDefault="005C3CF4" w:rsidP="006D5D83">
      <w:pPr>
        <w:autoSpaceDE w:val="0"/>
        <w:autoSpaceDN w:val="0"/>
        <w:adjustRightInd w:val="0"/>
        <w:spacing w:after="0" w:line="360" w:lineRule="auto"/>
        <w:jc w:val="both"/>
      </w:pPr>
    </w:p>
    <w:p w14:paraId="5B0801B6" w14:textId="77777777" w:rsidR="005C3CF4" w:rsidRDefault="005C3CF4" w:rsidP="006D5D83">
      <w:pPr>
        <w:autoSpaceDE w:val="0"/>
        <w:autoSpaceDN w:val="0"/>
        <w:adjustRightInd w:val="0"/>
        <w:spacing w:after="0" w:line="360" w:lineRule="auto"/>
        <w:jc w:val="both"/>
      </w:pPr>
    </w:p>
    <w:p w14:paraId="634B5ECC" w14:textId="77777777" w:rsidR="005C3CF4" w:rsidRDefault="005C3CF4" w:rsidP="006D5D83">
      <w:pPr>
        <w:autoSpaceDE w:val="0"/>
        <w:autoSpaceDN w:val="0"/>
        <w:adjustRightInd w:val="0"/>
        <w:spacing w:after="0" w:line="360" w:lineRule="auto"/>
        <w:jc w:val="both"/>
      </w:pPr>
    </w:p>
    <w:p w14:paraId="2130F8A8" w14:textId="77777777" w:rsidR="002339E6" w:rsidRDefault="002339E6" w:rsidP="006D5D83">
      <w:pPr>
        <w:autoSpaceDE w:val="0"/>
        <w:autoSpaceDN w:val="0"/>
        <w:adjustRightInd w:val="0"/>
        <w:spacing w:after="0" w:line="360" w:lineRule="auto"/>
        <w:jc w:val="both"/>
      </w:pPr>
    </w:p>
    <w:p w14:paraId="1760C784" w14:textId="77777777" w:rsidR="005C3CF4" w:rsidRDefault="005C3CF4" w:rsidP="006D5D83">
      <w:pPr>
        <w:autoSpaceDE w:val="0"/>
        <w:autoSpaceDN w:val="0"/>
        <w:adjustRightInd w:val="0"/>
        <w:spacing w:after="0" w:line="360" w:lineRule="auto"/>
        <w:jc w:val="both"/>
      </w:pPr>
    </w:p>
    <w:p w14:paraId="35369170" w14:textId="77777777" w:rsidR="005C3CF4" w:rsidRDefault="005C3CF4" w:rsidP="006D5D83">
      <w:pPr>
        <w:autoSpaceDE w:val="0"/>
        <w:autoSpaceDN w:val="0"/>
        <w:adjustRightInd w:val="0"/>
        <w:spacing w:after="0" w:line="360" w:lineRule="auto"/>
        <w:jc w:val="both"/>
      </w:pPr>
    </w:p>
    <w:p w14:paraId="4BD4BFB9" w14:textId="77777777" w:rsidR="005C3CF4" w:rsidRDefault="005C3CF4" w:rsidP="006D5D83">
      <w:pPr>
        <w:autoSpaceDE w:val="0"/>
        <w:autoSpaceDN w:val="0"/>
        <w:adjustRightInd w:val="0"/>
        <w:spacing w:after="0" w:line="360" w:lineRule="auto"/>
        <w:jc w:val="both"/>
      </w:pPr>
    </w:p>
    <w:p w14:paraId="1B899F18" w14:textId="77777777" w:rsidR="005C3CF4" w:rsidRDefault="005C3CF4" w:rsidP="006D5D83">
      <w:pPr>
        <w:autoSpaceDE w:val="0"/>
        <w:autoSpaceDN w:val="0"/>
        <w:adjustRightInd w:val="0"/>
        <w:spacing w:after="0" w:line="360" w:lineRule="auto"/>
        <w:jc w:val="both"/>
      </w:pPr>
    </w:p>
    <w:p w14:paraId="7245255D" w14:textId="74746F12" w:rsidR="008512E1" w:rsidRDefault="006D5D83" w:rsidP="006D5D83">
      <w:pPr>
        <w:autoSpaceDE w:val="0"/>
        <w:autoSpaceDN w:val="0"/>
        <w:adjustRightInd w:val="0"/>
        <w:spacing w:after="0" w:line="360" w:lineRule="auto"/>
        <w:jc w:val="both"/>
      </w:pPr>
      <w:r w:rsidRPr="00F66351">
        <w:lastRenderedPageBreak/>
        <w:t xml:space="preserve"> </w:t>
      </w:r>
      <w:r w:rsidR="005C3CF4">
        <w:t>INTRODUCTION</w:t>
      </w:r>
    </w:p>
    <w:p w14:paraId="61B745B6" w14:textId="77777777" w:rsidR="00B77E96" w:rsidRDefault="00B77E96"/>
    <w:p w14:paraId="7A2F5D41" w14:textId="5144674F" w:rsidR="0078334F" w:rsidRDefault="000C3E50" w:rsidP="00CC3070">
      <w:pPr>
        <w:spacing w:line="360" w:lineRule="auto"/>
        <w:jc w:val="both"/>
      </w:pPr>
      <w:commentRangeStart w:id="5"/>
      <w:r>
        <w:t xml:space="preserve">Riparian </w:t>
      </w:r>
      <w:r w:rsidR="0078334F">
        <w:t>landscapes</w:t>
      </w:r>
      <w:r>
        <w:t xml:space="preserve"> have been heavily modified by humans</w:t>
      </w:r>
      <w:r w:rsidR="00F37D2D">
        <w:t>.</w:t>
      </w:r>
      <w:r>
        <w:t xml:space="preserve"> </w:t>
      </w:r>
      <w:r w:rsidR="00F37D2D">
        <w:t>I</w:t>
      </w:r>
      <w:r>
        <w:t>n recently developed regions, this modification has taken place rapidly and has resulted in significant habitat degradation and biodiversity loss.</w:t>
      </w:r>
      <w:r w:rsidR="00F37D2D">
        <w:t xml:space="preserve"> </w:t>
      </w:r>
      <w:commentRangeEnd w:id="5"/>
      <w:r w:rsidR="0084411D">
        <w:rPr>
          <w:rStyle w:val="CommentReference"/>
        </w:rPr>
        <w:commentReference w:id="5"/>
      </w:r>
      <w:r w:rsidR="00F37D2D">
        <w:t xml:space="preserve">Woody plants play an important role in determining the physical structure of many riparian ecosystems </w:t>
      </w:r>
      <w:r w:rsidR="00F37D2D">
        <w:fldChar w:fldCharType="begin" w:fldLock="1"/>
      </w:r>
      <w:r w:rsidR="00F37D2D">
        <w:instrText>ADDIN CSL_CITATION { "citationItems" : [ { "id" : "ITEM-1", "itemData" : { "DOI" : "10.1016/j.earscirev.2011.11.005", "ISSN" : "00128252", "author" : [ { "dropping-particle" : "", "family" : "Gurnell", "given" : "Angela M.", "non-dropping-particle" : "", "parse-names" : false, "suffix" : "" }, { "dropping-particle" : "", "family" : "Bertoldi", "given" : "Walter", "non-dropping-particle" : "", "parse-names" : false, "suffix" : "" }, { "dropping-particle" : "", "family" : "Corenblit", "given" : "Dov", "non-dropping-particle" : "", "parse-names" : false, "suffix" : "" } ], "container-title" : "Earth-Science Reviews", "id" : "ITEM-1", "issue" : "1-2", "issued" : { "date-parts" : [ [ "2012", "2" ] ] }, "page" : "129-141", "publisher" : "Elsevier B.V.", "title" : "Changing river channels: The roles of hydrological processes, plants and pioneer fluvial landforms in humid temperate, mixed load, gravel bed rivers", "type" : "article-journal", "volume" : "111" }, "uris" : [ "http://www.mendeley.com/documents/?uuid=f2a546c8-a81f-49e8-82d7-5d8e431b6738" ] } ], "mendeley" : { "formattedCitation" : "(Gurnell, Bertoldi &amp; Corenblit 2012)", "plainTextFormattedCitation" : "(Gurnell, Bertoldi &amp; Corenblit 2012)", "previouslyFormattedCitation" : "(Gurnell, Bertoldi &amp; Corenblit 2012)" }, "properties" : { "noteIndex" : 0 }, "schema" : "https://github.com/citation-style-language/schema/raw/master/csl-citation.json" }</w:instrText>
      </w:r>
      <w:r w:rsidR="00F37D2D">
        <w:fldChar w:fldCharType="separate"/>
      </w:r>
      <w:r w:rsidR="00F37D2D" w:rsidRPr="0059644D">
        <w:rPr>
          <w:noProof/>
        </w:rPr>
        <w:t>(Gurnell, Bertoldi &amp; Corenblit 2012)</w:t>
      </w:r>
      <w:r w:rsidR="00F37D2D">
        <w:fldChar w:fldCharType="end"/>
      </w:r>
      <w:r w:rsidR="00F37D2D">
        <w:t xml:space="preserve">, and understanding the responses of woody riparian plants to environmental stresses is central to river rehabilitation and riparian conservation efforts. </w:t>
      </w:r>
      <w:r w:rsidR="00607731">
        <w:t xml:space="preserve">Riparian plant communities are often dominated by keystone species, </w:t>
      </w:r>
      <w:r w:rsidR="00C20BC5">
        <w:t>and responses of such species to environmental change may have important consequences for riparian landscapes defined by their presence</w:t>
      </w:r>
      <w:r w:rsidR="00607731">
        <w:t xml:space="preserve">. </w:t>
      </w:r>
      <w:r w:rsidR="00F37D2D">
        <w:t xml:space="preserve">Changing climatic conditions over the next century are expected to cause shifts in hydrological patterns </w:t>
      </w:r>
      <w:r w:rsidR="00F37D2D">
        <w:fldChar w:fldCharType="begin" w:fldLock="1"/>
      </w:r>
      <w:r w:rsidR="00F37D2D">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"plainTextFormattedCitation" : "(Stocker et al. 2013)", "previouslyFormattedCitation" : "(Stocker &lt;i&gt;et al.&lt;/i&gt; 2013)" }, "properties" : { "noteIndex" : 0 }, "schema" : "https://github.com/citation-style-language/schema/raw/master/csl-citation.json" }</w:instrText>
      </w:r>
      <w:r w:rsidR="00F37D2D">
        <w:fldChar w:fldCharType="separate"/>
      </w:r>
      <w:r w:rsidR="00F37D2D" w:rsidRPr="00170ECA">
        <w:rPr>
          <w:noProof/>
        </w:rPr>
        <w:t xml:space="preserve">(Stocker </w:t>
      </w:r>
      <w:r w:rsidR="00F37D2D" w:rsidRPr="00170ECA">
        <w:rPr>
          <w:i/>
          <w:noProof/>
        </w:rPr>
        <w:t>et al.</w:t>
      </w:r>
      <w:r w:rsidR="00F37D2D" w:rsidRPr="00170ECA">
        <w:rPr>
          <w:noProof/>
        </w:rPr>
        <w:t xml:space="preserve"> 2013)</w:t>
      </w:r>
      <w:r w:rsidR="00F37D2D">
        <w:fldChar w:fldCharType="end"/>
      </w:r>
      <w:r w:rsidR="00F37D2D">
        <w:t xml:space="preserve">, with changes to the prevalence and intensity of extreme flooding events predicted for many regions </w:t>
      </w:r>
      <w:r w:rsidR="00F37D2D">
        <w:fldChar w:fldCharType="begin" w:fldLock="1"/>
      </w:r>
      <w:r w:rsidR="00F37D2D">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F37D2D">
        <w:fldChar w:fldCharType="separate"/>
      </w:r>
      <w:r w:rsidR="00F37D2D" w:rsidRPr="00170ECA">
        <w:rPr>
          <w:noProof/>
        </w:rPr>
        <w:t xml:space="preserve">(Hennessy </w:t>
      </w:r>
      <w:r w:rsidR="00F37D2D" w:rsidRPr="00170ECA">
        <w:rPr>
          <w:i/>
          <w:noProof/>
        </w:rPr>
        <w:t>et al.</w:t>
      </w:r>
      <w:r w:rsidR="00F37D2D" w:rsidRPr="00170ECA">
        <w:rPr>
          <w:noProof/>
        </w:rPr>
        <w:t xml:space="preserve"> 2008)</w:t>
      </w:r>
      <w:r w:rsidR="00F37D2D">
        <w:fldChar w:fldCharType="end"/>
      </w:r>
      <w:r w:rsidR="00F37D2D">
        <w:t>. Atmospheric CO</w:t>
      </w:r>
      <w:r w:rsidR="00F37D2D" w:rsidRPr="0065273B">
        <w:rPr>
          <w:vertAlign w:val="subscript"/>
        </w:rPr>
        <w:t>2</w:t>
      </w:r>
      <w:r w:rsidR="00F37D2D">
        <w:t xml:space="preserve"> has also risen substantially over the past century, and a doubling of pre-industrial levels by 2100 is projected </w:t>
      </w:r>
      <w:r w:rsidR="00F37D2D">
        <w:fldChar w:fldCharType="begin" w:fldLock="1"/>
      </w:r>
      <w:r w:rsidR="00F37D2D">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"manualFormatting" : "(IPCC, 2013)", "plainTextFormattedCitation" : "(Stocker et al. 2013)", "previouslyFormattedCitation" : "(Stocker &lt;i&gt;et al.&lt;/i&gt; 2013)" }, "properties" : { "noteIndex" : 0 }, "schema" : "https://github.com/citation-style-language/schema/raw/master/csl-citation.json" }</w:instrText>
      </w:r>
      <w:r w:rsidR="00F37D2D">
        <w:fldChar w:fldCharType="separate"/>
      </w:r>
      <w:r w:rsidR="00F37D2D" w:rsidRPr="003A4AF4">
        <w:rPr>
          <w:noProof/>
        </w:rPr>
        <w:t>(</w:t>
      </w:r>
      <w:r w:rsidR="00F37D2D">
        <w:rPr>
          <w:noProof/>
        </w:rPr>
        <w:t>IPCC</w:t>
      </w:r>
      <w:r w:rsidR="00F37D2D" w:rsidRPr="003A4AF4">
        <w:rPr>
          <w:noProof/>
        </w:rPr>
        <w:t>, 2013)</w:t>
      </w:r>
      <w:r w:rsidR="00F37D2D">
        <w:fldChar w:fldCharType="end"/>
      </w:r>
      <w:r w:rsidR="00F37D2D">
        <w:t xml:space="preserve">. Flooding is already a dominant abiotic stress and an important determinant of ecological strategy </w:t>
      </w:r>
      <w:r w:rsidR="00FD3B2B">
        <w:t>for woody riparian plants</w:t>
      </w:r>
      <w:r w:rsidR="00F37D2D">
        <w:t xml:space="preserve"> </w:t>
      </w:r>
      <w:r w:rsidR="00F37D2D">
        <w:fldChar w:fldCharType="begin" w:fldLock="1"/>
      </w:r>
      <w:r w:rsidR="00D716CB">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"id" : "ITEM-2",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"ITEM-2",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"(Blom &amp; Voesenek 1996; Lawson, Fryirs &amp; Leishman 2015)", "plainTextFormattedCitation" : "(Blom &amp; Voesenek 1996; Lawson, Fryirs &amp; Leishman 2015)", "previouslyFormattedCitation" : "(Blom &amp; Voesenek 1996; Lawson, Fryirs &amp; Leishman 2015)" }, "properties" : { "noteIndex" : 0 }, "schema" : "https://github.com/citation-style-language/schema/raw/master/csl-citation.json" }</w:instrText>
      </w:r>
      <w:r w:rsidR="00F37D2D">
        <w:fldChar w:fldCharType="separate"/>
      </w:r>
      <w:r w:rsidR="00F37D2D" w:rsidRPr="00F37D2D">
        <w:rPr>
          <w:noProof/>
        </w:rPr>
        <w:t>(Blom &amp; Voesenek 1996; Lawson, Fryirs &amp; Leishman 2015)</w:t>
      </w:r>
      <w:r w:rsidR="00F37D2D">
        <w:fldChar w:fldCharType="end"/>
      </w:r>
      <w:r w:rsidR="00F37D2D">
        <w:t>, but while a significant body of research describes the effects of elevated CO</w:t>
      </w:r>
      <w:r w:rsidR="00F37D2D" w:rsidRPr="0065273B">
        <w:rPr>
          <w:vertAlign w:val="subscript"/>
        </w:rPr>
        <w:t>2</w:t>
      </w:r>
      <w:r w:rsidR="00F37D2D">
        <w:t xml:space="preserve"> on plants at multiple scales, little is known about </w:t>
      </w:r>
      <w:del w:id="6" w:author="Michelle Leishman" w:date="2015-06-23T10:39:00Z">
        <w:r w:rsidR="00F37D2D" w:rsidDel="0084411D">
          <w:delText xml:space="preserve">the </w:delText>
        </w:r>
      </w:del>
      <w:r w:rsidR="00F37D2D">
        <w:t xml:space="preserve">how the effects of flooding </w:t>
      </w:r>
      <w:r w:rsidR="00BB7917">
        <w:t>might</w:t>
      </w:r>
      <w:r w:rsidR="00F37D2D">
        <w:t xml:space="preserve"> be mediated by atmospheric CO</w:t>
      </w:r>
      <w:r w:rsidR="00F37D2D" w:rsidRPr="0065273B">
        <w:rPr>
          <w:vertAlign w:val="subscript"/>
        </w:rPr>
        <w:t>2</w:t>
      </w:r>
      <w:r w:rsidR="00F37D2D">
        <w:t xml:space="preserve"> concentration.</w:t>
      </w:r>
      <w:r w:rsidR="00607731">
        <w:t xml:space="preserve"> </w:t>
      </w:r>
    </w:p>
    <w:p w14:paraId="7311CC2F" w14:textId="21C3CDA4" w:rsidR="00B77E96" w:rsidRDefault="00B77E96" w:rsidP="00B77E96">
      <w:pPr>
        <w:spacing w:line="360" w:lineRule="auto"/>
        <w:jc w:val="both"/>
      </w:pPr>
      <w:r>
        <w:t xml:space="preserve">To thrive near stream channels, plants must navigate a trade-off between ease of access to water and stresses associated with waterlogging or inundation </w:t>
      </w:r>
      <w:r>
        <w:fldChar w:fldCharType="begin" w:fldLock="1"/>
      </w:r>
      <w:r>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Colmer &amp; Voesenek 2009)", "plainTextFormattedCitation" : "(Naiman, Decamps &amp; Pollock 1993; Colmer &amp; Voesenek 2009)", "previouslyFormattedCitation" : "(Naiman, Decamps &amp; Pollock 1993; Colmer &amp; Voesenek 2009)" }, "properties" : { "noteIndex" : 0 }, "schema" : "https://github.com/citation-style-language/schema/raw/master/csl-citation.json" }</w:instrText>
      </w:r>
      <w:r>
        <w:fldChar w:fldCharType="separate"/>
      </w:r>
      <w:r w:rsidRPr="00BF01E1">
        <w:rPr>
          <w:noProof/>
        </w:rPr>
        <w:t>(Naiman, Decamps &amp; Pollock 1993; Colmer &amp; Voesenek 2009)</w:t>
      </w:r>
      <w:r>
        <w:fldChar w:fldCharType="end"/>
      </w:r>
      <w:r>
        <w:t xml:space="preserve">. Woody colonists of inset channel features such as bars and benches may experience repeated cycles of soil waterlogging </w:t>
      </w:r>
      <w:r>
        <w:fldChar w:fldCharType="begin" w:fldLock="1"/>
      </w:r>
      <w:r>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fldChar w:fldCharType="separate"/>
      </w:r>
      <w:r w:rsidRPr="0059644D">
        <w:rPr>
          <w:noProof/>
        </w:rPr>
        <w:t xml:space="preserve">(Corenblit </w:t>
      </w:r>
      <w:r w:rsidRPr="0059644D">
        <w:rPr>
          <w:i/>
          <w:noProof/>
        </w:rPr>
        <w:t>et al.</w:t>
      </w:r>
      <w:r w:rsidRPr="0059644D">
        <w:rPr>
          <w:noProof/>
        </w:rPr>
        <w:t xml:space="preserve"> 2009)</w:t>
      </w:r>
      <w:r>
        <w:fldChar w:fldCharType="end"/>
      </w:r>
      <w:r>
        <w:t xml:space="preserve">, restricting root access to oxygen </w:t>
      </w:r>
      <w:r>
        <w:fldChar w:fldCharType="begin" w:fldLock="1"/>
      </w:r>
      <w:r>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"mendeley" : { "formattedCitation" : "(Voesenek &amp; Bailey-Serres 2015)", "plainTextFormattedCitation" : "(Voesenek &amp; Bailey-Serres 2015)", "previouslyFormattedCitation" : "(Voesenek &amp; Bailey-Serres 2015)" }, "properties" : { "noteIndex" : 0 }, "schema" : "https://github.com/citation-style-language/schema/raw/master/csl-citation.json" }</w:instrText>
      </w:r>
      <w:r>
        <w:fldChar w:fldCharType="separate"/>
      </w:r>
      <w:r w:rsidRPr="009A0AC9">
        <w:rPr>
          <w:noProof/>
        </w:rPr>
        <w:t>(Voesenek &amp; Bailey-Serres 2015)</w:t>
      </w:r>
      <w:r>
        <w:fldChar w:fldCharType="end"/>
      </w:r>
      <w:r>
        <w:t>. Maintaining root respiration in low O</w:t>
      </w:r>
      <w:r w:rsidRPr="00BF01E1">
        <w:rPr>
          <w:vertAlign w:val="subscript"/>
        </w:rPr>
        <w:t>2</w:t>
      </w:r>
      <w:r>
        <w:t xml:space="preserve"> conditions requires switching to costly anaerobic metabolic pathways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810767">
        <w:rPr>
          <w:noProof/>
        </w:rPr>
        <w:t>(Drew 1997)</w:t>
      </w:r>
      <w:r>
        <w:fldChar w:fldCharType="end"/>
      </w:r>
      <w:r>
        <w:t xml:space="preserve">. </w:t>
      </w:r>
      <w:r w:rsidR="0036260C">
        <w:t>The resulting reduction in</w:t>
      </w:r>
      <w:r>
        <w:t xml:space="preserve"> respiration weakens root function, impairing uptake of water and nutrients </w:t>
      </w:r>
      <w:r>
        <w:fldChar w:fldCharType="begin" w:fldLock="1"/>
      </w:r>
      <w:r>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"mendeley" : { "formattedCitation" : "(Piedade &lt;i&gt;et al.&lt;/i&gt; 2010; Voesenek &amp; Bailey-Serres 2015)", "plainTextFormattedCitation" : "(Piedade et al. 2010; Voesenek &amp; Bailey-Serres 2015)", "previouslyFormattedCitation" : "(Piedade &lt;i&gt;et al.&lt;/i&gt; 2010; Voesenek &amp; Bailey-Serres 2015)" }, "properties" : { "noteIndex" : 0 }, "schema" : "https://github.com/citation-style-language/schema/raw/master/csl-citation.json" }</w:instrText>
      </w:r>
      <w:r>
        <w:fldChar w:fldCharType="separate"/>
      </w:r>
      <w:r w:rsidRPr="001C47F9">
        <w:rPr>
          <w:noProof/>
        </w:rPr>
        <w:t xml:space="preserve">(Piedade </w:t>
      </w:r>
      <w:r w:rsidRPr="001C47F9">
        <w:rPr>
          <w:i/>
          <w:noProof/>
        </w:rPr>
        <w:t>et al.</w:t>
      </w:r>
      <w:r w:rsidRPr="001C47F9">
        <w:rPr>
          <w:noProof/>
        </w:rPr>
        <w:t xml:space="preserve"> 2010; Voesenek &amp; Bailey-Serres 2015)</w:t>
      </w:r>
      <w:r>
        <w:fldChar w:fldCharType="end"/>
      </w:r>
      <w:r>
        <w:t xml:space="preserve"> and </w:t>
      </w:r>
      <w:r w:rsidR="0036260C">
        <w:t xml:space="preserve">inducing </w:t>
      </w:r>
      <w:r>
        <w:t xml:space="preserve">suberisation </w:t>
      </w:r>
      <w:r>
        <w:fldChar w:fldCharType="begin" w:fldLock="1"/>
      </w:r>
      <w:r>
        <w:instrText>ADDIN CSL_CITATION { "citationItems" : [ { "id" : "ITEM-1", "itemData" : { "author" : [ { "dropping-particle" : "", "family" : "Steudle", "given" : "E", "non-dropping-particle" : "", "parse-names" : false, "suffix" : "" } ], "container-title" : "Plant Soil", "id" : "ITEM-1", "issued" : { "date-parts" : [ [ "2000" ] ] }, "page" : "45-56", "title" : "Water uptake by roots: an integration of views", "type" : "article-journal", "volume" : "226" }, "uris" : [ "http://www.mendeley.com/documents/?uuid=2f31d5a3-f439-4563-ac2a-1b91b1984c29" ] } ], "mendeley" : { "formattedCitation" : "(Steudle 2000)", "plainTextFormattedCitation" : "(Steudle 2000)", "previouslyFormattedCitation" : "(Steudle 2000)" }, "properties" : { "noteIndex" : 0 }, "schema" : "https://github.com/citation-style-language/schema/raw/master/csl-citation.json" }</w:instrText>
      </w:r>
      <w:r>
        <w:fldChar w:fldCharType="separate"/>
      </w:r>
      <w:r w:rsidRPr="008A2F10">
        <w:rPr>
          <w:noProof/>
        </w:rPr>
        <w:t>(Steudle 2000)</w:t>
      </w:r>
      <w:r>
        <w:fldChar w:fldCharType="end"/>
      </w:r>
      <w:r>
        <w:t>. Stomatal closure may also take place following waterlogging, reducing available CO</w:t>
      </w:r>
      <w:r w:rsidRPr="0065273B">
        <w:rPr>
          <w:vertAlign w:val="subscript"/>
        </w:rPr>
        <w:t>2</w:t>
      </w:r>
      <w:r>
        <w:t xml:space="preserve"> for photosynthesis </w:t>
      </w:r>
      <w:r>
        <w:fldChar w:fldCharType="begin" w:fldLock="1"/>
      </w:r>
      <w:r>
        <w:instrText>ADDIN CSL_CITATION { "citationItems" : [ { "id" : "ITEM-1", "itemData" : { "author" : [ { "dropping-particle" : "", "family" : "Kozlowski", "given" : "T.T.", "non-dropping-particle" : "", "parse-names" : false, "suffix" : "" } ], "container-title" : "Flooding and Plant Growth", "editor" : [ { "dropping-particle" : "", "family" : "Kozlowski", "given" : "TT", "non-dropping-particle" : "", "parse-names" : false, "suffix" : "" } ], "id" : "ITEM-1", "issued" : { "date-parts" : [ [ "1984" ] ] }, "page" : "129-163", "publisher" : "Academic Press", "publisher-place" : "San Diego", "title" : "Responses of woody plants to flooding", "type" : "chapter" }, "uris" : [ "http://www.mendeley.com/documents/?uuid=619ef2aa-fb3f-4df0-881c-5a174a5f791d" ] }, { "id" : "ITEM-2", "itemData" : { "DOI" : "10.1093/aob/mcn208", "ISBN" : "0305-7364", "ISSN" : "03057364", "PMID" : "19001430", "abstract" : "BACKGROUND AND AIMS: An investigation was carried out to determine whether stomatal closure in flooded tomato plants (Solanum lycopersicum) results from decreased leaf water potentials (psi(L)), decreased photosynthetic capacity and attendant increases in internal CO(2) (C(i)) or from losses of root function such as cytokinin and gibberellin export. METHODS: Pot-grown plants were flooded when 1 month old. Leaf conductance was measured by diffusion porometry, the efficiency of photosystem II (PSII) was estimated by fluorimetry, and infrared gas analysis was used to determine C(i) and related parameters. KEY RESULTS: Flooding starting in the morning closed the stomata and increased psi(L) after a short-lived depression of psi(L). The pattern of closure remained unchanged when psi(;L) depression was avoided by starting flooding at the end rather than at the start of the photoperiod. Raising external CO(2) concentrations by 100 micromol mol(-1) also closed stomata rapidly. Five chlorophyll fluorescence parameters [F(q)'/F(m)', F(q)'/F(v)', F(v)'/F(m)', non-photochemical quenching (NPQ) and F(v)/F(m)] were affected by flooding within 12-36 h and changes were linked to decreased C(i). Closing stomata by applying abscisic acid or increasing external CO(2) substantially reproduced the effects of flooding on chlorophyll fluorescence. The presence of well-aerated adventitious roots partially inhibited stomatal closure of flooded plants. Allowing adventitious roots to form on plants flooded for &gt;3 d promoted some stomatal re-opening. This effect of adventitious roots was not reproduced by foliar applications of benzyl adenine and gibberellic acid. CONCLUSIONS: Stomata of flooded plants did not close in response to short-lived decreases in psi(L) or to increased C(i) resulting from impaired PSII photochemistry. Instead, stomatal closure depressed C(i) and this in turn largely explained subsequent changes in chlorophyll fluorescence parameters. Stomatal opening was promoted by the presence of well-aerated adventitious roots, implying that loss of function of root signalling contributes to closing of stomata during flooding. The possibility that this involves inhibition of cytokinin or gibberellin export was not well supported.", "author" : [ { "dropping-particle" : "", "family" : "Else", "given" : "Mark a.", "non-dropping-particle" : "", "parse-names" : false, "suffix" : "" }, { "dropping-particle" : "", "family" : "Janowiak", "given" : "Franciszek", "non-dropping-particle" : "", "parse-names" : false, "suffix" : "" }, { "dropping-particle" : "", "family" : "Atkinson", "given" : "Christopher J.", "non-dropping-particle" : "", "parse-names" : false, "suffix" : "" }, { "dropping-particle" : "", "family" : "Jackson", "given" : "Michael B.", "non-dropping-particle" : "", "parse-names" : false, "suffix" : "" } ], "container-title" : "Annals of Botany", "id" : "ITEM-2", "issued" : { "date-parts" : [ [ "2009" ] ] }, "page" : "313-323", "title" : "Root signals and stomatal closure in relation to photosynthesis, chlorophyll a fluorescence and adventitious rooting of flooded tomato plants", "type" : "article-journal", "volume" : "103" }, "uris" : [ "http://www.mendeley.com/documents/?uuid=902fe657-d2f6-4d3b-9fbd-65d512980990" ] } ], "mendeley" : { "formattedCitation" : "(Kozlowski 1984; Else &lt;i&gt;et al.&lt;/i&gt; 2009)", "plainTextFormattedCitation" : "(Kozlowski 1984; Else et al. 2009)", "previouslyFormattedCitation" : "(Kozlowski 1984; Else &lt;i&gt;et al.&lt;/i&gt; 2009)" }, "properties" : { "noteIndex" : 0 }, "schema" : "https://github.com/citation-style-language/schema/raw/master/csl-citation.json" }</w:instrText>
      </w:r>
      <w:r>
        <w:fldChar w:fldCharType="separate"/>
      </w:r>
      <w:r w:rsidRPr="001157EE">
        <w:rPr>
          <w:noProof/>
        </w:rPr>
        <w:t xml:space="preserve">(Kozlowski 1984; Else </w:t>
      </w:r>
      <w:r w:rsidRPr="001157EE">
        <w:rPr>
          <w:i/>
          <w:noProof/>
        </w:rPr>
        <w:t>et al.</w:t>
      </w:r>
      <w:r w:rsidRPr="001157EE">
        <w:rPr>
          <w:noProof/>
        </w:rPr>
        <w:t xml:space="preserve"> 2009)</w:t>
      </w:r>
      <w:r>
        <w:fldChar w:fldCharType="end"/>
      </w:r>
      <w:r>
        <w:t xml:space="preserve">. Root-zone hypoxia damages roots by disrupting aerobic respiration and causing an “energy crisis” </w:t>
      </w:r>
      <w:r>
        <w:fldChar w:fldCharType="begin" w:fldLock="1"/>
      </w:r>
      <w:r>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&amp; Voesenek 2009)", "plainTextFormattedCitation" : "(Colmer &amp; Voesenek 2009)", "previouslyFormattedCitation" : "(Colmer &amp; Voesenek 2009)" }, "properties" : { "noteIndex" : 0 }, "schema" : "https://github.com/citation-style-language/schema/raw/master/csl-citation.json" }</w:instrText>
      </w:r>
      <w:r>
        <w:fldChar w:fldCharType="separate"/>
      </w:r>
      <w:r w:rsidRPr="0024242D">
        <w:rPr>
          <w:noProof/>
        </w:rPr>
        <w:t>(Colmer &amp; Voesenek 2009)</w:t>
      </w:r>
      <w:r>
        <w:fldChar w:fldCharType="end"/>
      </w:r>
      <w:r>
        <w:t>; reactive oxygen species (ROS) then form as bi</w:t>
      </w:r>
      <w:r w:rsidR="00C1543B">
        <w:t>-</w:t>
      </w:r>
      <w:r>
        <w:t xml:space="preserve">products of anaerobic metabolism </w:t>
      </w:r>
      <w:r>
        <w:fldChar w:fldCharType="begin" w:fldLock="1"/>
      </w:r>
      <w:r>
        <w:instrText>ADDIN CSL_CITATION { "citationItems" : [ { "id" : "ITEM-1", "itemData" : { "DOI" : "10.1007/s00425-006-0457-z", "ISBN" : "0032-0935 (Print)\\r0032-0935 (Linking)", "ISSN" : "00320935", "PMID" : "17180357", "abstract" : "Using ethane as a marker for peroxidative damage to membranes by reactive oxygen species (ROS) we examined the injury of rice seedlings during submergence in the dark. It is often expressed that membrane injury from ROS is a post-submergence phenomenon occurring when oxygen is re-introduced after submergence-induced anoxia. We found that ethane production, from rice seedlings submerged for 24-72 h, was stimulated to 4-37 nl gFW(-1), indicating underwater membrane peroxidation. When examined a week later the seedlings were damaged or had died. On de-submergence in air, ethane production rates rose sharply, but fell back to less than 0.1 nl gFW(-1) h(-1) after 2 h. We compared submergence-susceptible and submergence-tolerant cultivars, submergence starting in the morning (more damage) and in the afternoon (less damage) and investigated different submergence durations. The seedlings showed extensive fatality whenever total ethane emission exceeded about 15 nl gFW(-1). Smaller amounts of ethane emission were linked to less extensive injury to leaves. Partial oxygen shortage (O(2) levels &lt;1%) imposed for 2 h in gas phase mixtures also stimulated ethane production. In contrast, seedlings under anaerobic gas phase conditions produced no ethane until re-aerated: then a small peak was observed followed by a low, steady ethane production. We conclude that damage during submergence is not associated with extensive anoxia. Instead, injury is linked to membrane peroxidation in seedlings that are partially oxygen deficient while submerged. On return to air, further peroxidation is suppressed within about 2 h indicating effective control of ROS production not evident during submergence itself.", "author" : [ { "dropping-particle" : "", "family" : "Santosa", "given" : "I. E.", "non-dropping-particle" : "", "parse-names" : false, "suffix" : "" }, { "dropping-particle" : "", "family" : "Ram", "given" : "P. C.", "non-dropping-particle" : "", "parse-names" : false, "suffix" : "" }, { "dropping-particle" : "", "family" : "Boamfa", "given" : "E. I.", "non-dropping-particle" : "", "parse-names" : false, "suffix" : "" }, { "dropping-particle" : "", "family" : "Laarhoven", "given" : "L. J J", "non-dropping-particle" : "", "parse-names" : false, "suffix" : "" }, { "dropping-particle" : "", "family" : "Reuss", "given" : "J.", "non-dropping-particle" : "", "parse-names" : false, "suffix" : "" }, { "dropping-particle" : "", "family" : "Jackson", "given" : "M. B.", "non-dropping-particle" : "", "parse-names" : false, "suffix" : "" }, { "dropping-particle" : "", "family" : "Harren", "given" : "F. J M", "non-dropping-particle" : "", "parse-names" : false, "suffix" : "" } ], "container-title" : "Planta", "id" : "ITEM-1", "issued" : { "date-parts" : [ [ "2007" ] ] }, "page" : "193-202", "title" : "Patterns of peroxidative ethane emission from submerged rice seedlings indicate that damage from reactive oxygen species takes place during submergence and is not necessarily a post-anoxic phenomenon", "type" : "article-journal", "volume" : "226" }, "uris" : [ "http://www.mendeley.com/documents/?uuid=dcff6c90-d223-452c-aad7-dc4430384ab3" ] } ], "mendeley" : { "formattedCitation" : "(Santosa &lt;i&gt;et al.&lt;/i&gt; 2007)", "plainTextFormattedCitation" : "(Santosa et al. 2007)", "previouslyFormattedCitation" : "(Santosa &lt;i&gt;et al.&lt;/i&gt; 2007)" }, "properties" : { "noteIndex" : 0 }, "schema" : "https://github.com/citation-style-language/schema/raw/master/csl-citation.json" }</w:instrText>
      </w:r>
      <w:r>
        <w:fldChar w:fldCharType="separate"/>
      </w:r>
      <w:r w:rsidRPr="0024242D">
        <w:rPr>
          <w:noProof/>
        </w:rPr>
        <w:t xml:space="preserve">(Santosa </w:t>
      </w:r>
      <w:r w:rsidRPr="0024242D">
        <w:rPr>
          <w:i/>
          <w:noProof/>
        </w:rPr>
        <w:t>et al.</w:t>
      </w:r>
      <w:r w:rsidRPr="0024242D">
        <w:rPr>
          <w:noProof/>
        </w:rPr>
        <w:t xml:space="preserve"> 2007)</w:t>
      </w:r>
      <w:r>
        <w:fldChar w:fldCharType="end"/>
      </w:r>
      <w:r w:rsidR="007A4816">
        <w:t>, and</w:t>
      </w:r>
      <w:r>
        <w:t xml:space="preserve">  </w:t>
      </w:r>
      <w:r w:rsidR="007A4816">
        <w:t>s</w:t>
      </w:r>
      <w:r>
        <w:t>ubsequent re</w:t>
      </w:r>
      <w:r w:rsidR="00C1543B">
        <w:t>-</w:t>
      </w:r>
      <w:r>
        <w:t xml:space="preserve">aeration further increases ROS production </w:t>
      </w:r>
      <w:r>
        <w:fldChar w:fldCharType="begin" w:fldLock="1"/>
      </w:r>
      <w:r>
        <w:instrText>ADDIN CSL_CITATION { "citationItems" : [ { "id" : "ITEM-1", "itemData" : { "DOI" : "10.3389/fpls.2013.00179", "ISSN" : "1664-462X", "PMID" : "23761805", "abstract" : "Aquatic and semi-aquatic plants are well adapted to survive partial or complete submergence which is commonly accompanied by oxygen deprivation. The gaseous hormone ethylene controls a number of adaptive responses to submergence including adventitious root growth and aerenchyma formation. Reactive oxygen species (ROS) act as signaling intermediates in ethylene-controlled submergence adaptation and possibly also independent of ethylene. ROS levels are controlled by synthesis, enzymatic metabolism, and non-enzymatic scavenging. While the actors are by and large known, we still have to learn about altered ROS at the subcellular level and how they are brought about, and the signaling cascades that trigger a specific response. This review briefly summarizes our knowledge on the contribution of ROS to submergence adaptation and describes spectrophotometrical, histochemical, and live cell imaging detection methods that have been used to study changes in ROS abundance. Electron paramagnetic resonance (EPR) spectroscopy is introduced as a method that allows identification and quantification of specific ROS in cell compartments. The use of advanced technologies such as EPR spectroscopy will be necessary to untangle the intricate and partially interwoven signaling networks of ethylene and ROS.", "author" : [ { "dropping-particle" : "", "family" : "Steffens", "given" : "Bianka", "non-dropping-particle" : "", "parse-names" : false, "suffix" : "" }, { "dropping-particle" : "", "family" : "Steffen-Heins", "given" : "Anja", "non-dropping-particle" : "", "parse-names" : false, "suffix" : "" }, { "dropping-particle" : "", "family" : "Sauter", "given" : "Margret", "non-dropping-particle" : "", "parse-names" : false, "suffix" : "" } ], "container-title" : "Frontiers in Plant Science", "id" : "ITEM-1", "issue" : "June", "issued" : { "date-parts" : [ [ "2013" ] ] }, "page" : "179", "title" : "Reactive oxygen species mediate growth and death in submerged plants.", "type" : "article-journal", "volume" : "4" }, "uris" : [ "http://www.mendeley.com/documents/?uuid=74d043b0-1203-4e44-90ee-d4acc35c4514" ] } ], "mendeley" : { "formattedCitation" : "(Steffens, Steffen-Heins &amp; Sauter 2013)", "plainTextFormattedCitation" : "(Steffens, Steffen-Heins &amp; Sauter 2013)", "previouslyFormattedCitation" : "(Steffens, Steffen-Heins &amp; Sauter 2013)" }, "properties" : { "noteIndex" : 0 }, "schema" : "https://github.com/citation-style-language/schema/raw/master/csl-citation.json" }</w:instrText>
      </w:r>
      <w:r>
        <w:fldChar w:fldCharType="separate"/>
      </w:r>
      <w:r w:rsidRPr="00810767">
        <w:rPr>
          <w:noProof/>
        </w:rPr>
        <w:t>(Steffens, Steffen-Heins &amp; Sauter 2013)</w:t>
      </w:r>
      <w:r>
        <w:fldChar w:fldCharType="end"/>
      </w:r>
      <w:r>
        <w:t xml:space="preserve">. Production of toxic ions by microbes under anoxic soil conditions causes additional stress to roots </w:t>
      </w:r>
      <w:r>
        <w:fldChar w:fldCharType="begin" w:fldLock="1"/>
      </w:r>
      <w:r>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"mendeley" : { "formattedCitation" : "(Blom &amp; Voesenek 1996)", "plainTextFormattedCitation" : "(Blom &amp; Voesenek 1996)", "previouslyFormattedCitation" : "(Blom &amp; Voesenek 1996)" }, "properties" : { "noteIndex" : 0 }, "schema" : "https://github.com/citation-style-language/schema/raw/master/csl-citation.json" }</w:instrText>
      </w:r>
      <w:r>
        <w:fldChar w:fldCharType="separate"/>
      </w:r>
      <w:r w:rsidRPr="0024242D">
        <w:rPr>
          <w:noProof/>
        </w:rPr>
        <w:t>(Blom &amp; Voesenek 1996)</w:t>
      </w:r>
      <w:r>
        <w:fldChar w:fldCharType="end"/>
      </w:r>
      <w:r>
        <w:t xml:space="preserve">. Waterlogging may also impair </w:t>
      </w:r>
      <w:proofErr w:type="spellStart"/>
      <w:r>
        <w:t>rhizomicrobial</w:t>
      </w:r>
      <w:proofErr w:type="spellEnd"/>
      <w:r>
        <w:t xml:space="preserve"> nodule formation and activity</w:t>
      </w:r>
      <w:r w:rsidR="007A4816">
        <w:t>,</w:t>
      </w:r>
      <w:r>
        <w:t xml:space="preserve"> resulting in reduced nutrient uptake</w:t>
      </w:r>
      <w:r w:rsidR="007A4816">
        <w:t xml:space="preserve"> </w:t>
      </w:r>
      <w:r w:rsidR="007A4816">
        <w:fldChar w:fldCharType="begin" w:fldLock="1"/>
      </w:r>
      <w:r w:rsidR="007A4816">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"ITEM-2",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"ITEM-2",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Kowalski &amp; Dart 1989; Shimono &lt;i&gt;et al.&lt;/i&gt; 2012)", "plainTextFormattedCitation" : "(Dawson, Kowalski &amp; Dart 1989; Shimono et al. 2012)", "previouslyFormattedCitation" : "(Dawson, Kowalski &amp; Dart 1989; Shimono &lt;i&gt;et al.&lt;/i&gt; 2012)" }, "properties" : { "noteIndex" : 0 }, "schema" : "https://github.com/citation-style-language/schema/raw/master/csl-citation.json" }</w:instrText>
      </w:r>
      <w:r w:rsidR="007A4816">
        <w:fldChar w:fldCharType="separate"/>
      </w:r>
      <w:r w:rsidR="007A4816" w:rsidRPr="001B26AF">
        <w:rPr>
          <w:noProof/>
        </w:rPr>
        <w:t xml:space="preserve">(Dawson, Kowalski &amp; Dart 1989; Shimono </w:t>
      </w:r>
      <w:r w:rsidR="007A4816" w:rsidRPr="001B26AF">
        <w:rPr>
          <w:i/>
          <w:noProof/>
        </w:rPr>
        <w:t>et al.</w:t>
      </w:r>
      <w:r w:rsidR="007A4816" w:rsidRPr="001B26AF">
        <w:rPr>
          <w:noProof/>
        </w:rPr>
        <w:t xml:space="preserve"> 2012)</w:t>
      </w:r>
      <w:r w:rsidR="007A4816">
        <w:fldChar w:fldCharType="end"/>
      </w:r>
      <w:r>
        <w:t xml:space="preserve">. The degree to which this combination of stressors influences plant growth is </w:t>
      </w:r>
      <w:r>
        <w:lastRenderedPageBreak/>
        <w:t xml:space="preserve">ultimately determined by species’ ability to mobilise physiological and morphological responses which mitigate damage </w:t>
      </w:r>
      <w:r>
        <w:fldChar w:fldCharType="begin" w:fldLock="1"/>
      </w:r>
      <w:r>
        <w:instrText>ADDIN CSL_CITATION { "citationItems" : [ { "id" : "ITEM-1", "itemData" : { "DOI" : "10.1146/annurev.arplant.59.032607.092752", "ISBN" : "1040-2519", "ISSN" : "1543-5008", "PMID" : "18444902", "abstract" : "Flooding is an environmental stress for many natural and man-made ecosystems worldwide. Genetic diversity in the plant response to flooding includes alterations in architecture, metabolism, and elongation growth associated with a low O(2) escape strategy and an antithetical quiescence scheme that allows endurance of prolonged submergence. Flooding is frequently accompanied with a reduction of cellular O(2) content that is particularly severe when photosynthesis is limited or absent. This necessitates the production of ATP and regeneration of NAD(+) through anaerobic respiration. The examination of gene regulation and function in model systems provides insight into low-O(2)-sensing mechanisms and metabolic adjustments associated with controlled use of carbohydrate and ATP. At the developmental level, plants can escape the low-O(2) stress caused by flooding through multifaceted alterations in cellular and organ structure that promote access to and diffusion of O(2). These processes are driven by phytohormones, including ethylene, gibberellin, and abscisic acid. This exploration of natural variation in strategies that improve O(2) and carbohydrate status during flooding provides valuable resources for the improvement of crop endurance of an environmental adversity that is enhanced by global warming.", "author" : [ { "dropping-particle" : "", "family" : "Bailey-Serres", "given" : "J", "non-dropping-particle" : "", "parse-names" : false, "suffix" : "" }, { "dropping-particle" : "", "family" : "Voesenek", "given" : "L a C J", "non-dropping-particle" : "", "parse-names" : false, "suffix" : "" } ], "container-title" : "Annual review of plant biology", "id" : "ITEM-1", "issued" : { "date-parts" : [ [ "2008" ] ] }, "page" : "313-339", "title" : "Flooding stress: acclimations and genetic diversity.", "type" : "article-journal", "volume" : "59" }, "uris" : [ "http://www.mendeley.com/documents/?uuid=525adfe7-8c60-41d5-976d-6155b9466756" ] } ], "mendeley" : { "formattedCitation" : "(Bailey-Serres &amp; Voesenek 2008)", "plainTextFormattedCitation" : "(Bailey-Serres &amp; Voesenek 2008)", "previouslyFormattedCitation" : "(Bailey-Serres &amp; Voesenek 2008)" }, "properties" : { "noteIndex" : 0 }, "schema" : "https://github.com/citation-style-language/schema/raw/master/csl-citation.json" }</w:instrText>
      </w:r>
      <w:r>
        <w:fldChar w:fldCharType="separate"/>
      </w:r>
      <w:r w:rsidRPr="00535663">
        <w:rPr>
          <w:noProof/>
        </w:rPr>
        <w:t>(Bailey-Serres &amp; Voesenek 2008)</w:t>
      </w:r>
      <w:r>
        <w:fldChar w:fldCharType="end"/>
      </w:r>
      <w:r>
        <w:t xml:space="preserve">.  </w:t>
      </w:r>
    </w:p>
    <w:p w14:paraId="0CD328A1" w14:textId="284ADE88" w:rsidR="00B77E96" w:rsidRDefault="00B77E96" w:rsidP="00B77E96">
      <w:pPr>
        <w:spacing w:line="360" w:lineRule="auto"/>
        <w:jc w:val="both"/>
      </w:pPr>
      <w:r>
        <w:t>As with waterlogging, atmospheric CO</w:t>
      </w:r>
      <w:r w:rsidRPr="0065273B">
        <w:rPr>
          <w:vertAlign w:val="subscript"/>
        </w:rPr>
        <w:t>2</w:t>
      </w:r>
      <w:r>
        <w:t xml:space="preserve"> concentration is known to affect plant physiology and growth by altering the fundamental economics of carbon, water and macronutrient uptake and use </w:t>
      </w:r>
      <w:r>
        <w:fldChar w:fldCharType="begin" w:fldLock="1"/>
      </w:r>
      <w: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"ITEM-2", "issue" : "1", "issued" : { "date-parts" : [ [ "2012" ] ] }, "page" : "1-13", "title" : "A meta-analysis of plant physiological and growth responses to temperature and elevated CO2", "type" : "article-journal", "volume" : "169" }, "uris" : [ "http://www.mendeley.com/documents/?uuid=ca19ac01-6f19-434e-a54e-28dd284b5041"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"(Poorter &amp; Navas 2003; Wang &lt;i&gt;et al.&lt;/i&gt; 2012; Reich, Hobbie &amp; Lee 2014)", "plainTextFormattedCitation" : "(Poorter &amp; Navas 2003; Wang et al. 2012; Reich, Hobbie &amp; Lee 2014)", "previouslyFormattedCitation" : "(Poorter &amp; Navas 2003; Wang &lt;i&gt;et al.&lt;/i&gt; 2012; Reich, Hobbie &amp; Lee 2014)" }, "properties" : { "noteIndex" : 0 }, "schema" : "https://github.com/citation-style-language/schema/raw/master/csl-citation.json" }</w:instrText>
      </w:r>
      <w:r>
        <w:fldChar w:fldCharType="separate"/>
      </w:r>
      <w:r w:rsidRPr="0024242D">
        <w:rPr>
          <w:noProof/>
        </w:rPr>
        <w:t xml:space="preserve">(Poorter &amp; Navas 2003; Wang </w:t>
      </w:r>
      <w:r w:rsidRPr="0024242D">
        <w:rPr>
          <w:i/>
          <w:noProof/>
        </w:rPr>
        <w:t>et al.</w:t>
      </w:r>
      <w:r w:rsidRPr="0024242D">
        <w:rPr>
          <w:noProof/>
        </w:rPr>
        <w:t xml:space="preserve"> 2012; Reich, Hobbie &amp; Lee 2014)</w:t>
      </w:r>
      <w:r>
        <w:fldChar w:fldCharType="end"/>
      </w:r>
      <w:r>
        <w:t>.  Individual species responses are variable, but photosynthetic CO</w:t>
      </w:r>
      <w:r w:rsidRPr="0065273B">
        <w:rPr>
          <w:vertAlign w:val="subscript"/>
        </w:rPr>
        <w:t>2</w:t>
      </w:r>
      <w:r>
        <w:t xml:space="preserve"> assimilation in C3 plants tends to increase under e</w:t>
      </w:r>
      <w:r w:rsidR="007A4816">
        <w:t>levated CO</w:t>
      </w:r>
      <w:r w:rsidR="007A4816" w:rsidRPr="0065273B">
        <w:rPr>
          <w:vertAlign w:val="subscript"/>
        </w:rPr>
        <w:t>2</w:t>
      </w:r>
      <w:r w:rsidR="007A4816">
        <w:t xml:space="preserve"> (e</w:t>
      </w:r>
      <w:r>
        <w:t>CO</w:t>
      </w:r>
      <w:r w:rsidRPr="0065273B">
        <w:rPr>
          <w:vertAlign w:val="subscript"/>
        </w:rPr>
        <w:t>2</w:t>
      </w:r>
      <w:r w:rsidR="007A4816">
        <w:t>)</w:t>
      </w:r>
      <w:r>
        <w:rPr>
          <w:vertAlign w:val="subscript"/>
        </w:rPr>
        <w:t xml:space="preserve"> </w:t>
      </w:r>
      <w:r>
        <w:fldChar w:fldCharType="begin" w:fldLock="1"/>
      </w:r>
      <w:r>
        <w:instrText>ADDIN CSL_CITATION { "citationItems" : [ { "id" : "ITEM-1",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"ITEM-1", "issued" : { "date-parts" : [ [ "1996" ] ] }, "page" : "127-137", "title" : "A meta-analysis of leaf gas exchange and nitrogen in trees grown under elevated carbon dioxide", "type" : "article", "volume" : "19" }, "uris" : [ "http://www.mendeley.com/documents/?uuid=5d2c795c-5875-4235-ab31-65cf799ff39c" ] } ], "mendeley" : { "formattedCitation" : "(Curtis 1996)", "plainTextFormattedCitation" : "(Curtis 1996)", "previouslyFormattedCitation" : "(Curtis 1996)" }, "properties" : { "noteIndex" : 0 }, "schema" : "https://github.com/citation-style-language/schema/raw/master/csl-citation.json" }</w:instrText>
      </w:r>
      <w:r>
        <w:fldChar w:fldCharType="separate"/>
      </w:r>
      <w:r w:rsidRPr="0059644D">
        <w:rPr>
          <w:noProof/>
        </w:rPr>
        <w:t>(Curtis 1996)</w:t>
      </w:r>
      <w:r>
        <w:fldChar w:fldCharType="end"/>
      </w:r>
      <w:r>
        <w:t xml:space="preserve">. Stomatal conductance is also typically reduced </w:t>
      </w:r>
      <w:r>
        <w:fldChar w:fldCharType="begin" w:fldLock="1"/>
      </w:r>
      <w:r>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&amp; Rogers 2007)", "plainTextFormattedCitation" : "(Ainsworth &amp; Rogers 2007)", "previouslyFormattedCitation" : "(Ainsworth &amp; Rogers 2007)" }, "properties" : { "noteIndex" : 0 }, "schema" : "https://github.com/citation-style-language/schema/raw/master/csl-citation.json" }</w:instrText>
      </w:r>
      <w:r>
        <w:fldChar w:fldCharType="separate"/>
      </w:r>
      <w:r w:rsidRPr="00AE2B73">
        <w:rPr>
          <w:noProof/>
        </w:rPr>
        <w:t>(Ainsworth &amp; Rogers 2007)</w:t>
      </w:r>
      <w:r>
        <w:fldChar w:fldCharType="end"/>
      </w:r>
      <w:r>
        <w:t xml:space="preserve">, with attendant gains in water use efficiency </w:t>
      </w:r>
      <w:r>
        <w:fldChar w:fldCharType="begin" w:fldLock="1"/>
      </w:r>
      <w:r>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"id" : "ITEM-2", "itemData" : { "DOI" : "10.1038/nature12291", "ISBN" : "0028-0836", "ISSN" : "1476-4687", "PMID" : "23842499", "abstract" : "Terrestrial plants remove CO2 from the atmosphere through photosynthesis, a process that is accompanied by the loss of water vapour from leaves. The ratio of water loss to carbon gain, or water-use efficiency, is a key characteristic of ecosystem function that is central to the global cycles of water, energy and carbon. Here we analyse direct, long-term measurements of whole-ecosystem carbon and water exchange. We find a substantial increase in water-use efficiency in temperate and boreal forests of the Northern Hemisphere over the past two decades. We systematically assess various competing hypotheses to explain this trend, and find that the observed increase is most consistent with a strong CO2 fertilization effect. The results suggest a partial closure of stomata-small pores on the leaf surface that regulate gas exchange-to maintain a near-constant concentration of CO2 inside the leaf even under continually increasing atmospheric CO2 levels. The observed increase in forest water-use efficiency is larger than that predicted by existing theory and 13 terrestrial biosphere models. The increase is associated with trends of increasing ecosystem-level photosynthesis and net carbon uptake, and decreasing evapotranspiration. Our findings suggest a shift in the carbon- and water-based economics of terrestrial vegetation, which may require a reassessment of the role of stomatal control in regulating interactions between forests and climate change, and a re-evaluation of coupled vegetation-climate models.", "author" : [ { "dropping-particle" : "", "family" : "Keenan", "given" : "Trevor F", "non-dropping-particle" : "", "parse-names" : false, "suffix" : "" }, { "dropping-particle" : "", "family" : "Hollinger", "given" : "David Y", "non-dropping-particle" : "", "parse-names" : false, "suffix" : "" }, { "dropping-particle" : "", "family" : "Bohrer", "given" : "Gil", "non-dropping-particle" : "", "parse-names" : false, "suffix" : "" }, { "dropping-particle" : "", "family" : "Dragoni", "given" : "Danilo", "non-dropping-particle" : "", "parse-names" : false, "suffix" : "" }, { "dropping-particle" : "", "family" : "Munger", "given" : "J William", "non-dropping-particle" : "", "parse-names" : false, "suffix" : "" }, { "dropping-particle" : "", "family" : "Schmid", "given" : "Hans Peter", "non-dropping-particle" : "", "parse-names" : false, "suffix" : "" }, { "dropping-particle" : "", "family" : "Richardson", "given" : "Andrew D", "non-dropping-particle" : "", "parse-names" : false, "suffix" : "" } ], "container-title" : "Nature", "id" : "ITEM-2", "issued" : { "date-parts" : [ [ "2013" ] ] }, "page" : "324-7", "title" : "Increase in forest water-use efficiency as atmospheric carbon dioxide concentrations rise.", "type" : "article-journal", "volume" : "499" }, "uris" : [ "http://www.mendeley.com/documents/?uuid=51d4c1b2-764f-4ee4-9a43-a03cbbcbe6ce" ] }, { "id" : "ITEM-3",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"ITEM-3", "issue" : "January", "issued" : { "date-parts" : [ [ "2014" ] ] }, "page" : "24-28", "title" : "No growth stimulation of tropical trees by 150\u00a0years of CO2 fertilization but water-use efficiency\u00a0increased", "type" : "article-journal", "volume" : "8" }, "uris" : [ "http://www.mendeley.com/documents/?uuid=ec273284-4aa4-4cac-98cf-511e6abb3ce7" ] } ], "mendeley" : { "formattedCitation" : "(Holtum &amp; Winter 2010; Keenan &lt;i&gt;et al.&lt;/i&gt; 2013; van der Sleen &lt;i&gt;et al.&lt;/i&gt; 2014)", "plainTextFormattedCitation" : "(Holtum &amp; Winter 2010; Keenan et al. 2013; van der Sleen et al. 2014)", "previouslyFormattedCitation" : "(Holtum &amp; Winter 2010; Keenan &lt;i&gt;et al.&lt;/i&gt; 2013; van der Sleen &lt;i&gt;et al.&lt;/i&gt; 2014)" }, "properties" : { "noteIndex" : 0 }, "schema" : "https://github.com/citation-style-language/schema/raw/master/csl-citation.json" }</w:instrText>
      </w:r>
      <w:r>
        <w:fldChar w:fldCharType="separate"/>
      </w:r>
      <w:r w:rsidRPr="00AE2B73">
        <w:rPr>
          <w:noProof/>
        </w:rPr>
        <w:t xml:space="preserve">(Holtum &amp; Winter 2010; Keenan </w:t>
      </w:r>
      <w:r w:rsidRPr="00AE2B73">
        <w:rPr>
          <w:i/>
          <w:noProof/>
        </w:rPr>
        <w:t>et al.</w:t>
      </w:r>
      <w:r w:rsidRPr="00AE2B73">
        <w:rPr>
          <w:noProof/>
        </w:rPr>
        <w:t xml:space="preserve"> 2013; van der Sleen </w:t>
      </w:r>
      <w:r w:rsidRPr="00AE2B73">
        <w:rPr>
          <w:i/>
          <w:noProof/>
        </w:rPr>
        <w:t>et al.</w:t>
      </w:r>
      <w:r w:rsidRPr="00AE2B73">
        <w:rPr>
          <w:noProof/>
        </w:rPr>
        <w:t xml:space="preserve"> 2014)</w:t>
      </w:r>
      <w:r>
        <w:fldChar w:fldCharType="end"/>
      </w:r>
      <w:r>
        <w:t>. Biomass accumulation in response to eCO</w:t>
      </w:r>
      <w:r w:rsidRPr="0065273B">
        <w:rPr>
          <w:vertAlign w:val="subscript"/>
        </w:rPr>
        <w:t>2</w:t>
      </w:r>
      <w:r>
        <w:t xml:space="preserve"> may be enhanced </w:t>
      </w:r>
      <w:r>
        <w:fldChar w:fldCharType="begin" w:fldLock="1"/>
      </w:r>
      <w:r>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&lt;i&gt;et al.&lt;/i&gt; 2012)", "plainTextFormattedCitation" : "(Wang et al. 2012)", "previouslyFormattedCitation" : "(Wang &lt;i&gt;et al.&lt;/i&gt; 2012)" }, "properties" : { "noteIndex" : 0 }, "schema" : "https://github.com/citation-style-language/schema/raw/master/csl-citation.json" }</w:instrText>
      </w:r>
      <w:r>
        <w:fldChar w:fldCharType="separate"/>
      </w:r>
      <w:r w:rsidRPr="006476C2">
        <w:rPr>
          <w:noProof/>
        </w:rPr>
        <w:t xml:space="preserve">(Wang </w:t>
      </w:r>
      <w:r w:rsidRPr="006476C2">
        <w:rPr>
          <w:i/>
          <w:noProof/>
        </w:rPr>
        <w:t>et al.</w:t>
      </w:r>
      <w:r w:rsidRPr="006476C2">
        <w:rPr>
          <w:noProof/>
        </w:rPr>
        <w:t xml:space="preserve"> 2012)</w:t>
      </w:r>
      <w:r>
        <w:fldChar w:fldCharType="end"/>
      </w:r>
      <w:r>
        <w:t>, but</w:t>
      </w:r>
      <w:r w:rsidR="007A4816">
        <w:t xml:space="preserve"> this</w:t>
      </w:r>
      <w:r>
        <w:t xml:space="preserve"> depends on the availability of water and macronutrients </w:t>
      </w:r>
      <w:r>
        <w:fldChar w:fldCharType="begin" w:fldLock="1"/>
      </w:r>
      <w:r>
        <w:instrText>ADDIN CSL_CITATION { "citationItems" : [ { "id" : "ITEM-1",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"ITEM-1", "issued" : { "date-parts" : [ [ "2006" ] ] }, "page" : "393-411", "title" : "Plant CO2 responses: An issue of definition, time and resource supply", "type" : "article-journal", "volume" : "172" }, "uris" : [ "http://www.mendeley.com/documents/?uuid=17eef202-6f4e-443a-9ded-e2248120a651" ] }, { "id" : "ITEM-2",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"ITEM-2",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"(K\u00f6rner 2006; Manea &amp; Leishman 2014; Reich &lt;i&gt;et al.&lt;/i&gt; 2014)", "plainTextFormattedCitation" : "(K\u00f6rner 2006; Manea &amp; Leishman 2014; Reich et al. 2014)", "previouslyFormattedCitation" : "(K\u00f6rner 2006; Manea &amp; Leishman 2014; Reich &lt;i&gt;et al.&lt;/i&gt; 2014)" }, "properties" : { "noteIndex" : 0 }, "schema" : "https://github.com/citation-style-language/schema/raw/master/csl-citation.json" }</w:instrText>
      </w:r>
      <w:r>
        <w:fldChar w:fldCharType="separate"/>
      </w:r>
      <w:r w:rsidRPr="0024242D">
        <w:rPr>
          <w:noProof/>
        </w:rPr>
        <w:t xml:space="preserve">(Körner 2006; Manea &amp; Leishman 2014; Reich </w:t>
      </w:r>
      <w:r w:rsidRPr="0024242D">
        <w:rPr>
          <w:i/>
          <w:noProof/>
        </w:rPr>
        <w:t>et al.</w:t>
      </w:r>
      <w:r w:rsidRPr="0024242D">
        <w:rPr>
          <w:noProof/>
        </w:rPr>
        <w:t xml:space="preserve"> 2014)</w:t>
      </w:r>
      <w:r>
        <w:fldChar w:fldCharType="end"/>
      </w:r>
      <w:r>
        <w:t>. Increased allocation of biomass to roots occurs under eCO</w:t>
      </w:r>
      <w:r w:rsidRPr="0065273B">
        <w:rPr>
          <w:vertAlign w:val="subscript"/>
        </w:rPr>
        <w:t>2</w:t>
      </w:r>
      <w:r>
        <w:t xml:space="preserve"> </w:t>
      </w:r>
      <w:r>
        <w:fldChar w:fldCharType="begin" w:fldLock="1"/>
      </w:r>
      <w:r>
        <w:instrText>ADDIN CSL_CITATION { "citationItems" : [ { "id" : "ITEM-1", "itemData" : { "DOI" : "10.1111/geb.12062", "ISBN" : "1466-822X", "ISSN" : "1466822X", "abstract" : "ABSTRACT Aim Plant root traits regulate belowground C inputs, soil nutrient and water uptake, and play critical roles in determining sustainable plant production and consequences for ecosystem C storage.However, the effects of elevated CO2 on root morphology and function have not beenwell quantified.We reveal general patterns of root trait responses to elevated CO2 from field manipulative experiments. Location North America, Europe, Oceania, Asia. Methods The meta-analysis approach was used to examine the effects of CO2 elevation on 17 variables associated with root morphology, biomass size and dis- tribution, C and N concentrations and pools, turnover and fungal colonization from 110 published studies. Results Elevated CO2 increased root length (+26.0%) and diameter (+8.4%). Elevated CO2 also stimulated total root (+28.8%), fine root (+27.7%) and coarse root biomass (+25.3%), demonstrating strong responses of root morphology and biomass. Elevated CO2 increased the root:shoot ratio (+8.5%) and decreased the proportion of roots in the topsoil (\u20138.4%), suggesting that plants expand rooting systems. In addition, elevated CO2 decreased N concentration (\u20137.1%), but did not affect C concentration, and thus increased the C:N ratio (+7.8%).Root C (+29.3%) increased disproportionately relative to root N pools (+9.4%) under elevated CO2 . Functional traits were also strongly affected by elevated CO2, which increased respiration (+58.9%), rhizodeposition (+37.9%) and fungal colonization (+3.3%). Main conclusions These results suggest that elevated CO2 promoted root mor- phological development, root system expansion and C input to soils, implying that the sensitive responses of root morphology and function to elevated CO2 would increase long-term belowground C sequestration. Keywords", "author" : [ { "dropping-particle" : "", "family" : "Nie", "given" : "Ming", "non-dropping-particle" : "", "parse-names" : false, "suffix" : "" }, { "dropping-particle" : "", "family" : "Lu", "given" : "Meng", "non-dropping-particle" : "", "parse-names" : false, "suffix" : "" }, { "dropping-particle" : "", "family" : "Bell", "given" : "Jennifer", "non-dropping-particle" : "", "parse-names" : false, "suffix" : "" }, { "dropping-particle" : "", "family" : "Raut", "given" : "Swastika", "non-dropping-particle" : "", "parse-names" : false, "suffix" : "" }, { "dropping-particle" : "", "family" : "Pendall", "given" : "Elise", "non-dropping-particle" : "", "parse-names" : false, "suffix" : "" } ], "container-title" : "Global Ecology and Biogeography", "id" : "ITEM-1", "issued" : { "date-parts" : [ [ "2013" ] ] }, "page" : "1095-1105", "title" : "Altered root traits due to elevated CO2: A meta-analysis", "type" : "article-journal", "volume" : "22" }, "uris" : [ "http://www.mendeley.com/documents/?uuid=f50e17c1-9c7c-4753-a2fd-1cb85421c7f0" ] } ], "mendeley" : { "formattedCitation" : "(Nie &lt;i&gt;et al.&lt;/i&gt; 2013)", "plainTextFormattedCitation" : "(Nie et al. 2013)", "previouslyFormattedCitation" : "(Nie &lt;i&gt;et al.&lt;/i&gt; 2013)" }, "properties" : { "noteIndex" : 0 }, "schema" : "https://github.com/citation-style-language/schema/raw/master/csl-citation.json" }</w:instrText>
      </w:r>
      <w:r>
        <w:fldChar w:fldCharType="separate"/>
      </w:r>
      <w:r w:rsidRPr="00DC2212">
        <w:rPr>
          <w:noProof/>
        </w:rPr>
        <w:t xml:space="preserve">(Nie </w:t>
      </w:r>
      <w:r w:rsidRPr="00DC2212">
        <w:rPr>
          <w:i/>
          <w:noProof/>
        </w:rPr>
        <w:t>et al.</w:t>
      </w:r>
      <w:r w:rsidRPr="00DC2212">
        <w:rPr>
          <w:noProof/>
        </w:rPr>
        <w:t xml:space="preserve"> 2013)</w:t>
      </w:r>
      <w:r>
        <w:fldChar w:fldCharType="end"/>
      </w:r>
      <w:r>
        <w:t xml:space="preserve"> </w:t>
      </w:r>
      <w:r w:rsidR="007A4816">
        <w:t>and</w:t>
      </w:r>
      <w:r>
        <w:t xml:space="preserve"> this effect is interactive with environmental stresses such as drought or low soil fertility </w:t>
      </w:r>
      <w:r>
        <w:fldChar w:fldCharType="begin" w:fldLock="1"/>
      </w:r>
      <w:r>
        <w:instrText>ADDIN CSL_CITATION { "citationItems" : [ { "id" : "ITEM-1", "itemData" : { "DOI" : "10.1007/s00442-010-1572-x", "ISBN" : "0029-8549", "ISSN" : "00298549", "PMID" : "20155287", "abstract" : "Rising atmospheric CO(2) greatly enhances plant production, but its effect on biomass allocation, particularly in the presence of environmental stresses, is not well understood. Here, we used meta-analysis combined with pairwise techniques to examine root mass fraction (RMF; i.e., the fraction of root to total biomass) as affected by elevated CO(2) and environmental stresses. Our results showed that lower soil fertility increased RMF and the magnitude was similar for ambient and elevated CO(2)-grown plants. Lower soil water also increased RMF, but to a greater extent at elevated than at ambient CO(2). While CO(2) enrichment had little effect on the magnitude of O(3)-caused reduction in RMF in herbaceous species, it alleviated the adverse effect of higher O(3) on root production in woody species. These results demonstrate that CO(2) has less pronounced effects on RMF than other environmental factors. Under abiotic stresses, e.g., drought and higher O(3), elevated CO(2)-grown plants will likely increase biomass allocation below-ground. Because of the non-uniform changes in drought and O(3) projected for different parts of the world, we conclude that elevated CO(2) will have regional, but not global, effects on biomass allocation under various global change scenarios.", "author" : [ { "dropping-particle" : "", "family" : "Wang", "given" : "Xianzhong", "non-dropping-particle" : "", "parse-names" : false, "suffix" : "" }, { "dropping-particle" : "", "family" : "Taub", "given" : "Daniel R.", "non-dropping-particle" : "", "parse-names" : false, "suffix" : "" } ], "container-title" : "Oecologia", "id" : "ITEM-1", "issue" : "1", "issued" : { "date-parts" : [ [ "2010" ] ] }, "page" : "1-11", "title" : "Interactive effects of elevated carbon dioxide and environmental stresses on root mass fraction in plants: A meta-analytical synthesis using pairwise techniques", "type" : "article-journal", "volume" : "163" }, "uris" : [ "http://www.mendeley.com/documents/?uuid=9caf84b4-3be4-4b84-a6b3-16c4626eecbe" ] } ], "mendeley" : { "formattedCitation" : "(Wang &amp; Taub 2010)", "plainTextFormattedCitation" : "(Wang &amp; Taub 2010)", "previouslyFormattedCitation" : "(Wang &amp; Taub 2010)" }, "properties" : { "noteIndex" : 0 }, "schema" : "https://github.com/citation-style-language/schema/raw/master/csl-citation.json" }</w:instrText>
      </w:r>
      <w:r>
        <w:fldChar w:fldCharType="separate"/>
      </w:r>
      <w:r w:rsidRPr="00DC2212">
        <w:rPr>
          <w:noProof/>
        </w:rPr>
        <w:t>(Wang &amp; Taub 2010)</w:t>
      </w:r>
      <w:r>
        <w:fldChar w:fldCharType="end"/>
      </w:r>
      <w:r>
        <w:t>. Increased rates of production and turnover of fine roots under eCO</w:t>
      </w:r>
      <w:r w:rsidRPr="0065273B">
        <w:rPr>
          <w:vertAlign w:val="subscript"/>
        </w:rPr>
        <w:t>2</w:t>
      </w:r>
      <w:r>
        <w:t xml:space="preserve"> have been shown in the field, </w:t>
      </w:r>
      <w:r w:rsidRPr="00217851">
        <w:t>which has important implications for nutrient cycling and ecosystem functioning</w:t>
      </w:r>
      <w:r>
        <w:t xml:space="preserve"> </w:t>
      </w:r>
      <w:r>
        <w:fldChar w:fldCharType="begin" w:fldLock="1"/>
      </w:r>
      <w:r>
        <w:instrText>ADDIN CSL_CITATION { "citationItems" : [ { "id" : "ITEM-1", "itemData" : { "DOI" : "10.1111/gcb.12609", "ISSN" : "13652486", "PMID" : "24753089", "abstract" : "Soil fungal communities are likely to be central in mediating microbial feedbacks to climate change through their effects on soil carbon (C) storage, nutrient cycling, and plant health. Plants often produce increased fine root biomass in response to elevated atmospheric carbon dioxide (CO2 ), but the responses of soil microbial communities are variable and uncertain, particularly in terms of species diversity. In this study, we describe the responses of the soil fungal community to free air CO2 enrichment (FACE) in a semiarid chaparral shrubland in Southern California (dominated by Adenomstoma fasciculatum) using large subunit rRNA gene sequencing. Community composition varied greatly over the landscape and responses to FACE were subtle, involving a few specific groups. Increased frequency of Sordariomycetes and Leotiomycetes, the latter including the Helotiales, a group that includes many dark septate endophytes known to associate positively with roots, was observed in the FACE plots. Fungal diversity, both in terms of richness and evenness, increased consistently in the FACE treatment, and was relatively high compared to other studies that used similar methods. Increases in diversity were observed across multiple phylogenetic levels, from genus to class, and were distributed broadly across fungal lineages. Diversity was also higher in samples collected close to (5\u00a0cm) plants compared to samples in canopy gaps (30\u00a0cm away from plants). Fungal biomass correlated well with soil organic matter (SOM) content, but patterns of diversity were correlated with fine root production rather than SOM. We conclude that the fungal community in this ecosystem is tightly linked to plant fine root production, and that future changes in the fungal community in response to elevated CO2 and other climatic changes will be primarily driven by changes in plant belowground allocation. Potential feedbacks mediated by soil fungi, such as soil C sequestration, nutrient cycling, and pathogenesis, are discussed.", "author" : [ { "dropping-particle" : "", "family" : "Lipson", "given" : "David a.", "non-dropping-particle" : "", "parse-names" : false, "suffix" : "" }, { "dropping-particle" : "", "family" : "Kuske", "given" : "Cheryl R.", "non-dropping-particle" : "", "parse-names" : false, "suffix" : "" }, { "dropping-particle" : "", "family" : "Gallegos-Graves", "given" : "La Verne", "non-dropping-particle" : "", "parse-names" : false, "suffix" : "" }, { "dropping-particle" : "", "family" : "Oechel", "given" : "Walter C.", "non-dropping-particle" : "", "parse-names" : false, "suffix" : "" } ], "container-title" : "Global Change Biology", "id" : "ITEM-1", "issued" : { "date-parts" : [ [ "2014" ] ] }, "page" : "2555-2565", "title" : "Elevated atmospheric CO2 stimulates soil fungal diversity through increased fine root production in a semiarid shrubland ecosystem", "type" : "article-journal", "volume" : "20" }, "uris" : [ "http://www.mendeley.com/documents/?uuid=bec79650-42d3-4cfc-a411-9bc56813d9e1" ] }, { "id" : "ITEM-2", "itemData" : { "DOI" : "10.2307/2640983", "ISSN" : "10510761", "author" : [ { "dropping-particle" : "", "family" : "Pregitzer", "given" : "KS", "non-dropping-particle" : "", "parse-names" : false, "suffix" : "" }, { "dropping-particle" : "", "family" : "Zak", "given" : "DR", "non-dropping-particle" : "", "parse-names" : false, "suffix" : "" }, { "dropping-particle" : "", "family" : "Maziasz", "given" : "J", "non-dropping-particle" : "", "parse-names" : false, "suffix" : "" }, { "dropping-particle" : "", "family" : "DeForest", "given" : "J", "non-dropping-particle" : "", "parse-names" : false, "suffix" : "" }, { "dropping-particle" : "", "family" : "Curtis", "given" : "PS", "non-dropping-particle" : "", "parse-names" : false, "suffix" : "" }, { "dropping-particle" : "", "family" : "Lussenhop", "given" : "J", "non-dropping-particle" : "", "parse-names" : false, "suffix" : "" } ], "container-title" : "Ecological Applications", "id" : "ITEM-2", "issue" : "1", "issued" : { "date-parts" : [ [ "2000" ] ] }, "page" : "18-33", "title" : "Interactive effects of atmospheric CO2 and soil-N availability on fine roots of populus tremuloides", "type" : "article-journal", "volume" : "10" }, "uris" : [ "http://www.mendeley.com/documents/?uuid=48498796-ccca-4f77-a7c6-8896bec2506d" ] }, { "id" : "ITEM-3",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"ITEM-3", "issued" : { "date-parts" : [ [ "1995" ] ] }, "page" : "579-585", "title" : "Atmospheric CO2, soil-nitrogen and Turnover of fine roots", "type" : "article-journal", "volume" : "129" }, "uris" : [ "http://www.mendeley.com/documents/?uuid=10adb16b-4f0e-4373-83d2-5034d684a284" ] }, { "id" : "ITEM-4", "itemData" : { "DOI" : "10.1046/j.1365-2486.2000.00374.x", "ISSN" : "1354-1013", "abstract" : "We investigated the effects of elevated atmospheric CO2 concentrations (ambient + 200 ppm) on fine root production and soil carbon dynamics in a loblolly pine (Pinus taeda) forest subject to free-air CO2 enrichment (FACE) near Durham, NC (USA). Live fine root mass (LFR) showed less seasonal variation than dead fine root mass (DFR), which was correlated with seasonal changes in soil moisture and soil temperature. LFR mass increased significantly (by 86%) in the elevated CO2 treatment, with an increment of 37 g(dry weight) m(-2) above the control plots after two years of CO2 fumigation. There was no long-term increment in DFR associated with elevated CO2, but significant seasonal accumulations of DFR mass occurred during the summer of the second year of fumigation. Overall, root net primary production (RNPP) was not significantly different, but annual carbon inputs were 21.7 gC m(-2) y(-1) (68%) higher in the elevated CO2 treatment compared to controls. Specific root respiration was not altered by the CO2 treatment during most of the year; however, it was significantly higher by 21% and 13% in September 1997 and May 1998, respectively, in elevated CO2. We did not find statistically significant differences in the C/N ratio of the root tissue, root decomposition or phosphatase activity in soil and roots associated with the treatment. Our data show that the early response of a loblolly pine forest ecosystem subject to CO2 enrichment is an increase in its fine root population and a trend towards higher total RNPP after two years of CO2 fumigation.", "author" : [ { "dropping-particle" : "", "family" : "Matamala", "given" : "R", "non-dropping-particle" : "", "parse-names" : false, "suffix" : "" }, { "dropping-particle" : "", "family" : "Schlesinger", "given" : "W H", "non-dropping-particle" : "", "parse-names" : false, "suffix" : "" } ], "container-title" : "Global Change Biology", "id" : "ITEM-4", "issued" : { "date-parts" : [ [ "2000" ] ] }, "page" : "967-979", "title" : "Effects of elevated atmospheric CO2 on fine root production and activity in an intact temperate forest ecosystem", "type" : "article-journal", "volume" : "6" }, "uris" : [ "http://www.mendeley.com/documents/?uuid=58cdd796-b7d2-48c4-9690-d94b76051cb5" ] } ], "mendeley" : { "formattedCitation" : "(Pregitzer &lt;i&gt;et al.&lt;/i&gt; 1995, 2000; Matamala &amp; Schlesinger 2000; Lipson &lt;i&gt;et al.&lt;/i&gt; 2014)", "plainTextFormattedCitation" : "(Pregitzer et al. 1995, 2000; Matamala &amp; Schlesinger 2000; Lipson et al. 2014)", "previouslyFormattedCitation" : "(Pregitzer &lt;i&gt;et al.&lt;/i&gt; 1995, 2000; Matamala &amp; Schlesinger 2000; Lipson &lt;i&gt;et al.&lt;/i&gt; 2014)" }, "properties" : { "noteIndex" : 0 }, "schema" : "https://github.com/citation-style-language/schema/raw/master/csl-citation.json" }</w:instrText>
      </w:r>
      <w:r>
        <w:fldChar w:fldCharType="separate"/>
      </w:r>
      <w:r w:rsidRPr="00CE0A34">
        <w:rPr>
          <w:noProof/>
        </w:rPr>
        <w:t xml:space="preserve">(Pregitzer </w:t>
      </w:r>
      <w:r w:rsidRPr="00CE0A34">
        <w:rPr>
          <w:i/>
          <w:noProof/>
        </w:rPr>
        <w:t>et al.</w:t>
      </w:r>
      <w:r w:rsidRPr="00CE0A34">
        <w:rPr>
          <w:noProof/>
        </w:rPr>
        <w:t xml:space="preserve"> 1995, 2000; Matamala &amp; Schlesinger 2000; Lipson </w:t>
      </w:r>
      <w:r w:rsidRPr="00CE0A34">
        <w:rPr>
          <w:i/>
          <w:noProof/>
        </w:rPr>
        <w:t>et al.</w:t>
      </w:r>
      <w:r w:rsidRPr="00CE0A34">
        <w:rPr>
          <w:noProof/>
        </w:rPr>
        <w:t xml:space="preserve"> 2014)</w:t>
      </w:r>
      <w:r>
        <w:fldChar w:fldCharType="end"/>
      </w:r>
      <w:r>
        <w:t>. eCO</w:t>
      </w:r>
      <w:r w:rsidRPr="0065273B">
        <w:rPr>
          <w:vertAlign w:val="subscript"/>
        </w:rPr>
        <w:t>2</w:t>
      </w:r>
      <w:r>
        <w:t xml:space="preserve"> is also known to affect functional traits indicative of positions along economic spectra (</w:t>
      </w:r>
      <w:proofErr w:type="spellStart"/>
      <w:r w:rsidRPr="00792278">
        <w:rPr>
          <w:i/>
        </w:rPr>
        <w:t>sensu</w:t>
      </w:r>
      <w:proofErr w:type="spellEnd"/>
      <w:r>
        <w:t xml:space="preserve"> </w:t>
      </w:r>
      <w:r>
        <w:fldChar w:fldCharType="begin" w:fldLock="1"/>
      </w:r>
      <w:r>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"manualFormatting" : "Reich 2014)", "plainTextFormattedCitation" : "(Reich 2014)", "previouslyFormattedCitation" : "(Reich 2014)" }, "properties" : { "noteIndex" : 0 }, "schema" : "https://github.com/citation-style-language/schema/raw/master/csl-citation.json" }</w:instrText>
      </w:r>
      <w:r>
        <w:fldChar w:fldCharType="separate"/>
      </w:r>
      <w:r w:rsidRPr="00792278">
        <w:rPr>
          <w:noProof/>
        </w:rPr>
        <w:t>Reich 2014)</w:t>
      </w:r>
      <w:r>
        <w:fldChar w:fldCharType="end"/>
      </w:r>
      <w:r>
        <w:t>. Reduction in specific leaf area (SLA) under eCO</w:t>
      </w:r>
      <w:r w:rsidRPr="0065273B">
        <w:rPr>
          <w:vertAlign w:val="subscript"/>
        </w:rPr>
        <w:t>2</w:t>
      </w:r>
      <w:r>
        <w:t xml:space="preserve"> </w:t>
      </w:r>
      <w:r w:rsidR="007A4816">
        <w:t>may be</w:t>
      </w:r>
      <w:r>
        <w:t xml:space="preserve"> linked to accumulation of non-structural carbohydrates in leaves </w:t>
      </w:r>
      <w:r>
        <w:fldChar w:fldCharType="begin" w:fldLock="1"/>
      </w:r>
      <w: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"ITEM-2",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"(Poorter &amp; Navas 2003; Bader, Siegwolf &amp; K\u00f6rner 2010)", "plainTextFormattedCitation" : "(Poorter &amp; Navas 2003; Bader, Siegwolf &amp; K\u00f6rner 2010)", "previouslyFormattedCitation" : "(Poorter &amp; Navas 2003; Bader, Siegwolf &amp; K\u00f6rner 2010)" }, "properties" : { "noteIndex" : 0 }, "schema" : "https://github.com/citation-style-language/schema/raw/master/csl-citation.json" }</w:instrText>
      </w:r>
      <w:r>
        <w:fldChar w:fldCharType="separate"/>
      </w:r>
      <w:r w:rsidRPr="006E37D7">
        <w:rPr>
          <w:noProof/>
        </w:rPr>
        <w:t>(Poorter &amp; Navas 2003; Bader, Siegwolf &amp; Körner 2010)</w:t>
      </w:r>
      <w:r>
        <w:fldChar w:fldCharType="end"/>
      </w:r>
      <w:r>
        <w:t xml:space="preserve">. Alteration of </w:t>
      </w:r>
      <w:r w:rsidRPr="00A945D4">
        <w:t xml:space="preserve">traits reflecting economic trade-offs is of particular </w:t>
      </w:r>
      <w:r>
        <w:t>significance</w:t>
      </w:r>
      <w:r w:rsidRPr="00A945D4">
        <w:t xml:space="preserve"> at the seedling stage</w:t>
      </w:r>
      <w:r>
        <w:t xml:space="preserve">, as functional traits of trees are most strongly adapted to the regeneration niche </w:t>
      </w:r>
      <w:r>
        <w:fldChar w:fldCharType="begin" w:fldLock="1"/>
      </w:r>
      <w:r>
        <w:instrText>ADDIN CSL_CITATION { "citationItems" : [ { "id" : "ITEM-1", "itemData" : { "DOI" : "10.1086/512045", "ISBN" : "00030147", "ISSN" : "0003-0147", "PMID" : "17427120", "abstract" : "Functional traits are important drivers of successional processes and the assembly of plant communities. It is generally assumed that functional traits are closely linked to the regeneration niche because of the high selection pressures in the seedling stage, but recent studies have challenged this view. In this study, I use cross species and phylogenetic correlation analysis between leaf traits and light environment to evaluate whether species are adapted to the regeneration niche, adult niche, or both. Leaf chemistry, morphology, physiology, and crown exposure were quantified for up to 58 Bolivian tropical moist forest tree species that differ in their regeneration and adult light niche. Multiple regression analysis shows that leaf traits of seedlings, saplings, and trees are most strongly related to the regeneration niche, and once this is taken into account, adult niche does not significantly explain any of the remaining variation in leaf traits. This suggests that, although the regeneration phase is short, it has a long-lasting effect on the form and shape of plant species.", "author" : [ { "dropping-particle" : "", "family" : "Poorter", "given" : "Lourens", "non-dropping-particle" : "", "parse-names" : false, "suffix" : "" } ], "container-title" : "The American Naturalist", "id" : "ITEM-1", "issue" : "4", "issued" : { "date-parts" : [ [ "2007" ] ] }, "page" : "433-442", "title" : "Are species adapted to their regeneration niche, adult niche, or both?", "type" : "article-journal", "volume" : "169" }, "uris" : [ "http://www.mendeley.com/documents/?uuid=14b88665-8ebf-4843-a893-f6be85fb95fd" ] } ], "mendeley" : { "formattedCitation" : "(Poorter 2007)", "plainTextFormattedCitation" : "(Poorter 2007)", "previouslyFormattedCitation" : "(Poorter 2007)" }, "properties" : { "noteIndex" : 0 }, "schema" : "https://github.com/citation-style-language/schema/raw/master/csl-citation.json" }</w:instrText>
      </w:r>
      <w:r>
        <w:fldChar w:fldCharType="separate"/>
      </w:r>
      <w:r w:rsidRPr="00A945D4">
        <w:rPr>
          <w:noProof/>
        </w:rPr>
        <w:t>(Poorter 2007)</w:t>
      </w:r>
      <w:r>
        <w:fldChar w:fldCharType="end"/>
      </w:r>
      <w:r>
        <w:t>.</w:t>
      </w:r>
    </w:p>
    <w:p w14:paraId="1BCA5E37" w14:textId="13402245" w:rsidR="00B77E96" w:rsidRPr="00435017" w:rsidRDefault="00B77E96" w:rsidP="00B77E96">
      <w:pPr>
        <w:spacing w:line="360" w:lineRule="auto"/>
        <w:jc w:val="both"/>
      </w:pPr>
      <w:r w:rsidRPr="004A4924">
        <w:t>Taken individually, waterlogging and elevated atmospheric CO</w:t>
      </w:r>
      <w:r w:rsidRPr="004A4924">
        <w:rPr>
          <w:vertAlign w:val="subscript"/>
        </w:rPr>
        <w:t>2</w:t>
      </w:r>
      <w:r w:rsidRPr="004A4924">
        <w:t xml:space="preserve"> concentration appear </w:t>
      </w:r>
      <w:r w:rsidR="00B018E1">
        <w:t xml:space="preserve">likely </w:t>
      </w:r>
      <w:r w:rsidRPr="004A4924">
        <w:t>to exert opposing effects on plant growth</w:t>
      </w:r>
      <w:r w:rsidRPr="00CC3070">
        <w:t>. The possibility that eCO</w:t>
      </w:r>
      <w:r w:rsidRPr="00CC3070">
        <w:rPr>
          <w:vertAlign w:val="subscript"/>
        </w:rPr>
        <w:t>2</w:t>
      </w:r>
      <w:r w:rsidRPr="00CC3070">
        <w:t xml:space="preserve"> may mitigate growth reduction under waterlogging warrants investigation of the interactive effects of these two </w:t>
      </w:r>
      <w:r w:rsidR="007A4816" w:rsidRPr="00CC3070">
        <w:t xml:space="preserve">important </w:t>
      </w:r>
      <w:r w:rsidRPr="00CC3070">
        <w:t>environmental variables.</w:t>
      </w:r>
      <w:r w:rsidRPr="00120C00">
        <w:t xml:space="preserve"> Literature describing interactive effects of atmospheric CO</w:t>
      </w:r>
      <w:r w:rsidRPr="00120C00">
        <w:rPr>
          <w:vertAlign w:val="subscript"/>
        </w:rPr>
        <w:t>2</w:t>
      </w:r>
      <w:r w:rsidRPr="00120C00">
        <w:t xml:space="preserve"> concentration and waterlogging or flooding on plant growth is sparse, and findings thus far present an inconsistent</w:t>
      </w:r>
      <w:r w:rsidR="007A4816" w:rsidRPr="00120C00">
        <w:t xml:space="preserve"> pi</w:t>
      </w:r>
      <w:r w:rsidRPr="00120C00">
        <w:t>cture.</w:t>
      </w:r>
      <w:r>
        <w:t xml:space="preserve"> eCO</w:t>
      </w:r>
      <w:r w:rsidRPr="0065273B">
        <w:rPr>
          <w:vertAlign w:val="subscript"/>
        </w:rPr>
        <w:t>2</w:t>
      </w:r>
      <w:r>
        <w:t xml:space="preserve"> stimulated biomass production in waterlogged (water table at -10 cm) but not inundated (water table at +5 cm) juveniles of the flood-tolerant tree species </w:t>
      </w:r>
      <w:proofErr w:type="spellStart"/>
      <w:r>
        <w:rPr>
          <w:i/>
        </w:rPr>
        <w:t>Taxodium</w:t>
      </w:r>
      <w:proofErr w:type="spellEnd"/>
      <w:r>
        <w:rPr>
          <w:i/>
        </w:rPr>
        <w:t xml:space="preserve"> </w:t>
      </w:r>
      <w:proofErr w:type="spellStart"/>
      <w:r>
        <w:rPr>
          <w:i/>
        </w:rPr>
        <w:t>distichum</w:t>
      </w:r>
      <w:proofErr w:type="spellEnd"/>
      <w:r w:rsidR="007A4816">
        <w:rPr>
          <w:i/>
        </w:rPr>
        <w:t xml:space="preserve"> </w:t>
      </w:r>
      <w:r w:rsidR="007A4816">
        <w:rPr>
          <w:i/>
        </w:rPr>
        <w:fldChar w:fldCharType="begin" w:fldLock="1"/>
      </w:r>
      <w:r w:rsidR="00F37D2D">
        <w:rPr>
          <w:i/>
        </w:rPr>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Vann &amp; Wolf 2005)", "plainTextFormattedCitation" : "(Megonigal, Vann &amp; Wolf 2005)", "previouslyFormattedCitation" : "(Megonigal, Vann &amp; Wolf 2005)" }, "properties" : { "noteIndex" : 0 }, "schema" : "https://github.com/citation-style-language/schema/raw/master/csl-citation.json" }</w:instrText>
      </w:r>
      <w:r w:rsidR="007A4816">
        <w:rPr>
          <w:i/>
        </w:rPr>
        <w:fldChar w:fldCharType="separate"/>
      </w:r>
      <w:r w:rsidR="007A4816" w:rsidRPr="007A4816">
        <w:rPr>
          <w:noProof/>
        </w:rPr>
        <w:t>(Megonigal, Vann &amp; Wolf 2005)</w:t>
      </w:r>
      <w:r w:rsidR="007A4816">
        <w:rPr>
          <w:i/>
        </w:rPr>
        <w:fldChar w:fldCharType="end"/>
      </w:r>
      <w:r>
        <w:t>. Increased photosynthesis under eCO</w:t>
      </w:r>
      <w:r w:rsidRPr="0065273B">
        <w:rPr>
          <w:vertAlign w:val="subscript"/>
        </w:rPr>
        <w:t>2</w:t>
      </w:r>
      <w:r>
        <w:t xml:space="preserve"> was not reduced by inundation. This effect was attributed to the increased metabolic cost of maintaining roots under low O</w:t>
      </w:r>
      <w:r w:rsidRPr="00753495">
        <w:rPr>
          <w:vertAlign w:val="subscript"/>
        </w:rPr>
        <w:t>2</w:t>
      </w:r>
      <w:r>
        <w:t xml:space="preserve"> conditions. In the same study, inundation had no effect on eCO</w:t>
      </w:r>
      <w:r w:rsidRPr="0065273B">
        <w:rPr>
          <w:vertAlign w:val="subscript"/>
        </w:rPr>
        <w:t>2</w:t>
      </w:r>
      <w:r>
        <w:t xml:space="preserve"> stimulation of photosynthesis or biomass production of the aquatic herbaceous species </w:t>
      </w:r>
      <w:proofErr w:type="spellStart"/>
      <w:r w:rsidRPr="0094115E">
        <w:rPr>
          <w:i/>
        </w:rPr>
        <w:t>Orontium</w:t>
      </w:r>
      <w:proofErr w:type="spellEnd"/>
      <w:r w:rsidRPr="0094115E">
        <w:rPr>
          <w:i/>
        </w:rPr>
        <w:t xml:space="preserve"> </w:t>
      </w:r>
      <w:proofErr w:type="spellStart"/>
      <w:r w:rsidRPr="0094115E">
        <w:rPr>
          <w:i/>
        </w:rPr>
        <w:t>aquaticum</w:t>
      </w:r>
      <w:proofErr w:type="spellEnd"/>
      <w:r>
        <w:t xml:space="preserve">.  The opposite response was found for a highly flooding tolerant Amazonian tree: waterlogged </w:t>
      </w:r>
      <w:r w:rsidRPr="00D20DA1">
        <w:rPr>
          <w:i/>
        </w:rPr>
        <w:t xml:space="preserve">Senna </w:t>
      </w:r>
      <w:proofErr w:type="spellStart"/>
      <w:r w:rsidRPr="00D20DA1">
        <w:rPr>
          <w:i/>
        </w:rPr>
        <w:t>reticulata</w:t>
      </w:r>
      <w:proofErr w:type="spellEnd"/>
      <w:r>
        <w:t xml:space="preserve"> grown in open top chambers showed greater increment in biomass under </w:t>
      </w:r>
      <w:r w:rsidR="00B018E1">
        <w:t>eCO</w:t>
      </w:r>
      <w:r w:rsidR="00B018E1" w:rsidRPr="0065273B">
        <w:rPr>
          <w:vertAlign w:val="subscript"/>
        </w:rPr>
        <w:t>2</w:t>
      </w:r>
      <w:r w:rsidR="00B018E1">
        <w:t xml:space="preserve"> </w:t>
      </w:r>
      <w:r>
        <w:fldChar w:fldCharType="begin" w:fldLock="1"/>
      </w:r>
      <w:r>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&lt;i&gt;et al.&lt;/i&gt; 2014)", "plainTextFormattedCitation" : "(Arenque et al. 2014)", "previouslyFormattedCitation" : "(Arenque &lt;i&gt;et al.&lt;/i&gt; 2014)" }, "properties" : { "noteIndex" : 0 }, "schema" : "https://github.com/citation-style-language/schema/raw/master/csl-citation.json" }</w:instrText>
      </w:r>
      <w:r>
        <w:fldChar w:fldCharType="separate"/>
      </w:r>
      <w:r w:rsidRPr="00D20DA1">
        <w:rPr>
          <w:noProof/>
        </w:rPr>
        <w:t xml:space="preserve">(Arenque </w:t>
      </w:r>
      <w:r w:rsidRPr="00D20DA1">
        <w:rPr>
          <w:i/>
          <w:noProof/>
        </w:rPr>
        <w:t>et al.</w:t>
      </w:r>
      <w:r w:rsidRPr="00D20DA1">
        <w:rPr>
          <w:noProof/>
        </w:rPr>
        <w:t xml:space="preserve"> 2014)</w:t>
      </w:r>
      <w:r>
        <w:fldChar w:fldCharType="end"/>
      </w:r>
      <w:r>
        <w:t>.</w:t>
      </w:r>
      <w:r w:rsidRPr="000712DF">
        <w:t xml:space="preserve"> </w:t>
      </w:r>
      <w:r>
        <w:t>Finally, no evidence for an interaction between CO</w:t>
      </w:r>
      <w:r w:rsidRPr="0065273B">
        <w:rPr>
          <w:vertAlign w:val="subscript"/>
        </w:rPr>
        <w:t>2</w:t>
      </w:r>
      <w:r>
        <w:t xml:space="preserve"> concentration and waterlogging status was found</w:t>
      </w:r>
      <w:r w:rsidRPr="00435017">
        <w:t xml:space="preserve"> </w:t>
      </w:r>
      <w:r>
        <w:t>on</w:t>
      </w:r>
      <w:r w:rsidRPr="00435017">
        <w:t xml:space="preserve"> growth or stomatal conductance</w:t>
      </w:r>
      <w:r>
        <w:t xml:space="preserve"> </w:t>
      </w:r>
      <w:r>
        <w:lastRenderedPageBreak/>
        <w:t xml:space="preserve">in soybean </w:t>
      </w:r>
      <w:r>
        <w:fldChar w:fldCharType="begin" w:fldLock="1"/>
      </w:r>
      <w:r>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&lt;i&gt;et al.&lt;/i&gt; 2012)", "plainTextFormattedCitation" : "(Shimono et al. 2012)", "previouslyFormattedCitation" : "(Shimono &lt;i&gt;et al.&lt;/i&gt; 2012)" }, "properties" : { "noteIndex" : 0 }, "schema" : "https://github.com/citation-style-language/schema/raw/master/csl-citation.json" }</w:instrText>
      </w:r>
      <w:r>
        <w:fldChar w:fldCharType="separate"/>
      </w:r>
      <w:r w:rsidRPr="00435017">
        <w:rPr>
          <w:noProof/>
        </w:rPr>
        <w:t xml:space="preserve">(Shimono </w:t>
      </w:r>
      <w:r w:rsidRPr="00435017">
        <w:rPr>
          <w:i/>
          <w:noProof/>
        </w:rPr>
        <w:t>et al.</w:t>
      </w:r>
      <w:r w:rsidRPr="00435017">
        <w:rPr>
          <w:noProof/>
        </w:rPr>
        <w:t xml:space="preserve"> 2012)</w:t>
      </w:r>
      <w:r>
        <w:fldChar w:fldCharType="end"/>
      </w:r>
      <w:r w:rsidRPr="00435017">
        <w:t>.</w:t>
      </w:r>
      <w:r>
        <w:t xml:space="preserve"> To our knowledge, no studies have investigated the effects of eCO</w:t>
      </w:r>
      <w:r w:rsidRPr="0065273B">
        <w:rPr>
          <w:vertAlign w:val="subscript"/>
        </w:rPr>
        <w:t>2</w:t>
      </w:r>
      <w:r>
        <w:t xml:space="preserve"> on recovery from waterlogging. </w:t>
      </w:r>
      <w:r w:rsidR="007A4816">
        <w:t>Ability to recover</w:t>
      </w:r>
      <w:r>
        <w:t xml:space="preserve"> following stress events may be </w:t>
      </w:r>
      <w:r w:rsidR="007A4816">
        <w:t>a better indicator of</w:t>
      </w:r>
      <w:r>
        <w:t xml:space="preserve"> fitness than tolerance of the stress </w:t>
      </w:r>
      <w:r>
        <w:fldChar w:fldCharType="begin" w:fldLock="1"/>
      </w:r>
      <w:r>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"formattedCitation" : "(Gutschick &amp; BassiriRad 2003)", "plainTextFormattedCitation" : "(Gutschick &amp; BassiriRad 2003)", "previouslyFormattedCitation" : "(Gutschick &amp; BassiriRad 2003)" }, "properties" : { "noteIndex" : 0 }, "schema" : "https://github.com/citation-style-language/schema/raw/master/csl-citation.json" }</w:instrText>
      </w:r>
      <w:r>
        <w:fldChar w:fldCharType="separate"/>
      </w:r>
      <w:r w:rsidRPr="00BF01E1">
        <w:rPr>
          <w:noProof/>
        </w:rPr>
        <w:t>(Gutschick &amp; BassiriRad 2003)</w:t>
      </w:r>
      <w:r>
        <w:fldChar w:fldCharType="end"/>
      </w:r>
      <w:r w:rsidR="007A4816">
        <w:t>, and</w:t>
      </w:r>
      <w:r>
        <w:t xml:space="preserve"> </w:t>
      </w:r>
      <w:r w:rsidR="007A4816">
        <w:t>f</w:t>
      </w:r>
      <w:r>
        <w:t>or waterlogged plants, generation of reactive oxygen species following re</w:t>
      </w:r>
      <w:r w:rsidR="00B018E1">
        <w:t>-</w:t>
      </w:r>
      <w:r>
        <w:t xml:space="preserve">aeration is likely to be a significant additional stress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BF01E1">
        <w:rPr>
          <w:noProof/>
        </w:rPr>
        <w:t>(Drew 1997)</w:t>
      </w:r>
      <w:r>
        <w:fldChar w:fldCharType="end"/>
      </w:r>
      <w:r>
        <w:t xml:space="preserve">. </w:t>
      </w:r>
    </w:p>
    <w:p w14:paraId="3D8D2086" w14:textId="19C5D98B" w:rsidR="00B77E96" w:rsidRDefault="00B77E96" w:rsidP="00B77E96">
      <w:pPr>
        <w:spacing w:line="360" w:lineRule="auto"/>
        <w:jc w:val="both"/>
      </w:pPr>
      <w:r>
        <w:t>The objective of this study was to investigate interactive effects between eCO</w:t>
      </w:r>
      <w:r w:rsidRPr="0065273B">
        <w:rPr>
          <w:vertAlign w:val="subscript"/>
        </w:rPr>
        <w:t>2</w:t>
      </w:r>
      <w:r>
        <w:t xml:space="preserve"> and waterlogging on gas exchange, biomass accumulation and allocation, and functional traits for riparian tree species. In particular, we were interested in whether eCO2 mitigate</w:t>
      </w:r>
      <w:r w:rsidR="007A4816">
        <w:t>d</w:t>
      </w:r>
      <w:r>
        <w:t xml:space="preserve"> growth reduction under waterlogging, and whether this response </w:t>
      </w:r>
      <w:r w:rsidR="00B018E1">
        <w:t>wa</w:t>
      </w:r>
      <w:r>
        <w:t xml:space="preserve">s sustained following a refractory ‘recovery’ period during which soils </w:t>
      </w:r>
      <w:r w:rsidR="007A4816">
        <w:t>were</w:t>
      </w:r>
      <w:r>
        <w:t xml:space="preserve"> re</w:t>
      </w:r>
      <w:r w:rsidR="00B018E1">
        <w:t>-</w:t>
      </w:r>
      <w:r>
        <w:t>aerated. We also investigated two hypothesised mechanisms by which such an interactive effect might occur</w:t>
      </w:r>
      <w:r w:rsidRPr="00CC3070">
        <w:t>: a.) higher water use efficiency under eCO</w:t>
      </w:r>
      <w:r w:rsidRPr="00CC3070">
        <w:rPr>
          <w:vertAlign w:val="subscript"/>
        </w:rPr>
        <w:t>2</w:t>
      </w:r>
      <w:r w:rsidRPr="00CC3070">
        <w:t xml:space="preserve"> </w:t>
      </w:r>
      <w:r w:rsidRPr="00CC3070">
        <w:fldChar w:fldCharType="begin" w:fldLock="1"/>
      </w:r>
      <w:r w:rsidRPr="00CC3070">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"mendeley" : { "formattedCitation" : "(Holtum &amp; Winter 2010)", "plainTextFormattedCitation" : "(Holtum &amp; Winter 2010)", "previouslyFormattedCitation" : "(Holtum &amp; Winter 2010)" }, "properties" : { "noteIndex" : 0 }, "schema" : "https://github.com/citation-style-language/schema/raw/master/csl-citation.json" }</w:instrText>
      </w:r>
      <w:r w:rsidRPr="00CC3070">
        <w:fldChar w:fldCharType="separate"/>
      </w:r>
      <w:r w:rsidRPr="00CC3070">
        <w:rPr>
          <w:noProof/>
        </w:rPr>
        <w:t>(Holtum &amp; Winter 2010)</w:t>
      </w:r>
      <w:r w:rsidRPr="00CC3070">
        <w:fldChar w:fldCharType="end"/>
      </w:r>
      <w:r w:rsidRPr="00CC3070">
        <w:t xml:space="preserve"> facilitates photosynthesis in plants with anoxia-impaired root functionality by lowering the water cost of carbon assimilation; b.) eCO2 facilitates biomass recovery by increasing </w:t>
      </w:r>
      <w:r w:rsidR="00B018E1" w:rsidRPr="00CC3070">
        <w:t xml:space="preserve">the </w:t>
      </w:r>
      <w:r w:rsidRPr="00CC3070">
        <w:t xml:space="preserve">rate of fine root production during the recovery period </w:t>
      </w:r>
      <w:r w:rsidRPr="00CC3070">
        <w:fldChar w:fldCharType="begin" w:fldLock="1"/>
      </w:r>
      <w:r w:rsidRPr="00CC3070">
        <w:instrText>ADDIN CSL_CITATION { "citationItems" : [ { "id" : "ITEM-1",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"ITEM-1", "issued" : { "date-parts" : [ [ "1995" ] ] }, "page" : "579-585", "title" : "Atmospheric CO2, soil-nitrogen and Turnover of fine roots", "type" : "article-journal", "volume" : "129" }, "uris" : [ "http://www.mendeley.com/documents/?uuid=10adb16b-4f0e-4373-83d2-5034d684a284" ] } ], "mendeley" : { "formattedCitation" : "(Pregitzer &lt;i&gt;et al.&lt;/i&gt; 1995)", "plainTextFormattedCitation" : "(Pregitzer et al. 1995)", "previouslyFormattedCitation" : "(Pregitzer &lt;i&gt;et al.&lt;/i&gt; 1995)" }, "properties" : { "noteIndex" : 0 }, "schema" : "https://github.com/citation-style-language/schema/raw/master/csl-citation.json" }</w:instrText>
      </w:r>
      <w:r w:rsidRPr="00CC3070">
        <w:fldChar w:fldCharType="separate"/>
      </w:r>
      <w:r w:rsidRPr="00CC3070">
        <w:rPr>
          <w:noProof/>
        </w:rPr>
        <w:t xml:space="preserve">(Pregitzer </w:t>
      </w:r>
      <w:r w:rsidRPr="00CC3070">
        <w:rPr>
          <w:i/>
          <w:noProof/>
        </w:rPr>
        <w:t>et al.</w:t>
      </w:r>
      <w:r w:rsidRPr="00CC3070">
        <w:rPr>
          <w:noProof/>
        </w:rPr>
        <w:t xml:space="preserve"> 1995)</w:t>
      </w:r>
      <w:r w:rsidRPr="00CC3070">
        <w:fldChar w:fldCharType="end"/>
      </w:r>
      <w:r w:rsidRPr="00CC3070">
        <w:t>.</w:t>
      </w:r>
      <w:r>
        <w:t xml:space="preserve"> </w:t>
      </w:r>
    </w:p>
    <w:p w14:paraId="281FAD92" w14:textId="77777777" w:rsidR="00CC3070" w:rsidRDefault="00CC3070" w:rsidP="00B77E96">
      <w:pPr>
        <w:spacing w:line="360" w:lineRule="auto"/>
        <w:jc w:val="both"/>
      </w:pPr>
    </w:p>
    <w:p w14:paraId="6890CA1D" w14:textId="2FDF5EE1" w:rsidR="00B77E96" w:rsidRDefault="00410AA3" w:rsidP="00B77E96">
      <w:pPr>
        <w:spacing w:line="360" w:lineRule="auto"/>
        <w:jc w:val="both"/>
      </w:pPr>
      <w:r>
        <w:t xml:space="preserve">STUDY SPECIES &amp; </w:t>
      </w:r>
      <w:r w:rsidR="00B77E96">
        <w:t>METHODS</w:t>
      </w:r>
    </w:p>
    <w:p w14:paraId="0B6D0B6C" w14:textId="604B5B9D" w:rsidR="00E83E7E" w:rsidRDefault="007A4816" w:rsidP="00B77E96">
      <w:pPr>
        <w:spacing w:line="360" w:lineRule="auto"/>
        <w:jc w:val="both"/>
      </w:pPr>
      <w:r>
        <w:t>We selected three riparian tree species native to south-eastern Australia for this study</w:t>
      </w:r>
      <w:r w:rsidR="00B77E96">
        <w:t xml:space="preserve">. </w:t>
      </w:r>
      <w:r w:rsidR="00B77E96" w:rsidRPr="00FC55A3">
        <w:rPr>
          <w:i/>
        </w:rPr>
        <w:t xml:space="preserve">Casuarina </w:t>
      </w:r>
      <w:proofErr w:type="spellStart"/>
      <w:r w:rsidR="00B77E96" w:rsidRPr="00FC55A3">
        <w:rPr>
          <w:i/>
        </w:rPr>
        <w:t>cunninghamiana</w:t>
      </w:r>
      <w:proofErr w:type="spellEnd"/>
      <w:r w:rsidR="00106619">
        <w:rPr>
          <w:i/>
        </w:rPr>
        <w:t xml:space="preserve"> subsp. </w:t>
      </w:r>
      <w:proofErr w:type="spellStart"/>
      <w:r w:rsidR="00106619">
        <w:rPr>
          <w:i/>
        </w:rPr>
        <w:t>cunninghamiana</w:t>
      </w:r>
      <w:proofErr w:type="spellEnd"/>
      <w:r w:rsidR="00B77E96">
        <w:t xml:space="preserve"> and </w:t>
      </w:r>
      <w:r w:rsidR="00B77E96" w:rsidRPr="00FC55A3">
        <w:rPr>
          <w:i/>
        </w:rPr>
        <w:t xml:space="preserve">Eucalyptus </w:t>
      </w:r>
      <w:proofErr w:type="spellStart"/>
      <w:r w:rsidR="00B77E96" w:rsidRPr="00FC55A3">
        <w:rPr>
          <w:i/>
        </w:rPr>
        <w:t>camaldulensis</w:t>
      </w:r>
      <w:proofErr w:type="spellEnd"/>
      <w:r w:rsidR="00106619">
        <w:rPr>
          <w:i/>
        </w:rPr>
        <w:t xml:space="preserve"> subsp. </w:t>
      </w:r>
      <w:proofErr w:type="spellStart"/>
      <w:r w:rsidR="00106619">
        <w:rPr>
          <w:i/>
        </w:rPr>
        <w:t>camaldulensis</w:t>
      </w:r>
      <w:proofErr w:type="spellEnd"/>
      <w:r w:rsidR="00B77E96">
        <w:t xml:space="preserve"> dominate many</w:t>
      </w:r>
      <w:r w:rsidR="00156AC3">
        <w:t xml:space="preserve"> riparian environments in south-</w:t>
      </w:r>
      <w:r w:rsidR="00B77E96">
        <w:t xml:space="preserve">eastern Australia; </w:t>
      </w:r>
      <w:r w:rsidR="00B77E96" w:rsidRPr="00FC55A3">
        <w:rPr>
          <w:i/>
        </w:rPr>
        <w:t>Acacia floribunda</w:t>
      </w:r>
      <w:r w:rsidR="00B77E96">
        <w:t xml:space="preserve"> is also common in this region. </w:t>
      </w:r>
      <w:r w:rsidR="007318AD">
        <w:t>Table 1</w:t>
      </w:r>
      <w:r w:rsidR="00120C00">
        <w:t xml:space="preserve"> provides further information on </w:t>
      </w:r>
      <w:r w:rsidR="00106619">
        <w:t xml:space="preserve">the biology and ecology of </w:t>
      </w:r>
      <w:r w:rsidR="00E83E7E">
        <w:t>these species.</w:t>
      </w:r>
    </w:p>
    <w:p w14:paraId="4282F574" w14:textId="77777777" w:rsidR="00B77E96" w:rsidRDefault="00B77E96" w:rsidP="00B77E96">
      <w:pPr>
        <w:spacing w:line="360" w:lineRule="auto"/>
        <w:jc w:val="both"/>
      </w:pPr>
      <w:r w:rsidRPr="00FC55A3">
        <w:rPr>
          <w:i/>
        </w:rPr>
        <w:t>Experimental Procedure</w:t>
      </w:r>
    </w:p>
    <w:p w14:paraId="350F3843" w14:textId="32A65A5F" w:rsidR="00B77E96" w:rsidRDefault="00B77E96" w:rsidP="00B77E96">
      <w:pPr>
        <w:spacing w:line="360" w:lineRule="auto"/>
        <w:jc w:val="both"/>
      </w:pPr>
      <w:r w:rsidRPr="00730BEA">
        <w:t xml:space="preserve">We used a fully factorial </w:t>
      </w:r>
      <w:r>
        <w:t>design comprising</w:t>
      </w:r>
      <w:r w:rsidRPr="00730BEA">
        <w:t xml:space="preserve"> two CO</w:t>
      </w:r>
      <w:r w:rsidRPr="00CC3070">
        <w:rPr>
          <w:vertAlign w:val="subscript"/>
        </w:rPr>
        <w:t>2</w:t>
      </w:r>
      <w:r w:rsidRPr="00730BEA">
        <w:t xml:space="preserve"> treatments </w:t>
      </w:r>
      <w:r>
        <w:t>(</w:t>
      </w:r>
      <w:r w:rsidRPr="00730BEA">
        <w:t>ambient and elevated</w:t>
      </w:r>
      <w:r>
        <w:t>)</w:t>
      </w:r>
      <w:r w:rsidRPr="00730BEA">
        <w:t xml:space="preserve">, and three waterlogging treatments </w:t>
      </w:r>
      <w:r>
        <w:t xml:space="preserve">(non-waterlogged </w:t>
      </w:r>
      <w:r w:rsidRPr="00730BEA">
        <w:t xml:space="preserve">control, waterlogged and </w:t>
      </w:r>
      <w:r>
        <w:t>waterlogged then re</w:t>
      </w:r>
      <w:r w:rsidR="000E229C">
        <w:t>-</w:t>
      </w:r>
      <w:r>
        <w:t>aerated for a refractory period),</w:t>
      </w:r>
      <w:r w:rsidRPr="00730BEA">
        <w:t xml:space="preserve"> </w:t>
      </w:r>
      <w:r w:rsidR="000E229C">
        <w:t>with</w:t>
      </w:r>
      <w:r w:rsidRPr="00730BEA">
        <w:t xml:space="preserve"> 8 </w:t>
      </w:r>
      <w:r w:rsidR="000E229C">
        <w:t xml:space="preserve">replicates </w:t>
      </w:r>
      <w:r w:rsidRPr="00730BEA">
        <w:t>per treatment combination</w:t>
      </w:r>
      <w:r>
        <w:t xml:space="preserve"> per species</w:t>
      </w:r>
      <w:r w:rsidRPr="00730BEA">
        <w:t xml:space="preserve">. </w:t>
      </w:r>
      <w:r>
        <w:t xml:space="preserve">We measured plant physiology (photosynthetic rate, </w:t>
      </w:r>
      <w:r w:rsidRPr="0021671E">
        <w:rPr>
          <w:i/>
        </w:rPr>
        <w:t>A</w:t>
      </w:r>
      <w:r>
        <w:t xml:space="preserve">; stomatal conductance, </w:t>
      </w:r>
      <w:proofErr w:type="spellStart"/>
      <w:r w:rsidRPr="0021671E">
        <w:rPr>
          <w:i/>
        </w:rPr>
        <w:t>Gs</w:t>
      </w:r>
      <w:proofErr w:type="spellEnd"/>
      <w:r>
        <w:t xml:space="preserve">; and instantaneous water use efficiency, </w:t>
      </w:r>
      <w:r w:rsidRPr="0021671E">
        <w:rPr>
          <w:i/>
        </w:rPr>
        <w:t>WUE</w:t>
      </w:r>
      <w:r>
        <w:t xml:space="preserve">) as well as biomass, biomass allocation and tissue density traits indicative of ecological strategy and position along economic </w:t>
      </w:r>
      <w:r w:rsidRPr="0021671E">
        <w:t>spectra (Reich et al. 2014).</w:t>
      </w:r>
    </w:p>
    <w:p w14:paraId="23EE2301" w14:textId="0170C313" w:rsidR="00B77E96" w:rsidRDefault="00B77E96" w:rsidP="00B77E96">
      <w:pPr>
        <w:spacing w:line="360" w:lineRule="auto"/>
        <w:jc w:val="both"/>
      </w:pPr>
      <w:r>
        <w:t>P</w:t>
      </w:r>
      <w:r w:rsidR="000E229C">
        <w:t>lants were grown individually in p</w:t>
      </w:r>
      <w:r>
        <w:t>ots constructed from 90 mm by 700 mm (4.3 L capacity) sections of PVC pipe with drilled endcaps, contain</w:t>
      </w:r>
      <w:r w:rsidR="000E229C">
        <w:t>ing</w:t>
      </w:r>
      <w:r>
        <w:t xml:space="preserve"> a commercially sourced 80/20 mixture of river sand and soil (</w:t>
      </w:r>
      <w:r w:rsidRPr="000268ED">
        <w:rPr>
          <w:bCs/>
        </w:rPr>
        <w:t>Australian</w:t>
      </w:r>
      <w:r w:rsidRPr="000268ED">
        <w:t> </w:t>
      </w:r>
      <w:r w:rsidRPr="000268ED">
        <w:rPr>
          <w:bCs/>
        </w:rPr>
        <w:t>Native</w:t>
      </w:r>
      <w:r w:rsidRPr="000268ED">
        <w:t> </w:t>
      </w:r>
      <w:r w:rsidRPr="000268ED">
        <w:rPr>
          <w:bCs/>
        </w:rPr>
        <w:t>Landscapes</w:t>
      </w:r>
      <w:r w:rsidRPr="000268ED">
        <w:t>, North Ryde, NSW, Australia</w:t>
      </w:r>
      <w:r>
        <w:t>). The bottom 2 cm of each pot was filled with gravel (~1 cm particle size) to promote free drainage. 2.5 g L</w:t>
      </w:r>
      <w:r w:rsidR="00BE7666" w:rsidRPr="00CC3070">
        <w:rPr>
          <w:vertAlign w:val="superscript"/>
        </w:rPr>
        <w:t>-1</w:t>
      </w:r>
      <w:r>
        <w:t xml:space="preserve"> of time-release fertiliser </w:t>
      </w:r>
      <w:r>
        <w:lastRenderedPageBreak/>
        <w:t xml:space="preserve">granules (NPK 19.1, 0, 11.9, Yates Australia, Padstow, NSW, Australia) was mixed evenly through the soil medium. </w:t>
      </w:r>
    </w:p>
    <w:p w14:paraId="01C1ADD7" w14:textId="5DF872A9" w:rsidR="00B77E96" w:rsidRPr="00C27BD9" w:rsidRDefault="00B77E96" w:rsidP="00B77E96">
      <w:pPr>
        <w:spacing w:line="360" w:lineRule="auto"/>
        <w:jc w:val="both"/>
        <w:rPr>
          <w:b/>
        </w:rPr>
      </w:pPr>
      <w:r>
        <w:t>Seeds were obtained from a commercial supplier (</w:t>
      </w:r>
      <w:proofErr w:type="spellStart"/>
      <w:r w:rsidRPr="00FC55A3">
        <w:t>Nindethana</w:t>
      </w:r>
      <w:proofErr w:type="spellEnd"/>
      <w:r w:rsidRPr="00FC55A3">
        <w:t xml:space="preserve"> Seed Service, Albany, WA, Australia</w:t>
      </w:r>
      <w:r>
        <w:t>) and germinated on moist tissue paper in trays at ~20</w:t>
      </w:r>
      <w:r w:rsidRPr="000268ED">
        <w:rPr>
          <w:vertAlign w:val="superscript"/>
        </w:rPr>
        <w:t>o</w:t>
      </w:r>
      <w:r>
        <w:t xml:space="preserve">C. Following cotyledon emergence, four seedlings were transplanted into each growing pot. Germination was staggered by species to ensure all seedlings were transplanted </w:t>
      </w:r>
      <w:r w:rsidR="000E229C">
        <w:t xml:space="preserve">at the same stage of development (radicle just emerged) </w:t>
      </w:r>
      <w:r>
        <w:t xml:space="preserve">within 48 hours. After two weeks of growth, plants were thinned to retain a single, medium sized individual.  </w:t>
      </w:r>
    </w:p>
    <w:p w14:paraId="7E36C7BA" w14:textId="16C088FD" w:rsidR="00B77E96" w:rsidRDefault="00B77E96" w:rsidP="00B77E96">
      <w:pPr>
        <w:spacing w:line="360" w:lineRule="auto"/>
        <w:jc w:val="both"/>
      </w:pPr>
      <w:r>
        <w:t>Plants were grown in glasshouses at Macquarie University, in Sydney, Australia, between June and November</w:t>
      </w:r>
      <w:r w:rsidR="00221936">
        <w:t>, 2014</w:t>
      </w:r>
      <w:r>
        <w:t>. Pots were supported by wire mesh on trolleys; pot positioning on trolleys was randomised with respect to species, and trolleys were rotated weekly to offset potential microclimatic effects</w:t>
      </w:r>
      <w:r w:rsidR="000E229C">
        <w:t xml:space="preserve"> associated with position within each glasshouse</w:t>
      </w:r>
      <w:r>
        <w:t>. Two levels of CO</w:t>
      </w:r>
      <w:r w:rsidRPr="007B0BCD">
        <w:rPr>
          <w:vertAlign w:val="subscript"/>
        </w:rPr>
        <w:t>2</w:t>
      </w:r>
      <w:r>
        <w:t xml:space="preserve"> treatment (380-400 ppm and 530-570</w:t>
      </w:r>
      <w:ins w:id="7" w:author="Michelle Leishman" w:date="2015-06-23T10:45:00Z">
        <w:r w:rsidR="00ED1F91">
          <w:t xml:space="preserve"> </w:t>
        </w:r>
      </w:ins>
      <w:r>
        <w:t>ppm) were used in two replicate glasshouses per level. These CO</w:t>
      </w:r>
      <w:r w:rsidRPr="007B0BCD">
        <w:rPr>
          <w:vertAlign w:val="subscript"/>
        </w:rPr>
        <w:t>2</w:t>
      </w:r>
      <w:r>
        <w:t xml:space="preserve"> ranges were monitored and maintained using an automated gas delivery system (</w:t>
      </w:r>
      <w:r w:rsidRPr="0006625A">
        <w:t xml:space="preserve">Canary Company Pty Ltd, Lane Cove, NSW, </w:t>
      </w:r>
      <w:proofErr w:type="gramStart"/>
      <w:r w:rsidRPr="0006625A">
        <w:t>Australia</w:t>
      </w:r>
      <w:proofErr w:type="gramEnd"/>
      <w:r>
        <w:t>). The lower range corresponds to the ambient atmospheric CO</w:t>
      </w:r>
      <w:r w:rsidRPr="00A97B41">
        <w:rPr>
          <w:vertAlign w:val="subscript"/>
        </w:rPr>
        <w:t>2</w:t>
      </w:r>
      <w:r>
        <w:t xml:space="preserve"> concentration, while the higher range reflects the predicted atmospheric CO</w:t>
      </w:r>
      <w:r w:rsidRPr="00A97B41">
        <w:rPr>
          <w:vertAlign w:val="subscript"/>
        </w:rPr>
        <w:t>2</w:t>
      </w:r>
      <w:r>
        <w:t xml:space="preserve"> concentration in 2050 </w:t>
      </w:r>
      <w:r>
        <w:fldChar w:fldCharType="begin" w:fldLock="1"/>
      </w:r>
      <w:r>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"manualFormatting" : "(IPCC, 2013)", "plainTextFormattedCitation" : "(Stocker et al. 2013)", "previouslyFormattedCitation" : "(Stocker &lt;i&gt;et al.&lt;/i&gt; 2013)" }, "properties" : { "noteIndex" : 0 }, "schema" : "https://github.com/citation-style-language/schema/raw/master/csl-citation.json" }</w:instrText>
      </w:r>
      <w:r>
        <w:fldChar w:fldCharType="separate"/>
      </w:r>
      <w:r w:rsidRPr="0021671E">
        <w:rPr>
          <w:noProof/>
        </w:rPr>
        <w:t>(</w:t>
      </w:r>
      <w:r>
        <w:rPr>
          <w:noProof/>
        </w:rPr>
        <w:t>IPCC</w:t>
      </w:r>
      <w:r w:rsidRPr="0021671E">
        <w:rPr>
          <w:noProof/>
        </w:rPr>
        <w:t>, 2013)</w:t>
      </w:r>
      <w:r>
        <w:fldChar w:fldCharType="end"/>
      </w:r>
      <w:r>
        <w:t>. Temperature was maintained between 16 and 28</w:t>
      </w:r>
      <w:r w:rsidRPr="0052461D">
        <w:rPr>
          <w:vertAlign w:val="superscript"/>
        </w:rPr>
        <w:t>o</w:t>
      </w:r>
      <w:r>
        <w:t xml:space="preserve">C. Plants were watered by a misting sprinkler system three times daily and </w:t>
      </w:r>
      <w:r w:rsidR="000E229C">
        <w:t xml:space="preserve">provided with </w:t>
      </w:r>
      <w:r>
        <w:t>supplementary hand watering every 3-4 days</w:t>
      </w:r>
      <w:r w:rsidR="007318AD">
        <w:t xml:space="preserve"> to maintain constant soil moisture levels between pots</w:t>
      </w:r>
      <w:r>
        <w:t xml:space="preserve">. Trolleys were swapped between replicate glasshouses monthly. </w:t>
      </w:r>
    </w:p>
    <w:p w14:paraId="16991460" w14:textId="4CE1D301" w:rsidR="00B77E96" w:rsidRDefault="00B77E96" w:rsidP="00B77E96">
      <w:pPr>
        <w:spacing w:line="360" w:lineRule="auto"/>
        <w:jc w:val="both"/>
      </w:pPr>
      <w:r>
        <w:t>Waterlogging was initiated after 90 days of plant growth and lasted 24 days</w:t>
      </w:r>
      <w:r w:rsidR="007318AD">
        <w:t xml:space="preserve">, </w:t>
      </w:r>
      <w:del w:id="8" w:author="Michelle Leishman" w:date="2015-06-23T10:46:00Z">
        <w:r w:rsidR="007318AD" w:rsidDel="00ED1F91">
          <w:delText>so as</w:delText>
        </w:r>
      </w:del>
      <w:ins w:id="9" w:author="Michelle Leishman" w:date="2015-06-23T10:46:00Z">
        <w:r w:rsidR="00ED1F91">
          <w:t>in order</w:t>
        </w:r>
      </w:ins>
      <w:r w:rsidR="007318AD">
        <w:t xml:space="preserve"> to simulate a significant flooding event and to allow time for morphological adaptation to manifest</w:t>
      </w:r>
      <w:r>
        <w:t>. Plants were randomly assigned to “control”, “waterlogged” and “recovery” treatments. “Waterlogged” and “recovery” plants were waterlogged by immersion to within 10</w:t>
      </w:r>
      <w:r w:rsidR="00206F59">
        <w:t xml:space="preserve"> </w:t>
      </w:r>
      <w:r>
        <w:t>cm of the soil surface in 450</w:t>
      </w:r>
      <w:r w:rsidR="00206F59">
        <w:t xml:space="preserve"> </w:t>
      </w:r>
      <w:r>
        <w:t>L plastic tubs filled with water. The black tubs were covered with white polythene sheeting to reduce heat absorption. Photosynthetic rate and transpiration rate of plants assigned to the “waterlogged” treatment were measured at the end of the waterlogging period, after which they were harvested. Tubs were drained following the waterlogging period, and “control” and “recovered” treatment plants were grown for a further 23 days before measurement and harvesting.</w:t>
      </w:r>
    </w:p>
    <w:p w14:paraId="09AF5D5A" w14:textId="1C5271BF" w:rsidR="00B77E96" w:rsidRDefault="00B77E96" w:rsidP="00B77E96">
      <w:pPr>
        <w:spacing w:line="360" w:lineRule="auto"/>
        <w:jc w:val="both"/>
      </w:pPr>
      <w:r>
        <w:t>Photosynthetic rate (CO</w:t>
      </w:r>
      <w:r w:rsidRPr="001906F0">
        <w:rPr>
          <w:vertAlign w:val="subscript"/>
        </w:rPr>
        <w:t>2</w:t>
      </w:r>
      <w:r>
        <w:t xml:space="preserve"> assimilation rate), stomatal conductance and transpiration rate of the newest fully developed leaf were measured for four plants per treatment between 9am and 12:30pm using a Li</w:t>
      </w:r>
      <w:r w:rsidR="007C3762">
        <w:t>-</w:t>
      </w:r>
      <w:proofErr w:type="spellStart"/>
      <w:r>
        <w:t>Cor</w:t>
      </w:r>
      <w:proofErr w:type="spellEnd"/>
      <w:r>
        <w:t xml:space="preserve"> 6400XT infrared gas analyser (</w:t>
      </w:r>
      <w:r w:rsidRPr="00A97B41">
        <w:t>L</w:t>
      </w:r>
      <w:r>
        <w:t>i-</w:t>
      </w:r>
      <w:proofErr w:type="spellStart"/>
      <w:r>
        <w:t>Cor</w:t>
      </w:r>
      <w:proofErr w:type="spellEnd"/>
      <w:r w:rsidRPr="00A97B41">
        <w:t xml:space="preserve"> Inc., Lincoln, NE, USA</w:t>
      </w:r>
      <w:r>
        <w:t xml:space="preserve">). Photon flux was set to 1500 </w:t>
      </w:r>
      <w:r w:rsidRPr="00A97B41">
        <w:t>µ</w:t>
      </w:r>
      <w:proofErr w:type="spellStart"/>
      <w:r w:rsidRPr="00A97B41">
        <w:t>mol</w:t>
      </w:r>
      <w:proofErr w:type="spellEnd"/>
      <w:r w:rsidRPr="00A97B41">
        <w:t xml:space="preserve"> m</w:t>
      </w:r>
      <w:r w:rsidRPr="00A97B41">
        <w:rPr>
          <w:vertAlign w:val="superscript"/>
        </w:rPr>
        <w:t>-2</w:t>
      </w:r>
      <w:r w:rsidRPr="00A97B41">
        <w:t> s</w:t>
      </w:r>
      <w:r w:rsidRPr="00A97B41">
        <w:rPr>
          <w:vertAlign w:val="superscript"/>
        </w:rPr>
        <w:t>-1</w:t>
      </w:r>
      <w:r>
        <w:t xml:space="preserve"> and temperature was held at 28</w:t>
      </w:r>
      <w:r w:rsidRPr="0052461D">
        <w:rPr>
          <w:vertAlign w:val="superscript"/>
        </w:rPr>
        <w:t>o</w:t>
      </w:r>
      <w:r>
        <w:t>C. For leaves which did not completely fill the cuvette, leaf area was measured by digital analysis (</w:t>
      </w:r>
      <w:proofErr w:type="spellStart"/>
      <w:r>
        <w:t>ImageJ</w:t>
      </w:r>
      <w:proofErr w:type="spellEnd"/>
      <w:r>
        <w:t xml:space="preserve"> 1.48 for Windows) of a photograph of the leaf taken against a 2x3 cm</w:t>
      </w:r>
      <w:r>
        <w:rPr>
          <w:vertAlign w:val="superscript"/>
        </w:rPr>
        <w:t xml:space="preserve">2 </w:t>
      </w:r>
      <w:r>
        <w:t xml:space="preserve">plastic backdrop, which corresponded to the area of the cuvette. Photosynthetic </w:t>
      </w:r>
      <w:r>
        <w:lastRenderedPageBreak/>
        <w:t>rate and transpiration rate were determined by correcting values according to the measured area. Instantaneous water use efficiency was calculated as the ratio of CO</w:t>
      </w:r>
      <w:r w:rsidRPr="00FE5ED1">
        <w:rPr>
          <w:vertAlign w:val="subscript"/>
        </w:rPr>
        <w:t>2</w:t>
      </w:r>
      <w:r>
        <w:t xml:space="preserve"> assimilation to transpiration</w:t>
      </w:r>
      <w:r w:rsidR="00206F59">
        <w:t xml:space="preserve"> rate</w:t>
      </w:r>
      <w:r>
        <w:t xml:space="preserve">. </w:t>
      </w:r>
    </w:p>
    <w:p w14:paraId="4F08C3C1" w14:textId="4DB3237F" w:rsidR="00CC3070" w:rsidRDefault="00B77E96" w:rsidP="00B77E96">
      <w:pPr>
        <w:spacing w:line="360" w:lineRule="auto"/>
        <w:jc w:val="both"/>
      </w:pPr>
      <w:r>
        <w:t>Upon harvesting, roots were washed free of soil and the plant was separated</w:t>
      </w:r>
      <w:r w:rsidR="00206F59">
        <w:t xml:space="preserve"> into fine (&lt;</w:t>
      </w:r>
      <w:r>
        <w:t xml:space="preserve">1 mm diameter) and coarse </w:t>
      </w:r>
      <w:del w:id="10" w:author="Michelle Leishman" w:date="2015-06-23T10:47:00Z">
        <w:r w:rsidDel="00ED1F91">
          <w:delText xml:space="preserve">roots </w:delText>
        </w:r>
      </w:del>
      <w:r>
        <w:t>(</w:t>
      </w:r>
      <w:r w:rsidR="007C3762">
        <w:t xml:space="preserve">&gt;1 mm diameter, </w:t>
      </w:r>
      <w:r>
        <w:t>excluding dead root biomass)</w:t>
      </w:r>
      <w:ins w:id="11" w:author="Michelle Leishman" w:date="2015-06-23T10:47:00Z">
        <w:r w:rsidR="00ED1F91">
          <w:t xml:space="preserve"> </w:t>
        </w:r>
        <w:r w:rsidR="00ED1F91">
          <w:t>roots</w:t>
        </w:r>
      </w:ins>
      <w:r>
        <w:t xml:space="preserve">, and aboveground biomass. Five mature (but not senescing) leaves of each individual were selected for determination of specific leaf area (SLA). Fresh leaf area was determined using </w:t>
      </w:r>
      <w:r w:rsidRPr="00EB3EA0">
        <w:t>a LI-3100C Area Meter (Li-</w:t>
      </w:r>
      <w:proofErr w:type="spellStart"/>
      <w:r w:rsidRPr="00EB3EA0">
        <w:t>Cor</w:t>
      </w:r>
      <w:proofErr w:type="spellEnd"/>
      <w:r>
        <w:t xml:space="preserve"> Inc.</w:t>
      </w:r>
      <w:r w:rsidRPr="00EB3EA0">
        <w:t xml:space="preserve">, Lincoln, NE, </w:t>
      </w:r>
      <w:r>
        <w:t>USA</w:t>
      </w:r>
      <w:r w:rsidRPr="00EB3EA0">
        <w:t>)</w:t>
      </w:r>
      <w:r>
        <w:t>; SLA was calculated as the ratio of fresh area to dry mass</w:t>
      </w:r>
      <w:r w:rsidRPr="00EB3EA0">
        <w:t>.</w:t>
      </w:r>
      <w:r>
        <w:t xml:space="preserve">  A 5 cm section of stem was cut from 1 cm above the root-stem junction for analysis of stem density. The fresh volume of the stem section was measured using the water displacement method and stem wood density was calculated as the ratio of oven dry mass to green volume. Root dry matter content was used as a proxy for root tissue density </w:t>
      </w:r>
      <w:r>
        <w:fldChar w:fldCharType="begin" w:fldLock="1"/>
      </w:r>
      <w:r>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&lt;i&gt;et al.&lt;/i&gt; 2013)", "plainTextFormattedCitation" : "(Birouste et al. 2013)", "previouslyFormattedCitation" : "(Birouste &lt;i&gt;et al.&lt;/i&gt; 2013)" }, "properties" : { "noteIndex" : 0 }, "schema" : "https://github.com/citation-style-language/schema/raw/master/csl-citation.json" }</w:instrText>
      </w:r>
      <w:r>
        <w:fldChar w:fldCharType="separate"/>
      </w:r>
      <w:r w:rsidRPr="005E2F8E">
        <w:rPr>
          <w:noProof/>
        </w:rPr>
        <w:t xml:space="preserve">(Birouste </w:t>
      </w:r>
      <w:r w:rsidRPr="005E2F8E">
        <w:rPr>
          <w:i/>
          <w:noProof/>
        </w:rPr>
        <w:t>et al.</w:t>
      </w:r>
      <w:r w:rsidRPr="005E2F8E">
        <w:rPr>
          <w:noProof/>
        </w:rPr>
        <w:t xml:space="preserve"> 2013)</w:t>
      </w:r>
      <w:r>
        <w:fldChar w:fldCharType="end"/>
      </w:r>
      <w:r>
        <w:t>. Dry matter content of fine roots was calculated as the ratio of oven dry mass to fresh mass. Samples were dried in an oven at 70</w:t>
      </w:r>
      <w:r w:rsidRPr="00800A1F">
        <w:rPr>
          <w:vertAlign w:val="superscript"/>
        </w:rPr>
        <w:t>o</w:t>
      </w:r>
      <w:r>
        <w:t xml:space="preserve">C for 72 hours and a microbalance (Mettler-Toledo, </w:t>
      </w:r>
      <w:proofErr w:type="spellStart"/>
      <w:r w:rsidRPr="00213056">
        <w:t>Greifensee</w:t>
      </w:r>
      <w:proofErr w:type="spellEnd"/>
      <w:r w:rsidRPr="00213056">
        <w:t>, Switzerland</w:t>
      </w:r>
      <w:r>
        <w:t>) was used to determine the resulting mass</w:t>
      </w:r>
      <w:r w:rsidRPr="005E2F8E">
        <w:t>.</w:t>
      </w:r>
      <w:r>
        <w:t xml:space="preserve"> Root mass fraction was calculated as the ratio of root dry biomass to whole plant dry biomass. Stunted plants with a shoot length of &lt; 5 cm were </w:t>
      </w:r>
      <w:r w:rsidR="007C3762">
        <w:t>excluded</w:t>
      </w:r>
      <w:r w:rsidR="00EA09C9">
        <w:t>.</w:t>
      </w:r>
    </w:p>
    <w:p w14:paraId="394AD778" w14:textId="77777777" w:rsidR="00B77E96" w:rsidRPr="005E2F8E" w:rsidRDefault="00B77E96" w:rsidP="00B77E96">
      <w:pPr>
        <w:spacing w:line="360" w:lineRule="auto"/>
        <w:jc w:val="both"/>
        <w:rPr>
          <w:i/>
        </w:rPr>
      </w:pPr>
      <w:r w:rsidRPr="005E2F8E">
        <w:rPr>
          <w:i/>
        </w:rPr>
        <w:t>Data analysis</w:t>
      </w:r>
    </w:p>
    <w:p w14:paraId="0738EEF0" w14:textId="7F57E6CC" w:rsidR="00B77E96" w:rsidRDefault="00B77E96" w:rsidP="00B77E96">
      <w:pPr>
        <w:spacing w:line="360" w:lineRule="auto"/>
        <w:jc w:val="both"/>
      </w:pPr>
      <w:r>
        <w:t xml:space="preserve">All statistical analyses were performed using the R statistical programming environment </w:t>
      </w:r>
      <w:r>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fldChar w:fldCharType="separate"/>
      </w:r>
      <w:r w:rsidRPr="005E2F8E">
        <w:rPr>
          <w:noProof/>
        </w:rPr>
        <w:t>(R Core Team 2013)</w:t>
      </w:r>
      <w:r>
        <w:fldChar w:fldCharType="end"/>
      </w:r>
      <w:r>
        <w:t>. We used two-way analysis of variance (ANOVA) to test for main effects of and interactions between waterlogging and CO</w:t>
      </w:r>
      <w:r w:rsidRPr="00137077">
        <w:rPr>
          <w:vertAlign w:val="subscript"/>
        </w:rPr>
        <w:t>2</w:t>
      </w:r>
      <w:r>
        <w:t xml:space="preserve"> treatments on physiology (photosynthetic rate, stomatal conductance, water use efficiency), biomass (shoot, total root and fine root</w:t>
      </w:r>
      <w:r w:rsidR="00765C38">
        <w:t>) and</w:t>
      </w:r>
      <w:r>
        <w:t xml:space="preserve"> biomass allocation (root mass fraction)</w:t>
      </w:r>
      <w:r w:rsidR="00765C38">
        <w:t>,</w:t>
      </w:r>
      <w:r>
        <w:t xml:space="preserve"> and functional traits (fine root dry matter content, stem density, SLA). Metrics of biomass (total, root biomass, </w:t>
      </w:r>
      <w:r w:rsidR="007C3762">
        <w:t xml:space="preserve">shoot </w:t>
      </w:r>
      <w:r>
        <w:t>biomass) were compared only between “</w:t>
      </w:r>
      <w:proofErr w:type="gramStart"/>
      <w:r>
        <w:t>control</w:t>
      </w:r>
      <w:proofErr w:type="gramEnd"/>
      <w:r>
        <w:t xml:space="preserve">” and “recovered” treatment plants, as plants which received the “waterlogged” treatment were younger at harvest. Post-hoc comparison (Tukey’s HSD) was used to determine which combination of treatments were responsible for interaction effects and waterlogging treatment main effects. Type II sums of squares were used where unbalanced analyses resulted from removal of stunted plants from the study, following </w:t>
      </w:r>
      <w:proofErr w:type="spellStart"/>
      <w:r>
        <w:t>Lansgrud</w:t>
      </w:r>
      <w:proofErr w:type="spellEnd"/>
      <w:r>
        <w:t xml:space="preserve"> (2003). Data were log</w:t>
      </w:r>
      <w:r w:rsidRPr="00D92F77">
        <w:rPr>
          <w:vertAlign w:val="subscript"/>
        </w:rPr>
        <w:t>10</w:t>
      </w:r>
      <w:r>
        <w:t xml:space="preserve"> or square root transformed where appropriate to satisfy assumptions of normality inherent in ANOVA. Statistical significance was </w:t>
      </w:r>
      <w:proofErr w:type="spellStart"/>
      <w:r>
        <w:t>thresholded</w:t>
      </w:r>
      <w:proofErr w:type="spellEnd"/>
      <w:r>
        <w:t xml:space="preserve"> at alpha = 0.1 for photosynthetic rate, stomatal conductance and WUE measurements (n = 4) and 0.05 for all other measurements (n = 8). </w:t>
      </w:r>
    </w:p>
    <w:p w14:paraId="23B350F3" w14:textId="77777777" w:rsidR="00EA09C9" w:rsidRDefault="00EA09C9" w:rsidP="00B77E96">
      <w:pPr>
        <w:spacing w:line="360" w:lineRule="auto"/>
        <w:jc w:val="both"/>
      </w:pPr>
    </w:p>
    <w:p w14:paraId="2013E6C5" w14:textId="77777777" w:rsidR="00E83E7E" w:rsidRDefault="00E83E7E" w:rsidP="00B77E96">
      <w:pPr>
        <w:jc w:val="both"/>
        <w:rPr>
          <w:rFonts w:ascii="Arial" w:hAnsi="Arial" w:cs="Arial"/>
          <w:color w:val="000000"/>
          <w:sz w:val="20"/>
          <w:szCs w:val="20"/>
          <w:shd w:val="clear" w:color="auto" w:fill="FFFFFF"/>
        </w:rPr>
      </w:pPr>
    </w:p>
    <w:p w14:paraId="44FD5DE8" w14:textId="77777777" w:rsidR="00B77E96" w:rsidRDefault="00B77E96" w:rsidP="00B77E96">
      <w:pPr>
        <w:jc w:val="both"/>
      </w:pPr>
      <w:r>
        <w:lastRenderedPageBreak/>
        <w:t>RESULTS</w:t>
      </w:r>
    </w:p>
    <w:p w14:paraId="0AE6C624" w14:textId="0AE20560" w:rsidR="00B77E96" w:rsidRPr="00EA09C9" w:rsidRDefault="00B77E96" w:rsidP="00EA09C9">
      <w:pPr>
        <w:jc w:val="both"/>
      </w:pPr>
      <w:r>
        <w:t>Descriptive</w:t>
      </w:r>
      <w:r w:rsidRPr="00B76226">
        <w:t xml:space="preserve"> statistics </w:t>
      </w:r>
      <w:r>
        <w:t>and significance of ANOVA and post-hoc tests</w:t>
      </w:r>
      <w:r w:rsidRPr="00B76226">
        <w:t xml:space="preserve"> </w:t>
      </w:r>
      <w:r>
        <w:t xml:space="preserve">are shown for all measurements for each combination of treatments in Table </w:t>
      </w:r>
      <w:r w:rsidR="00083007">
        <w:t>2</w:t>
      </w:r>
      <w:r w:rsidR="00EA09C9">
        <w:t xml:space="preserve">. </w:t>
      </w:r>
    </w:p>
    <w:p w14:paraId="524C1829" w14:textId="77777777" w:rsidR="00B77E96" w:rsidRDefault="00B77E96" w:rsidP="00B77E96">
      <w:pPr>
        <w:jc w:val="both"/>
        <w:rPr>
          <w:i/>
        </w:rPr>
      </w:pPr>
      <w:r w:rsidRPr="00262631">
        <w:rPr>
          <w:i/>
        </w:rPr>
        <w:t>Gas exchange and water use efficiency</w:t>
      </w:r>
    </w:p>
    <w:p w14:paraId="4C47C8DE" w14:textId="2FD49A5F" w:rsidR="00B77E96" w:rsidRPr="009C7915" w:rsidRDefault="00B77E96" w:rsidP="00B77E96">
      <w:pPr>
        <w:jc w:val="both"/>
      </w:pPr>
      <w:r>
        <w:t>Effects of CO</w:t>
      </w:r>
      <w:r w:rsidRPr="00CA5846">
        <w:rPr>
          <w:vertAlign w:val="subscript"/>
        </w:rPr>
        <w:t>2</w:t>
      </w:r>
      <w:r>
        <w:t xml:space="preserve"> level and waterlogging on gas exchange were species specific, and </w:t>
      </w:r>
      <w:r w:rsidR="002A3EA0">
        <w:t xml:space="preserve">although </w:t>
      </w:r>
      <w:r>
        <w:t xml:space="preserve">some </w:t>
      </w:r>
      <w:r w:rsidR="002A3EA0">
        <w:t xml:space="preserve">significant </w:t>
      </w:r>
      <w:r>
        <w:t xml:space="preserve">interactions were </w:t>
      </w:r>
      <w:r w:rsidR="002A3EA0">
        <w:t>found between CO</w:t>
      </w:r>
      <w:r w:rsidR="002A3EA0" w:rsidRPr="00CA5846">
        <w:rPr>
          <w:vertAlign w:val="subscript"/>
        </w:rPr>
        <w:t>2</w:t>
      </w:r>
      <w:r w:rsidR="002A3EA0">
        <w:t xml:space="preserve"> and waterlogging</w:t>
      </w:r>
      <w:r>
        <w:t xml:space="preserve">, we found no evidence that interactive effects were maintained following recovery from waterlogging. </w:t>
      </w:r>
    </w:p>
    <w:p w14:paraId="78F1BCAB" w14:textId="4DD0A638" w:rsidR="00B77E96" w:rsidRDefault="00B77E96" w:rsidP="00B77E96">
      <w:pPr>
        <w:jc w:val="both"/>
      </w:pPr>
      <w:r>
        <w:t>Elevated CO</w:t>
      </w:r>
      <w:r w:rsidRPr="00CA5846">
        <w:rPr>
          <w:vertAlign w:val="subscript"/>
        </w:rPr>
        <w:t>2</w:t>
      </w:r>
      <w:r>
        <w:t xml:space="preserve"> significantly increased leaf-level photosynthesis for all three species (</w:t>
      </w:r>
      <w:r w:rsidR="009D35D8" w:rsidRPr="009D35D8">
        <w:rPr>
          <w:i/>
        </w:rPr>
        <w:t>A. floribunda</w:t>
      </w:r>
      <w:r>
        <w:t xml:space="preserve">, p = 0.074, Fig. 1a; </w:t>
      </w:r>
      <w:r w:rsidR="009D35D8" w:rsidRPr="009D35D8">
        <w:rPr>
          <w:i/>
        </w:rPr>
        <w:t xml:space="preserve">C. </w:t>
      </w:r>
      <w:proofErr w:type="spellStart"/>
      <w:r w:rsidR="009D35D8" w:rsidRPr="009D35D8">
        <w:rPr>
          <w:i/>
        </w:rPr>
        <w:t>cunninghamiana</w:t>
      </w:r>
      <w:proofErr w:type="spellEnd"/>
      <w:r>
        <w:t>, p = 0.002, Fig. 1b</w:t>
      </w:r>
      <w:r w:rsidR="00DE1801">
        <w:t xml:space="preserve">; </w:t>
      </w:r>
      <w:r w:rsidR="009D35D8" w:rsidRPr="009D35D8">
        <w:rPr>
          <w:i/>
        </w:rPr>
        <w:t xml:space="preserve">E. </w:t>
      </w:r>
      <w:proofErr w:type="spellStart"/>
      <w:r w:rsidR="009D35D8" w:rsidRPr="009D35D8">
        <w:rPr>
          <w:i/>
        </w:rPr>
        <w:t>camaldulensis</w:t>
      </w:r>
      <w:proofErr w:type="spellEnd"/>
      <w:r w:rsidR="00DE1801">
        <w:t>, p = 0.037, Fig. 1c</w:t>
      </w:r>
      <w:r>
        <w:t xml:space="preserve">). Photosynthetic rate in </w:t>
      </w:r>
      <w:r w:rsidR="009D35D8" w:rsidRPr="009D35D8">
        <w:rPr>
          <w:i/>
        </w:rPr>
        <w:t xml:space="preserve">E. </w:t>
      </w:r>
      <w:proofErr w:type="spellStart"/>
      <w:r w:rsidR="009D35D8" w:rsidRPr="009D35D8">
        <w:rPr>
          <w:i/>
        </w:rPr>
        <w:t>camaldulensis</w:t>
      </w:r>
      <w:proofErr w:type="spellEnd"/>
      <w:r>
        <w:t xml:space="preserve"> was significantly greater in recovery treatment plants than control plants (p = 0.008). No significant interactions were found between CO</w:t>
      </w:r>
      <w:r w:rsidRPr="00CA5846">
        <w:rPr>
          <w:vertAlign w:val="subscript"/>
        </w:rPr>
        <w:t>2</w:t>
      </w:r>
      <w:r>
        <w:t xml:space="preserve"> </w:t>
      </w:r>
      <w:proofErr w:type="gramStart"/>
      <w:r>
        <w:t>level</w:t>
      </w:r>
      <w:proofErr w:type="gramEnd"/>
      <w:r>
        <w:t xml:space="preserve"> and waterlogging status for photosynthetic rate, although waterlogged </w:t>
      </w:r>
      <w:r w:rsidR="009D35D8" w:rsidRPr="009D35D8">
        <w:rPr>
          <w:i/>
        </w:rPr>
        <w:t>A. floribunda</w:t>
      </w:r>
      <w:r>
        <w:t xml:space="preserve"> exhibit</w:t>
      </w:r>
      <w:r w:rsidR="002A3EA0">
        <w:t>ed</w:t>
      </w:r>
      <w:del w:id="12" w:author="Michelle Leishman" w:date="2015-06-23T10:51:00Z">
        <w:r w:rsidDel="00ED1F91">
          <w:delText xml:space="preserve"> a</w:delText>
        </w:r>
      </w:del>
      <w:r>
        <w:t xml:space="preserve"> only </w:t>
      </w:r>
      <w:ins w:id="13" w:author="Michelle Leishman" w:date="2015-06-23T10:51:00Z">
        <w:r w:rsidR="00ED1F91">
          <w:t xml:space="preserve">a </w:t>
        </w:r>
      </w:ins>
      <w:r>
        <w:t>small difference in mean photosynthetic rate between CO</w:t>
      </w:r>
      <w:r w:rsidRPr="00CA5846">
        <w:rPr>
          <w:vertAlign w:val="subscript"/>
        </w:rPr>
        <w:t>2</w:t>
      </w:r>
      <w:r>
        <w:t xml:space="preserve"> treatments (20.9 and 22.</w:t>
      </w:r>
      <w:r w:rsidRPr="00862E9E">
        <w:t xml:space="preserve">6 </w:t>
      </w:r>
      <w:proofErr w:type="spellStart"/>
      <w:r w:rsidRPr="00862E9E">
        <w:t>μmol</w:t>
      </w:r>
      <w:proofErr w:type="spellEnd"/>
      <w:r w:rsidRPr="00862E9E">
        <w:t xml:space="preserve"> </w:t>
      </w:r>
      <w:r>
        <w:t>CO</w:t>
      </w:r>
      <w:r w:rsidRPr="00CA5846">
        <w:rPr>
          <w:vertAlign w:val="subscript"/>
        </w:rPr>
        <w:t>2</w:t>
      </w:r>
      <w:r>
        <w:t xml:space="preserve"> </w:t>
      </w:r>
      <w:r w:rsidRPr="00862E9E">
        <w:t>m⁻² s⁻¹,</w:t>
      </w:r>
      <w:r>
        <w:t xml:space="preserve"> respectively, Fig. 1a).</w:t>
      </w:r>
    </w:p>
    <w:p w14:paraId="656E7E6A" w14:textId="40B14E4D" w:rsidR="00B77E96" w:rsidRDefault="002A3EA0" w:rsidP="00B77E96">
      <w:pPr>
        <w:jc w:val="both"/>
      </w:pPr>
      <w:r>
        <w:t>CO</w:t>
      </w:r>
      <w:r w:rsidRPr="00CA5846">
        <w:rPr>
          <w:vertAlign w:val="subscript"/>
        </w:rPr>
        <w:t>2</w:t>
      </w:r>
      <w:r>
        <w:t xml:space="preserve"> </w:t>
      </w:r>
      <w:r w:rsidR="0083213F">
        <w:t xml:space="preserve">level had no effect on stomatal conductance for any species, and waterlogging status influenced stomatal conductance only in </w:t>
      </w:r>
      <w:r w:rsidR="009D35D8" w:rsidRPr="009D35D8">
        <w:rPr>
          <w:i/>
        </w:rPr>
        <w:t xml:space="preserve">E. </w:t>
      </w:r>
      <w:proofErr w:type="spellStart"/>
      <w:r w:rsidR="009D35D8" w:rsidRPr="009D35D8">
        <w:rPr>
          <w:i/>
        </w:rPr>
        <w:t>camaldulensis</w:t>
      </w:r>
      <w:proofErr w:type="spellEnd"/>
      <w:r w:rsidR="0083213F">
        <w:rPr>
          <w:i/>
        </w:rPr>
        <w:t>.</w:t>
      </w:r>
      <w:r w:rsidR="0083213F">
        <w:t xml:space="preserve"> Control plants had lower stomatal conductance than waterlogged plants (p = 0.042), and recovering plants (p = 0.0002). Waterlogged </w:t>
      </w:r>
      <w:r w:rsidR="009D35D8" w:rsidRPr="009D35D8">
        <w:rPr>
          <w:i/>
        </w:rPr>
        <w:t xml:space="preserve">E. </w:t>
      </w:r>
      <w:proofErr w:type="spellStart"/>
      <w:r w:rsidR="009D35D8" w:rsidRPr="009D35D8">
        <w:rPr>
          <w:i/>
        </w:rPr>
        <w:t>camaldulensis</w:t>
      </w:r>
      <w:proofErr w:type="spellEnd"/>
      <w:r w:rsidR="0083213F">
        <w:t xml:space="preserve"> also had lower stomatal conductance than recovering plants (0.059).</w:t>
      </w:r>
    </w:p>
    <w:p w14:paraId="7F4C4176" w14:textId="03A224A2" w:rsidR="00E83E7E" w:rsidRPr="00EA09C9" w:rsidRDefault="00B77E96" w:rsidP="00B77E96">
      <w:pPr>
        <w:jc w:val="both"/>
      </w:pPr>
      <w:r>
        <w:t xml:space="preserve">Water use efficiency in </w:t>
      </w:r>
      <w:r w:rsidR="009D35D8" w:rsidRPr="009D35D8">
        <w:rPr>
          <w:i/>
        </w:rPr>
        <w:t>A. floribunda</w:t>
      </w:r>
      <w:r>
        <w:t xml:space="preserve"> was higher in control than waterlogged (p = 0.002), and higher in control than recovery (p = 0.04), but not waterlogged and recovery plants (Fig. 1g). WUE increased under elevated CO</w:t>
      </w:r>
      <w:r w:rsidRPr="00CA5846">
        <w:rPr>
          <w:vertAlign w:val="subscript"/>
        </w:rPr>
        <w:t>2</w:t>
      </w:r>
      <w:r>
        <w:t xml:space="preserve"> as a main effect for </w:t>
      </w:r>
      <w:r w:rsidR="009D35D8" w:rsidRPr="009D35D8">
        <w:rPr>
          <w:i/>
        </w:rPr>
        <w:t xml:space="preserve">E. </w:t>
      </w:r>
      <w:proofErr w:type="spellStart"/>
      <w:r w:rsidR="009D35D8" w:rsidRPr="009D35D8">
        <w:rPr>
          <w:i/>
        </w:rPr>
        <w:t>camaldulensis</w:t>
      </w:r>
      <w:proofErr w:type="spellEnd"/>
      <w:r>
        <w:t xml:space="preserve"> (p = 0.002, Fig. 1h), and </w:t>
      </w:r>
      <w:r w:rsidRPr="007F1E00">
        <w:t xml:space="preserve">interactively with </w:t>
      </w:r>
      <w:r>
        <w:t>CO</w:t>
      </w:r>
      <w:r w:rsidRPr="00CA5846">
        <w:rPr>
          <w:vertAlign w:val="subscript"/>
        </w:rPr>
        <w:t>2</w:t>
      </w:r>
      <w:r>
        <w:t xml:space="preserve"> </w:t>
      </w:r>
      <w:r w:rsidRPr="007F1E00">
        <w:t xml:space="preserve">level for </w:t>
      </w:r>
      <w:r w:rsidR="009D35D8" w:rsidRPr="009D35D8">
        <w:rPr>
          <w:i/>
        </w:rPr>
        <w:t xml:space="preserve">C. </w:t>
      </w:r>
      <w:proofErr w:type="spellStart"/>
      <w:r w:rsidR="009D35D8" w:rsidRPr="009D35D8">
        <w:rPr>
          <w:i/>
        </w:rPr>
        <w:t>cunninghamiana</w:t>
      </w:r>
      <w:proofErr w:type="spellEnd"/>
      <w:r w:rsidRPr="007F1E00">
        <w:t xml:space="preserve"> (p = 0.063)</w:t>
      </w:r>
      <w:r>
        <w:t>;</w:t>
      </w:r>
      <w:r w:rsidRPr="007F1E00">
        <w:t xml:space="preserve"> WUE was higher under e</w:t>
      </w:r>
      <w:r>
        <w:t>CO</w:t>
      </w:r>
      <w:r w:rsidRPr="00CA5846">
        <w:rPr>
          <w:vertAlign w:val="subscript"/>
        </w:rPr>
        <w:t>2</w:t>
      </w:r>
      <w:r>
        <w:t xml:space="preserve"> </w:t>
      </w:r>
      <w:r w:rsidRPr="007F1E00">
        <w:t>for waterlogged plants (p = 0.022</w:t>
      </w:r>
      <w:r>
        <w:t xml:space="preserve">, </w:t>
      </w:r>
      <w:r w:rsidRPr="007F1E00">
        <w:t>Fig. 1i) but not control or recovery plants.</w:t>
      </w:r>
      <w:r>
        <w:t xml:space="preserve"> </w:t>
      </w:r>
    </w:p>
    <w:p w14:paraId="0AAC5B2E" w14:textId="622F1E52" w:rsidR="00B77E96" w:rsidRDefault="00B77E96" w:rsidP="00B77E96">
      <w:pPr>
        <w:jc w:val="both"/>
        <w:rPr>
          <w:i/>
        </w:rPr>
      </w:pPr>
      <w:r w:rsidRPr="0051107B">
        <w:rPr>
          <w:i/>
        </w:rPr>
        <w:t xml:space="preserve">Biomass </w:t>
      </w:r>
      <w:r>
        <w:rPr>
          <w:i/>
        </w:rPr>
        <w:t>production</w:t>
      </w:r>
      <w:ins w:id="14" w:author="Michelle Leishman" w:date="2015-06-23T10:53:00Z">
        <w:r w:rsidR="00ED1F91">
          <w:rPr>
            <w:i/>
          </w:rPr>
          <w:t xml:space="preserve"> and allocation</w:t>
        </w:r>
      </w:ins>
    </w:p>
    <w:p w14:paraId="1132AC23" w14:textId="50B51008" w:rsidR="00B77E96" w:rsidRPr="003F22FE" w:rsidRDefault="00B77E96" w:rsidP="00B77E96">
      <w:pPr>
        <w:jc w:val="both"/>
      </w:pPr>
      <w:r>
        <w:t>Waterlogging status and CO</w:t>
      </w:r>
      <w:r w:rsidRPr="00CA5846">
        <w:rPr>
          <w:vertAlign w:val="subscript"/>
        </w:rPr>
        <w:t>2</w:t>
      </w:r>
      <w:r>
        <w:t xml:space="preserve"> level interacted strongly for one species: eCO</w:t>
      </w:r>
      <w:r w:rsidRPr="00CA5846">
        <w:rPr>
          <w:vertAlign w:val="subscript"/>
        </w:rPr>
        <w:t>2</w:t>
      </w:r>
      <w:r>
        <w:t xml:space="preserve"> stimulation of </w:t>
      </w:r>
      <w:r w:rsidR="007318BB">
        <w:t xml:space="preserve">all </w:t>
      </w:r>
      <w:r w:rsidR="00291E4C">
        <w:t>fractions</w:t>
      </w:r>
      <w:r w:rsidR="007318BB">
        <w:t xml:space="preserve"> of </w:t>
      </w:r>
      <w:r>
        <w:t xml:space="preserve">biomass production in </w:t>
      </w:r>
      <w:r w:rsidR="009D35D8" w:rsidRPr="009D35D8">
        <w:rPr>
          <w:i/>
        </w:rPr>
        <w:t xml:space="preserve">C. </w:t>
      </w:r>
      <w:proofErr w:type="spellStart"/>
      <w:r w:rsidR="009D35D8" w:rsidRPr="009D35D8">
        <w:rPr>
          <w:i/>
        </w:rPr>
        <w:t>cunninghamiana</w:t>
      </w:r>
      <w:proofErr w:type="spellEnd"/>
      <w:r>
        <w:t xml:space="preserve"> was diminished following recovery from waterlogging. </w:t>
      </w:r>
    </w:p>
    <w:p w14:paraId="60026592" w14:textId="1A46DFCD" w:rsidR="00B77E96" w:rsidRDefault="00B77E96" w:rsidP="00B77E96">
      <w:pPr>
        <w:jc w:val="both"/>
      </w:pPr>
      <w:r>
        <w:t xml:space="preserve">Total root biomass of plants recovering from waterlogging was lower than control plants for </w:t>
      </w:r>
      <w:r w:rsidR="009D35D8" w:rsidRPr="009D35D8">
        <w:rPr>
          <w:i/>
        </w:rPr>
        <w:t>A. floribunda</w:t>
      </w:r>
      <w:r>
        <w:t xml:space="preserve"> (p = 0.028, Fig. 2a). A significant interaction effect was identified for </w:t>
      </w:r>
      <w:r w:rsidR="009D35D8" w:rsidRPr="009D35D8">
        <w:rPr>
          <w:i/>
        </w:rPr>
        <w:t xml:space="preserve">C. </w:t>
      </w:r>
      <w:proofErr w:type="spellStart"/>
      <w:r w:rsidR="009D35D8" w:rsidRPr="009D35D8">
        <w:rPr>
          <w:i/>
        </w:rPr>
        <w:t>cunninghamiana</w:t>
      </w:r>
      <w:proofErr w:type="spellEnd"/>
      <w:r>
        <w:t xml:space="preserve"> (p = 0.049): total root biomass was substantially increased under eCO</w:t>
      </w:r>
      <w:r w:rsidRPr="00CA5846">
        <w:rPr>
          <w:vertAlign w:val="subscript"/>
        </w:rPr>
        <w:t>2</w:t>
      </w:r>
      <w:r>
        <w:t xml:space="preserve"> for control (p = 0.011) but not recovery plants (Fig. 2b). Neither CO</w:t>
      </w:r>
      <w:r w:rsidRPr="00CA5846">
        <w:rPr>
          <w:vertAlign w:val="subscript"/>
        </w:rPr>
        <w:t>2</w:t>
      </w:r>
      <w:r>
        <w:t xml:space="preserve"> level nor waterlogging had an effect on</w:t>
      </w:r>
      <w:r w:rsidR="00687999">
        <w:t xml:space="preserve"> total root biomass for</w:t>
      </w:r>
      <w:r>
        <w:t xml:space="preserve"> </w:t>
      </w:r>
      <w:r w:rsidR="009D35D8" w:rsidRPr="009D35D8">
        <w:rPr>
          <w:i/>
        </w:rPr>
        <w:t xml:space="preserve">E. </w:t>
      </w:r>
      <w:proofErr w:type="spellStart"/>
      <w:r w:rsidR="009D35D8" w:rsidRPr="009D35D8">
        <w:rPr>
          <w:i/>
        </w:rPr>
        <w:t>camaldulensis</w:t>
      </w:r>
      <w:proofErr w:type="spellEnd"/>
      <w:r>
        <w:t xml:space="preserve"> (Fig. 2c). </w:t>
      </w:r>
    </w:p>
    <w:p w14:paraId="56FF8E58" w14:textId="43DBB286" w:rsidR="00B77E96" w:rsidRDefault="00B77E96" w:rsidP="00B77E96">
      <w:pPr>
        <w:jc w:val="both"/>
      </w:pPr>
      <w:r>
        <w:t xml:space="preserve">Fine root biomass of </w:t>
      </w:r>
      <w:r w:rsidR="009D35D8" w:rsidRPr="009D35D8">
        <w:rPr>
          <w:i/>
        </w:rPr>
        <w:t>A. floribunda</w:t>
      </w:r>
      <w:r>
        <w:t xml:space="preserve"> was lower in recovery plants than control plants (p = 0.005), with no CO</w:t>
      </w:r>
      <w:r w:rsidRPr="00CA5846">
        <w:rPr>
          <w:vertAlign w:val="subscript"/>
        </w:rPr>
        <w:t>2</w:t>
      </w:r>
      <w:r>
        <w:t xml:space="preserve"> effect (Fig. 2d). A marginally significant interaction effect was also present for </w:t>
      </w:r>
      <w:r w:rsidR="009D35D8" w:rsidRPr="009D35D8">
        <w:rPr>
          <w:i/>
        </w:rPr>
        <w:t xml:space="preserve">C. </w:t>
      </w:r>
      <w:proofErr w:type="spellStart"/>
      <w:r w:rsidR="009D35D8" w:rsidRPr="009D35D8">
        <w:rPr>
          <w:i/>
        </w:rPr>
        <w:t>cunninghamiana</w:t>
      </w:r>
      <w:proofErr w:type="spellEnd"/>
      <w:r>
        <w:t xml:space="preserve"> fine root biomass (p = 0.076); post-hoc analysis confirmed that control but not recovery plants had significantly </w:t>
      </w:r>
      <w:r w:rsidR="00687999">
        <w:t>great</w:t>
      </w:r>
      <w:r>
        <w:t>er fine root biomass under eCO</w:t>
      </w:r>
      <w:r w:rsidRPr="00CA5846">
        <w:rPr>
          <w:vertAlign w:val="subscript"/>
        </w:rPr>
        <w:t>2</w:t>
      </w:r>
      <w:r>
        <w:t xml:space="preserve"> (p = 0.008) (Fig. 2e). Waterlogging stimulated fine root growth in </w:t>
      </w:r>
      <w:r w:rsidR="009D35D8" w:rsidRPr="009D35D8">
        <w:rPr>
          <w:i/>
        </w:rPr>
        <w:t xml:space="preserve">E. </w:t>
      </w:r>
      <w:proofErr w:type="spellStart"/>
      <w:r w:rsidR="009D35D8" w:rsidRPr="009D35D8">
        <w:rPr>
          <w:i/>
        </w:rPr>
        <w:t>camaldulensis</w:t>
      </w:r>
      <w:proofErr w:type="spellEnd"/>
      <w:r>
        <w:t xml:space="preserve"> (p = 0.046) but CO</w:t>
      </w:r>
      <w:r w:rsidRPr="00CA5846">
        <w:rPr>
          <w:vertAlign w:val="subscript"/>
        </w:rPr>
        <w:t>2</w:t>
      </w:r>
      <w:r>
        <w:t xml:space="preserve"> level had no effect (Fig. 2f).</w:t>
      </w:r>
    </w:p>
    <w:p w14:paraId="2504ACEC" w14:textId="77777777" w:rsidR="00B77E96" w:rsidRDefault="00B77E96" w:rsidP="00B77E96">
      <w:pPr>
        <w:jc w:val="both"/>
      </w:pPr>
      <w:r>
        <w:t>Neither CO</w:t>
      </w:r>
      <w:r w:rsidRPr="00CA5846">
        <w:rPr>
          <w:vertAlign w:val="subscript"/>
        </w:rPr>
        <w:t>2</w:t>
      </w:r>
      <w:r>
        <w:t xml:space="preserve"> level nor waterlogging had any effect on shoot biomass for </w:t>
      </w:r>
      <w:r w:rsidR="009D35D8" w:rsidRPr="009D35D8">
        <w:rPr>
          <w:i/>
        </w:rPr>
        <w:t>A. floribunda</w:t>
      </w:r>
      <w:r>
        <w:t xml:space="preserve"> (Fig. 2g) or </w:t>
      </w:r>
      <w:r w:rsidR="009D35D8" w:rsidRPr="009D35D8">
        <w:rPr>
          <w:i/>
        </w:rPr>
        <w:t xml:space="preserve">E. </w:t>
      </w:r>
      <w:proofErr w:type="spellStart"/>
      <w:r w:rsidR="009D35D8" w:rsidRPr="009D35D8">
        <w:rPr>
          <w:i/>
        </w:rPr>
        <w:t>camaldulensis</w:t>
      </w:r>
      <w:proofErr w:type="spellEnd"/>
      <w:r>
        <w:t xml:space="preserve"> (Fig. 2i). As with total root biomass and fine root biomass, CO</w:t>
      </w:r>
      <w:r w:rsidRPr="00CA5846">
        <w:rPr>
          <w:vertAlign w:val="subscript"/>
        </w:rPr>
        <w:t>2</w:t>
      </w:r>
      <w:r>
        <w:t xml:space="preserve"> level and waterlogging influenced </w:t>
      </w:r>
      <w:r w:rsidR="009D35D8" w:rsidRPr="009D35D8">
        <w:rPr>
          <w:i/>
        </w:rPr>
        <w:t xml:space="preserve">C. </w:t>
      </w:r>
      <w:proofErr w:type="spellStart"/>
      <w:r w:rsidR="009D35D8" w:rsidRPr="009D35D8">
        <w:rPr>
          <w:i/>
        </w:rPr>
        <w:t>cunninghamiana</w:t>
      </w:r>
      <w:proofErr w:type="spellEnd"/>
      <w:r>
        <w:t xml:space="preserve"> biomass interactively (p = 0.009): shoot biomass was higher under eCO</w:t>
      </w:r>
      <w:r w:rsidRPr="00CA5846">
        <w:rPr>
          <w:vertAlign w:val="subscript"/>
        </w:rPr>
        <w:t>2</w:t>
      </w:r>
      <w:r>
        <w:t xml:space="preserve"> for control (p = 0.015) but not recovery plants (Fig. 2h).</w:t>
      </w:r>
    </w:p>
    <w:p w14:paraId="58E5E620" w14:textId="7562B076" w:rsidR="00B77E96" w:rsidRDefault="00931F9C" w:rsidP="00EA09C9">
      <w:pPr>
        <w:jc w:val="both"/>
      </w:pPr>
      <w:r>
        <w:lastRenderedPageBreak/>
        <w:t>Root mass fraction (RMF) was decreased by waterlogging for all species, but no significant CO</w:t>
      </w:r>
      <w:r w:rsidRPr="00CA5846">
        <w:rPr>
          <w:vertAlign w:val="subscript"/>
        </w:rPr>
        <w:t>2</w:t>
      </w:r>
      <w:r>
        <w:t xml:space="preserve"> or interaction effects were found (Fig. 2j-l). RMF of </w:t>
      </w:r>
      <w:r w:rsidRPr="009D35D8">
        <w:rPr>
          <w:i/>
        </w:rPr>
        <w:t>A. floribunda</w:t>
      </w:r>
      <w:r>
        <w:t xml:space="preserve"> was lower in waterlogged than control plants (p &lt; 0.0001), and lower in waterlogged than recovery plants (p &lt; 0.0001). RMF of </w:t>
      </w:r>
      <w:r w:rsidRPr="009D35D8">
        <w:rPr>
          <w:i/>
        </w:rPr>
        <w:t>A. floribunda</w:t>
      </w:r>
      <w:r>
        <w:t xml:space="preserve"> recovery plants was also lower than control plants (p = 0.016). RMF of both </w:t>
      </w:r>
      <w:r w:rsidRPr="009D35D8">
        <w:rPr>
          <w:i/>
        </w:rPr>
        <w:t xml:space="preserve">C. </w:t>
      </w:r>
      <w:proofErr w:type="spellStart"/>
      <w:r w:rsidRPr="009D35D8">
        <w:rPr>
          <w:i/>
        </w:rPr>
        <w:t>cunninghamiana</w:t>
      </w:r>
      <w:proofErr w:type="spellEnd"/>
      <w:r>
        <w:t xml:space="preserve"> and </w:t>
      </w:r>
      <w:r w:rsidRPr="009D35D8">
        <w:rPr>
          <w:i/>
        </w:rPr>
        <w:t xml:space="preserve">E. </w:t>
      </w:r>
      <w:proofErr w:type="spellStart"/>
      <w:r w:rsidRPr="009D35D8">
        <w:rPr>
          <w:i/>
        </w:rPr>
        <w:t>camaldulensis</w:t>
      </w:r>
      <w:proofErr w:type="spellEnd"/>
      <w:r>
        <w:t xml:space="preserve"> was lower in waterlogged than control plants (p &lt; 0.0001), and lower in waterlogged than recovery plants (p &lt; 0.0001), but there was no difference between recovery and control plants.</w:t>
      </w:r>
      <w:r w:rsidRPr="00F42BB4">
        <w:t xml:space="preserve"> </w:t>
      </w:r>
    </w:p>
    <w:p w14:paraId="06BA4959" w14:textId="331D2749" w:rsidR="00B77E96" w:rsidRDefault="00B77E96" w:rsidP="00B77E96">
      <w:pPr>
        <w:jc w:val="both"/>
        <w:rPr>
          <w:i/>
        </w:rPr>
      </w:pPr>
      <w:r w:rsidRPr="0051107B">
        <w:rPr>
          <w:i/>
        </w:rPr>
        <w:t>Functional traits</w:t>
      </w:r>
      <w:r>
        <w:rPr>
          <w:i/>
        </w:rPr>
        <w:t xml:space="preserve"> </w:t>
      </w:r>
      <w:del w:id="15" w:author="Michelle Leishman" w:date="2015-06-23T10:53:00Z">
        <w:r w:rsidDel="00ED1F91">
          <w:rPr>
            <w:i/>
          </w:rPr>
          <w:delText>&amp; biomass allocation</w:delText>
        </w:r>
      </w:del>
    </w:p>
    <w:p w14:paraId="339C8824" w14:textId="6B406719" w:rsidR="00B77E96" w:rsidRPr="00A70003" w:rsidRDefault="00B77E96" w:rsidP="00B77E96">
      <w:pPr>
        <w:jc w:val="both"/>
      </w:pPr>
      <w:r>
        <w:t>We found no evidence to suggest that CO</w:t>
      </w:r>
      <w:r w:rsidRPr="00CA5846">
        <w:rPr>
          <w:vertAlign w:val="subscript"/>
        </w:rPr>
        <w:t>2</w:t>
      </w:r>
      <w:r>
        <w:t xml:space="preserve"> mediates </w:t>
      </w:r>
      <w:del w:id="16" w:author="Michelle Leishman" w:date="2015-06-23T10:53:00Z">
        <w:r w:rsidDel="00155A7B">
          <w:delText xml:space="preserve">biomass allocation or </w:delText>
        </w:r>
      </w:del>
      <w:r>
        <w:t>functional traits in response to waterlogging status.</w:t>
      </w:r>
    </w:p>
    <w:p w14:paraId="171F9862" w14:textId="77777777" w:rsidR="00B77E96" w:rsidRDefault="00B77E96" w:rsidP="00B77E96">
      <w:pPr>
        <w:jc w:val="both"/>
      </w:pPr>
      <w:r>
        <w:t xml:space="preserve">Fine root </w:t>
      </w:r>
      <w:r w:rsidR="0083213F">
        <w:t>dry matter content (</w:t>
      </w:r>
      <w:proofErr w:type="spellStart"/>
      <w:r w:rsidR="0083213F">
        <w:t>fRDMC</w:t>
      </w:r>
      <w:proofErr w:type="spellEnd"/>
      <w:r w:rsidR="0083213F">
        <w:t>)</w:t>
      </w:r>
      <w:r>
        <w:t xml:space="preserve"> was higher in waterlogged </w:t>
      </w:r>
      <w:r w:rsidR="009D35D8" w:rsidRPr="009D35D8">
        <w:rPr>
          <w:i/>
        </w:rPr>
        <w:t>A. floribunda</w:t>
      </w:r>
      <w:r>
        <w:t xml:space="preserve"> than recovery plants (p = 0.027), but not different between control and recovery or control and waterlogged plants. A marginally significant interaction effect was also present for </w:t>
      </w:r>
      <w:r w:rsidR="009D35D8" w:rsidRPr="009D35D8">
        <w:rPr>
          <w:i/>
        </w:rPr>
        <w:t>A. floribunda</w:t>
      </w:r>
      <w:r>
        <w:t xml:space="preserve"> (p = 0.067), but no differences were significant upon post-hoc analysis. Waterlogging status also affected </w:t>
      </w:r>
      <w:r w:rsidR="009D35D8" w:rsidRPr="009D35D8">
        <w:rPr>
          <w:i/>
        </w:rPr>
        <w:t xml:space="preserve">E. </w:t>
      </w:r>
      <w:proofErr w:type="spellStart"/>
      <w:r w:rsidR="009D35D8" w:rsidRPr="009D35D8">
        <w:rPr>
          <w:i/>
        </w:rPr>
        <w:t>camaldulensis</w:t>
      </w:r>
      <w:proofErr w:type="spellEnd"/>
      <w:r>
        <w:t xml:space="preserve"> </w:t>
      </w:r>
      <w:proofErr w:type="spellStart"/>
      <w:r w:rsidR="0083213F">
        <w:t>fRDMC</w:t>
      </w:r>
      <w:proofErr w:type="spellEnd"/>
      <w:r w:rsidR="0083213F">
        <w:t xml:space="preserve"> </w:t>
      </w:r>
      <w:r>
        <w:t xml:space="preserve">(Fig. 3b): control plants had higher </w:t>
      </w:r>
      <w:proofErr w:type="spellStart"/>
      <w:r w:rsidR="0083213F">
        <w:t>fRDMC</w:t>
      </w:r>
      <w:proofErr w:type="spellEnd"/>
      <w:r w:rsidR="0083213F">
        <w:t xml:space="preserve"> </w:t>
      </w:r>
      <w:r>
        <w:t xml:space="preserve">than waterlogged plants (p = 0.018), and recovery plants (p = 0.053) (marginally significant). </w:t>
      </w:r>
      <w:proofErr w:type="gramStart"/>
      <w:r>
        <w:t>eCO</w:t>
      </w:r>
      <w:r w:rsidRPr="00CA5846">
        <w:rPr>
          <w:vertAlign w:val="subscript"/>
        </w:rPr>
        <w:t>2</w:t>
      </w:r>
      <w:proofErr w:type="gramEnd"/>
      <w:r>
        <w:t xml:space="preserve"> was associated with significantly increased </w:t>
      </w:r>
      <w:proofErr w:type="spellStart"/>
      <w:r w:rsidR="0083213F">
        <w:t>fRDMC</w:t>
      </w:r>
      <w:proofErr w:type="spellEnd"/>
      <w:r w:rsidR="0083213F">
        <w:t xml:space="preserve"> </w:t>
      </w:r>
      <w:r>
        <w:t xml:space="preserve">in </w:t>
      </w:r>
      <w:r w:rsidR="009D35D8" w:rsidRPr="009D35D8">
        <w:rPr>
          <w:i/>
        </w:rPr>
        <w:t xml:space="preserve">C. </w:t>
      </w:r>
      <w:proofErr w:type="spellStart"/>
      <w:r w:rsidR="009D35D8" w:rsidRPr="009D35D8">
        <w:rPr>
          <w:i/>
        </w:rPr>
        <w:t>cunninghamiana</w:t>
      </w:r>
      <w:proofErr w:type="spellEnd"/>
      <w:r>
        <w:t xml:space="preserve"> (p = 0.013, Fig. 3c), but waterlogging status had no effect.</w:t>
      </w:r>
    </w:p>
    <w:p w14:paraId="3225B022" w14:textId="77777777" w:rsidR="00B77E96" w:rsidRDefault="00B77E96" w:rsidP="00B77E96">
      <w:pPr>
        <w:jc w:val="both"/>
      </w:pPr>
      <w:r>
        <w:t xml:space="preserve">Waterlogged </w:t>
      </w:r>
      <w:r w:rsidR="009D35D8" w:rsidRPr="009D35D8">
        <w:rPr>
          <w:i/>
        </w:rPr>
        <w:t>A. floribunda</w:t>
      </w:r>
      <w:r>
        <w:t xml:space="preserve"> had lower SLA than control (p = 0.001), and recovery plants (p &lt; 0.0001) (Fig. 3 d). Waterlogged </w:t>
      </w:r>
      <w:r w:rsidR="009D35D8" w:rsidRPr="009D35D8">
        <w:rPr>
          <w:i/>
        </w:rPr>
        <w:t xml:space="preserve">E. </w:t>
      </w:r>
      <w:proofErr w:type="spellStart"/>
      <w:r w:rsidR="009D35D8" w:rsidRPr="009D35D8">
        <w:rPr>
          <w:i/>
        </w:rPr>
        <w:t>camaldulensis</w:t>
      </w:r>
      <w:proofErr w:type="spellEnd"/>
      <w:r>
        <w:t xml:space="preserve"> had higher SLA than control (p = 0.0013) and recovery plants (p = 0.0006) (Fig. 3f). Waterlogging status had no effect on </w:t>
      </w:r>
      <w:r w:rsidR="009D35D8" w:rsidRPr="009D35D8">
        <w:rPr>
          <w:i/>
        </w:rPr>
        <w:t xml:space="preserve">C. </w:t>
      </w:r>
      <w:proofErr w:type="spellStart"/>
      <w:r w:rsidR="009D35D8" w:rsidRPr="009D35D8">
        <w:rPr>
          <w:i/>
        </w:rPr>
        <w:t>cunninghamiana</w:t>
      </w:r>
      <w:proofErr w:type="spellEnd"/>
      <w:r>
        <w:t xml:space="preserve"> SLA (Fig. 3e). CO</w:t>
      </w:r>
      <w:r w:rsidRPr="00CA5846">
        <w:rPr>
          <w:vertAlign w:val="subscript"/>
        </w:rPr>
        <w:t>2</w:t>
      </w:r>
      <w:r>
        <w:t xml:space="preserve"> level had no effect on the SLA of any species. </w:t>
      </w:r>
    </w:p>
    <w:p w14:paraId="38737B03" w14:textId="04F5AF8B" w:rsidR="00B77E96" w:rsidRDefault="00B77E96" w:rsidP="00E83E7E">
      <w:pPr>
        <w:jc w:val="both"/>
      </w:pPr>
      <w:r>
        <w:t xml:space="preserve">Stem density in </w:t>
      </w:r>
      <w:r w:rsidR="009D35D8" w:rsidRPr="009D35D8">
        <w:rPr>
          <w:i/>
        </w:rPr>
        <w:t xml:space="preserve">C. </w:t>
      </w:r>
      <w:proofErr w:type="spellStart"/>
      <w:r w:rsidR="009D35D8" w:rsidRPr="009D35D8">
        <w:rPr>
          <w:i/>
        </w:rPr>
        <w:t>cunninghamiana</w:t>
      </w:r>
      <w:proofErr w:type="spellEnd"/>
      <w:r>
        <w:t xml:space="preserve"> was increased under elevated CO</w:t>
      </w:r>
      <w:r w:rsidRPr="00CA5846">
        <w:rPr>
          <w:vertAlign w:val="subscript"/>
        </w:rPr>
        <w:t>2</w:t>
      </w:r>
      <w:r>
        <w:t xml:space="preserve"> (p = 0.0177) (Fig. 3h). Stem density was lower in waterlogged </w:t>
      </w:r>
      <w:r w:rsidR="009D35D8" w:rsidRPr="009D35D8">
        <w:rPr>
          <w:i/>
        </w:rPr>
        <w:t xml:space="preserve">C. </w:t>
      </w:r>
      <w:proofErr w:type="spellStart"/>
      <w:r w:rsidR="009D35D8" w:rsidRPr="009D35D8">
        <w:rPr>
          <w:i/>
        </w:rPr>
        <w:t>cunninghamiana</w:t>
      </w:r>
      <w:proofErr w:type="spellEnd"/>
      <w:r>
        <w:t xml:space="preserve"> than control (p = 0.0167) or recovery plants (0.050) Neither CO</w:t>
      </w:r>
      <w:r w:rsidRPr="00CA5846">
        <w:rPr>
          <w:vertAlign w:val="subscript"/>
        </w:rPr>
        <w:t>2</w:t>
      </w:r>
      <w:r>
        <w:t xml:space="preserve"> nor waterlogging status had any effect on stem density of </w:t>
      </w:r>
      <w:r w:rsidR="009D35D8" w:rsidRPr="009D35D8">
        <w:rPr>
          <w:i/>
        </w:rPr>
        <w:t>A. floribunda</w:t>
      </w:r>
      <w:r>
        <w:t xml:space="preserve"> (Fig. 3g) or </w:t>
      </w:r>
      <w:r w:rsidR="009D35D8" w:rsidRPr="009D35D8">
        <w:rPr>
          <w:i/>
        </w:rPr>
        <w:t xml:space="preserve">E. </w:t>
      </w:r>
      <w:proofErr w:type="spellStart"/>
      <w:r w:rsidR="009D35D8" w:rsidRPr="009D35D8">
        <w:rPr>
          <w:i/>
        </w:rPr>
        <w:t>camaldulensis</w:t>
      </w:r>
      <w:proofErr w:type="spellEnd"/>
      <w:r w:rsidR="00E83E7E">
        <w:t xml:space="preserve"> (3i). </w:t>
      </w:r>
    </w:p>
    <w:p w14:paraId="7B6C52FE" w14:textId="77777777" w:rsidR="00E83E7E" w:rsidRPr="00E83E7E" w:rsidRDefault="00E83E7E" w:rsidP="00E83E7E"/>
    <w:p w14:paraId="05C9F1EF" w14:textId="77777777" w:rsidR="00B77E96" w:rsidRDefault="00B77E96" w:rsidP="00B77E96">
      <w:pPr>
        <w:spacing w:line="360" w:lineRule="auto"/>
        <w:jc w:val="both"/>
      </w:pPr>
      <w:r>
        <w:t>DISCUSSION</w:t>
      </w:r>
    </w:p>
    <w:p w14:paraId="2F5302FD" w14:textId="180A7DD7" w:rsidR="00B77E96" w:rsidRDefault="00B77E96" w:rsidP="00B77E96">
      <w:pPr>
        <w:spacing w:line="360" w:lineRule="auto"/>
        <w:jc w:val="both"/>
      </w:pPr>
      <w:r>
        <w:t>We found inconsistent effects of atmospheric CO</w:t>
      </w:r>
      <w:r w:rsidRPr="0065273B">
        <w:rPr>
          <w:vertAlign w:val="subscript"/>
        </w:rPr>
        <w:t>2</w:t>
      </w:r>
      <w:r>
        <w:t xml:space="preserve"> concentration and waterlogging status on growth, gas exchange and functional traits between species of riparian tree seedlings</w:t>
      </w:r>
      <w:r w:rsidR="00102A40">
        <w:t xml:space="preserve"> and no evidence for a consistent effect of elevated CO</w:t>
      </w:r>
      <w:r w:rsidR="00102A40" w:rsidRPr="0065273B">
        <w:rPr>
          <w:vertAlign w:val="subscript"/>
        </w:rPr>
        <w:t>2</w:t>
      </w:r>
      <w:r w:rsidR="00102A40">
        <w:t xml:space="preserve"> </w:t>
      </w:r>
      <w:r w:rsidR="002339E6">
        <w:t xml:space="preserve">in </w:t>
      </w:r>
      <w:r w:rsidR="00102A40">
        <w:t>mediating plant responses to flooding</w:t>
      </w:r>
      <w:r>
        <w:t xml:space="preserve">. </w:t>
      </w:r>
    </w:p>
    <w:p w14:paraId="1EA68159" w14:textId="73718C27" w:rsidR="00B77E96" w:rsidRDefault="00B77E96" w:rsidP="00B77E96">
      <w:pPr>
        <w:spacing w:line="360" w:lineRule="auto"/>
        <w:jc w:val="both"/>
      </w:pPr>
      <w:r>
        <w:t xml:space="preserve">While photosynthesis is the primary means by which plants accumulate biomass, increases in leaf-level photosynthesis may not necessarily translate to biomass gains. Metabolically costly responses to waterlogging tolerance, such as anaerobic catabolism, detoxification of reactive oxygen species and metal ions, and morphological adaptations such as formation of adventitious roots may act as energetic sinks </w:t>
      </w:r>
      <w:r>
        <w:fldChar w:fldCharType="begin" w:fldLock="1"/>
      </w:r>
      <w:r>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&amp; Voesenek 2009)", "plainTextFormattedCitation" : "(Colmer &amp; Voesenek 2009)", "previouslyFormattedCitation" : "(Colmer &amp; Voesenek 2009)" }, "properties" : { "noteIndex" : 0 }, "schema" : "https://github.com/citation-style-language/schema/raw/master/csl-citation.json" }</w:instrText>
      </w:r>
      <w:r>
        <w:fldChar w:fldCharType="separate"/>
      </w:r>
      <w:r w:rsidRPr="00BB7B12">
        <w:rPr>
          <w:noProof/>
        </w:rPr>
        <w:t>(Colmer &amp; Voesenek 2009)</w:t>
      </w:r>
      <w:r>
        <w:fldChar w:fldCharType="end"/>
      </w:r>
      <w:r>
        <w:t>. Relationships between photosynthetic rate and biomass responses to waterlogging and CO</w:t>
      </w:r>
      <w:r w:rsidRPr="0065273B">
        <w:rPr>
          <w:vertAlign w:val="subscript"/>
        </w:rPr>
        <w:t>2</w:t>
      </w:r>
      <w:r>
        <w:t xml:space="preserve"> level treatments in this study </w:t>
      </w:r>
      <w:r w:rsidR="00E60634">
        <w:t>varie</w:t>
      </w:r>
      <w:r w:rsidR="00102A40">
        <w:t>d</w:t>
      </w:r>
      <w:r w:rsidR="00E60634">
        <w:t xml:space="preserve"> widely between species</w:t>
      </w:r>
      <w:r>
        <w:t>.</w:t>
      </w:r>
    </w:p>
    <w:p w14:paraId="432C572C" w14:textId="2263750D" w:rsidR="00654860" w:rsidRDefault="00102A40" w:rsidP="00B77E96">
      <w:pPr>
        <w:spacing w:line="360" w:lineRule="auto"/>
        <w:jc w:val="both"/>
      </w:pPr>
      <w:r>
        <w:t>For</w:t>
      </w:r>
      <w:r w:rsidR="00B77E96">
        <w:t xml:space="preserve"> the three species studied here, only </w:t>
      </w:r>
      <w:r>
        <w:t>for</w:t>
      </w:r>
      <w:r w:rsidR="00B77E96">
        <w:t xml:space="preserve"> </w:t>
      </w:r>
      <w:r w:rsidR="009D35D8" w:rsidRPr="009D35D8">
        <w:rPr>
          <w:i/>
        </w:rPr>
        <w:t xml:space="preserve">C. </w:t>
      </w:r>
      <w:proofErr w:type="spellStart"/>
      <w:r w:rsidR="009D35D8" w:rsidRPr="009D35D8">
        <w:rPr>
          <w:i/>
        </w:rPr>
        <w:t>cunninghamiana</w:t>
      </w:r>
      <w:proofErr w:type="spellEnd"/>
      <w:r w:rsidR="00B77E96">
        <w:t xml:space="preserve"> was </w:t>
      </w:r>
      <w:r>
        <w:t>an interactive effect of</w:t>
      </w:r>
      <w:r w:rsidR="00B77E96">
        <w:t xml:space="preserve"> CO</w:t>
      </w:r>
      <w:r w:rsidR="00B77E96" w:rsidRPr="0065273B">
        <w:rPr>
          <w:vertAlign w:val="subscript"/>
        </w:rPr>
        <w:t>2</w:t>
      </w:r>
      <w:r w:rsidR="00B77E96">
        <w:t xml:space="preserve"> concentration and waterlogging status</w:t>
      </w:r>
      <w:r w:rsidR="00570DA9">
        <w:t xml:space="preserve"> found</w:t>
      </w:r>
      <w:r w:rsidR="00B77E96">
        <w:t xml:space="preserve">. Biomass of shoot, total root and fine root </w:t>
      </w:r>
      <w:r w:rsidR="001577D3">
        <w:t xml:space="preserve">fractions </w:t>
      </w:r>
      <w:r w:rsidR="00B77E96">
        <w:t>was significantly higher under eCO</w:t>
      </w:r>
      <w:r w:rsidR="00B77E96" w:rsidRPr="0065273B">
        <w:rPr>
          <w:vertAlign w:val="subscript"/>
        </w:rPr>
        <w:t>2</w:t>
      </w:r>
      <w:r w:rsidR="00B77E96">
        <w:t xml:space="preserve"> for control </w:t>
      </w:r>
      <w:r w:rsidR="009D35D8" w:rsidRPr="009D35D8">
        <w:rPr>
          <w:i/>
        </w:rPr>
        <w:t xml:space="preserve">C. </w:t>
      </w:r>
      <w:proofErr w:type="spellStart"/>
      <w:r w:rsidR="009D35D8" w:rsidRPr="009D35D8">
        <w:rPr>
          <w:i/>
        </w:rPr>
        <w:t>cunninghamiana</w:t>
      </w:r>
      <w:proofErr w:type="spellEnd"/>
      <w:r w:rsidR="00B77E96">
        <w:t xml:space="preserve"> plants, but not </w:t>
      </w:r>
      <w:r>
        <w:t xml:space="preserve">for </w:t>
      </w:r>
      <w:r w:rsidR="00B77E96">
        <w:t xml:space="preserve">plants which were </w:t>
      </w:r>
      <w:r w:rsidR="00B77E96">
        <w:lastRenderedPageBreak/>
        <w:t>recovering from waterlogging, despite increased rates of CO</w:t>
      </w:r>
      <w:r w:rsidR="00B77E96" w:rsidRPr="0065273B">
        <w:rPr>
          <w:vertAlign w:val="subscript"/>
        </w:rPr>
        <w:t>2</w:t>
      </w:r>
      <w:r w:rsidR="00B77E96">
        <w:t xml:space="preserve"> assimilation. No significant interaction effect on root mass fraction was found, but visual inspection of the data (</w:t>
      </w:r>
      <w:r w:rsidR="00950A60">
        <w:t>Fig. 2</w:t>
      </w:r>
      <w:r w:rsidR="00E60634">
        <w:t>k)</w:t>
      </w:r>
      <w:r w:rsidR="00B77E96">
        <w:t xml:space="preserve"> indicates that eCO</w:t>
      </w:r>
      <w:r w:rsidR="00B77E96" w:rsidRPr="0065273B">
        <w:rPr>
          <w:vertAlign w:val="subscript"/>
        </w:rPr>
        <w:t>2</w:t>
      </w:r>
      <w:r w:rsidR="00B77E96">
        <w:t xml:space="preserve"> stimulation of RMF was present in control and recovering, but not waterlogged plants. Re-establishment of pre-waterlogging biomass allocation appears to have occurred despite </w:t>
      </w:r>
      <w:r>
        <w:t xml:space="preserve">no </w:t>
      </w:r>
      <w:r w:rsidR="00B77E96">
        <w:t>differences in total biomass.</w:t>
      </w:r>
      <w:r w:rsidR="00291E4C">
        <w:t xml:space="preserve"> We found no evidence to support the hypothesis </w:t>
      </w:r>
      <w:r w:rsidR="00291E4C" w:rsidRPr="00ED365A">
        <w:t>that eCO</w:t>
      </w:r>
      <w:r w:rsidR="00291E4C" w:rsidRPr="00ED365A">
        <w:rPr>
          <w:vertAlign w:val="subscript"/>
        </w:rPr>
        <w:t>2</w:t>
      </w:r>
      <w:r w:rsidR="00291E4C">
        <w:rPr>
          <w:vertAlign w:val="subscript"/>
        </w:rPr>
        <w:t xml:space="preserve"> </w:t>
      </w:r>
      <w:del w:id="17" w:author="Michelle Leishman" w:date="2015-06-23T12:03:00Z">
        <w:r w:rsidR="00291E4C" w:rsidDel="009205EC">
          <w:delText xml:space="preserve"> </w:delText>
        </w:r>
      </w:del>
      <w:r w:rsidR="00291E4C">
        <w:t xml:space="preserve">facilitated biomass recovery by increasing the rate of fine root production in </w:t>
      </w:r>
      <w:r w:rsidR="00291E4C" w:rsidRPr="00CC3070">
        <w:rPr>
          <w:i/>
        </w:rPr>
        <w:t xml:space="preserve">C. </w:t>
      </w:r>
      <w:proofErr w:type="spellStart"/>
      <w:r w:rsidR="00291E4C" w:rsidRPr="00CC3070">
        <w:rPr>
          <w:i/>
        </w:rPr>
        <w:t>cunninghamiana</w:t>
      </w:r>
      <w:proofErr w:type="spellEnd"/>
      <w:r w:rsidR="00291E4C" w:rsidRPr="00CC3070">
        <w:rPr>
          <w:i/>
        </w:rPr>
        <w:t xml:space="preserve"> </w:t>
      </w:r>
      <w:del w:id="18" w:author="Michelle Leishman" w:date="2015-06-23T12:04:00Z">
        <w:r w:rsidR="00291E4C" w:rsidDel="009205EC">
          <w:delText xml:space="preserve"> </w:delText>
        </w:r>
      </w:del>
      <w:r w:rsidR="00291E4C">
        <w:t xml:space="preserve">after waterlogging. </w:t>
      </w:r>
      <w:r w:rsidR="00B77E96" w:rsidRPr="00ED365A">
        <w:t>Photosynthesis remained higher in recovering plants under eCO</w:t>
      </w:r>
      <w:r w:rsidR="00B77E96" w:rsidRPr="00ED365A">
        <w:rPr>
          <w:vertAlign w:val="subscript"/>
        </w:rPr>
        <w:t>2</w:t>
      </w:r>
      <w:r w:rsidR="00B77E96" w:rsidRPr="00ED365A">
        <w:t xml:space="preserve">, indicating that their ability to convert the extra </w:t>
      </w:r>
      <w:proofErr w:type="spellStart"/>
      <w:r w:rsidR="00B77E96" w:rsidRPr="00ED365A">
        <w:t>photosynthate</w:t>
      </w:r>
      <w:proofErr w:type="spellEnd"/>
      <w:r w:rsidR="00B77E96" w:rsidRPr="00ED365A">
        <w:t xml:space="preserve"> produced under eCO</w:t>
      </w:r>
      <w:r w:rsidR="00B77E96" w:rsidRPr="00ED365A">
        <w:rPr>
          <w:vertAlign w:val="subscript"/>
        </w:rPr>
        <w:t>2</w:t>
      </w:r>
      <w:r w:rsidR="00B77E96" w:rsidRPr="00ED365A">
        <w:t xml:space="preserve"> into biomass was impaired by waterlogging.</w:t>
      </w:r>
      <w:r w:rsidR="00B77E96">
        <w:t xml:space="preserve"> </w:t>
      </w:r>
    </w:p>
    <w:p w14:paraId="453ABA28" w14:textId="38AEABC6" w:rsidR="00B77E96" w:rsidRDefault="00B77E96" w:rsidP="00B77E96">
      <w:pPr>
        <w:spacing w:line="360" w:lineRule="auto"/>
        <w:jc w:val="both"/>
      </w:pPr>
      <w:r>
        <w:t>No increase in</w:t>
      </w:r>
      <w:r w:rsidR="00291E4C">
        <w:t xml:space="preserve"> any </w:t>
      </w:r>
      <w:r>
        <w:t xml:space="preserve">biomass </w:t>
      </w:r>
      <w:r w:rsidR="00291E4C">
        <w:t xml:space="preserve">fraction </w:t>
      </w:r>
      <w:r w:rsidR="00102A40">
        <w:t xml:space="preserve">was associated with </w:t>
      </w:r>
      <w:r>
        <w:t>increased photosynthetic rate under eCO</w:t>
      </w:r>
      <w:r w:rsidRPr="0065273B">
        <w:rPr>
          <w:vertAlign w:val="subscript"/>
        </w:rPr>
        <w:t>2</w:t>
      </w:r>
      <w:r>
        <w:t xml:space="preserve"> for either </w:t>
      </w:r>
      <w:r w:rsidR="009D35D8" w:rsidRPr="009D35D8">
        <w:rPr>
          <w:i/>
        </w:rPr>
        <w:t>A. floribunda</w:t>
      </w:r>
      <w:r>
        <w:t xml:space="preserve"> or </w:t>
      </w:r>
      <w:r w:rsidR="009D35D8" w:rsidRPr="009D35D8">
        <w:rPr>
          <w:i/>
        </w:rPr>
        <w:t xml:space="preserve">E. </w:t>
      </w:r>
      <w:proofErr w:type="spellStart"/>
      <w:r w:rsidR="009D35D8" w:rsidRPr="009D35D8">
        <w:rPr>
          <w:i/>
        </w:rPr>
        <w:t>camaldulensis</w:t>
      </w:r>
      <w:proofErr w:type="spellEnd"/>
      <w:r>
        <w:t xml:space="preserve">. </w:t>
      </w:r>
      <w:r w:rsidR="009D35D8" w:rsidRPr="009D35D8">
        <w:rPr>
          <w:i/>
        </w:rPr>
        <w:t>A. floribunda</w:t>
      </w:r>
      <w:r>
        <w:t xml:space="preserve"> underwent substantial root mortality in response to waterlogging, although the presence of spongy white </w:t>
      </w:r>
      <w:proofErr w:type="spellStart"/>
      <w:r>
        <w:t>aerenchymous</w:t>
      </w:r>
      <w:proofErr w:type="spellEnd"/>
      <w:r>
        <w:t xml:space="preserve"> adventitious roots indicated a degree of morphological adaptation to anoxia </w:t>
      </w:r>
      <w:r>
        <w:fldChar w:fldCharType="begin" w:fldLock="1"/>
      </w:r>
      <w:r>
        <w:instrText>ADDIN CSL_CITATION { "citationItems" : [ { "id" : "ITEM-1", "itemData" : { "DOI" : "10.1046/j.1469-8137.2003.00907.x", "ISBN" : "0028646X", "ISSN" : "0028646X", "PMID" : "3360", "abstract" : "Aerenchyma \u2013 tissue containing enlarged gas spaces \u2013 occurs in many plants. It is formed either as part of normal development, or in response to stress (e.g. hypoxia). Two mechanisms of aerenchyma formation have been described; schizogeny, in which development results in the cell separation and lysigeny, in which cells die to create the gas space. While schizogenous aerenchyma provides a fascinating system for study and has been described in detail at a morphological and ultrastructural level, little is known about the molecular genetics of its formation. The ultrastructure and morphology of lysigenous aerenchyma has also been researched in detail, and considerable progress has been made in describing the cell death processes involved, particularly in relation to programmed cell death. Once again, the molecular genetics of the process are not well understood. Aerenchyma is of great importance in crop survival in waterlogging. It is also important in being a major pathway for the release of the global warming gas methane to the atmosphere in flooded soils. Understand- ing the regulation of its development is therefore a research priority.", "author" : [ { "dropping-particle" : "", "family" : "Evans", "given" : "David E.", "non-dropping-particle" : "", "parse-names" : false, "suffix" : "" } ], "container-title" : "New Phytologist", "id" : "ITEM-1", "issued" : { "date-parts" : [ [ "2004" ] ] }, "page" : "35-49", "title" : "Aerenchyma formation", "type" : "article-journal", "volume" : "161" }, "uris" : [ "http://www.mendeley.com/documents/?uuid=68d03884-e6a1-4cc0-801d-c05fd966af96" ] } ], "mendeley" : { "formattedCitation" : "(Evans 2004)", "plainTextFormattedCitation" : "(Evans 2004)", "previouslyFormattedCitation" : "(Evans 2004)" }, "properties" : { "noteIndex" : 0 }, "schema" : "https://github.com/citation-style-language/schema/raw/master/csl-citation.json" }</w:instrText>
      </w:r>
      <w:r>
        <w:fldChar w:fldCharType="separate"/>
      </w:r>
      <w:r w:rsidRPr="00A65CEC">
        <w:rPr>
          <w:noProof/>
        </w:rPr>
        <w:t>(Evans 2004)</w:t>
      </w:r>
      <w:r>
        <w:fldChar w:fldCharType="end"/>
      </w:r>
      <w:r>
        <w:t xml:space="preserve">. Conversely, waterlogging stimulated fine root growth in </w:t>
      </w:r>
      <w:r w:rsidR="009D35D8" w:rsidRPr="009D35D8">
        <w:rPr>
          <w:i/>
        </w:rPr>
        <w:t xml:space="preserve">E. </w:t>
      </w:r>
      <w:proofErr w:type="spellStart"/>
      <w:r w:rsidR="009D35D8" w:rsidRPr="009D35D8">
        <w:rPr>
          <w:i/>
        </w:rPr>
        <w:t>camaldulensis</w:t>
      </w:r>
      <w:proofErr w:type="spellEnd"/>
      <w:r>
        <w:t xml:space="preserve">. A proliferation of fine </w:t>
      </w:r>
      <w:proofErr w:type="spellStart"/>
      <w:r>
        <w:t>aerenchymous</w:t>
      </w:r>
      <w:proofErr w:type="spellEnd"/>
      <w:r>
        <w:t xml:space="preserve"> roots both below and above the water line was observed in waterlogged and recovered plants, corresponding to increased fine root mass compared with control plants. The strong morphological response of </w:t>
      </w:r>
      <w:r w:rsidR="009D35D8" w:rsidRPr="009D35D8">
        <w:rPr>
          <w:i/>
        </w:rPr>
        <w:t xml:space="preserve">E. </w:t>
      </w:r>
      <w:proofErr w:type="spellStart"/>
      <w:r w:rsidR="009D35D8" w:rsidRPr="009D35D8">
        <w:rPr>
          <w:i/>
        </w:rPr>
        <w:t>camaldulensis</w:t>
      </w:r>
      <w:proofErr w:type="spellEnd"/>
      <w:r>
        <w:t xml:space="preserve"> root systems combined with higher photosynthetic rate in recovering </w:t>
      </w:r>
      <w:r w:rsidR="00102A40">
        <w:t xml:space="preserve">compared with </w:t>
      </w:r>
      <w:r>
        <w:t>control plants</w:t>
      </w:r>
      <w:r w:rsidRPr="009C7E00">
        <w:t>, and higher stomatal conductance in waterlogged plants than control or recovering plants,</w:t>
      </w:r>
      <w:r>
        <w:t xml:space="preserve"> indicates that </w:t>
      </w:r>
      <w:r w:rsidR="009D35D8" w:rsidRPr="009D35D8">
        <w:rPr>
          <w:i/>
        </w:rPr>
        <w:t xml:space="preserve">E. </w:t>
      </w:r>
      <w:proofErr w:type="spellStart"/>
      <w:r w:rsidR="009D35D8" w:rsidRPr="009D35D8">
        <w:rPr>
          <w:i/>
        </w:rPr>
        <w:t>camaldulensis</w:t>
      </w:r>
      <w:proofErr w:type="spellEnd"/>
      <w:r>
        <w:t xml:space="preserve"> responded favourably to waterlogging in this study. This growth response concurs with the results of previous studies </w:t>
      </w:r>
      <w:r>
        <w:fldChar w:fldCharType="begin" w:fldLock="1"/>
      </w:r>
      <w:r w:rsidR="00F37D2D">
        <w:instrText>ADDIN CSL_CITATION { "citationItems" : [ { "id" : "ITEM-1", "itemData" : { "PMID" : "4597", "abstract" : "Two experiments were carried out in a glasshouse in Canberra during autumn 1987 to determine the extent to which waterlogging would modify the response to salinity of E. camaldulensis Dehnh., E. tereticornis Smith, E. robusta Smith and E, globulus Labill. Seedlings, 4-5 months old, established in free-draining sand-filled pots, were treated with either 150 (experiment 1) or 100 (experiment 2) mol m-3 NaCl with and without waterlogging for approximately 4 weeks; a waterlogging pretreatment of 3 weeks was included in experiment 2. Salt x waterlogging (SW) significantly reduced seedling growth for all species whereas growth under NaCl (S) or waterlogging (W) treatment alone was not significantly affected, except for E. robusta. In addition SW significantly reduced leaf stomata] conductance and whole-plant water use and increased leaf and stem Na+ and C1- concentrations. Pretreatment with waterlogging (experiment 2) significantly improved growth (particularly for E. globulus) and reduced the concentrations of Na+ and C1- in leaves under SW treatment. E. camaldulensis showed least growth reduction and symptom development with addition of S, W and SW in these experiments. ", "author" : [ { "dropping-particle" : "", "family" : "Marcar", "given" : "N E", "non-dropping-particle" : "", "parse-names" : false, "suffix" : "" } ], "container-title" : "Australian Journal of Plant Physiology", "id" : "ITEM-1", "issued" : { "date-parts" : [ [ "1993" ] ] }, "page" : "1-13", "title" : "Waterlogging Modifies Growth, Water Use and Ion Concentrations in Seedlings of Salt-treated Eucalyptus camaldulensis, E. tereticornis, E. robusta and E. globulus", "type" : "article-journal", "volume" : "20" }, "uris" : [ "http://www.mendeley.com/documents/?uuid=a6ded7e0-c48c-48bf-8cf2-6d0313aafee8" ] }, { "id" : "ITEM-2", "itemData" : { "author" : [ { "dropping-particle" : "", "family" : "Sena-Gomes", "given" : "AR", "non-dropping-particle" : "", "parse-names" : false, "suffix" : "" }, { "dropping-particle" : "", "family" : "Kozlowski", "given" : "T T", "non-dropping-particle" : "", "parse-names" : false, "suffix" : "" } ], "container-title" : "Oecologia", "id" : "ITEM-2", "issued" : { "date-parts" : [ [ "1980" ] ] }, "page" : "139-142", "title" : "Effects of flooding on Eucalyptus camaldulensis and Eucalyptus globulus seedlings", "type" : "article-journal", "volume" : "46" }, "uris" : [ "http://www.mendeley.com/documents/?uuid=8522aa90-7975-42e6-a4be-efe3e8c32c36" ] } ], "mendeley" : { "formattedCitation" : "(Sena-Gomes &amp; Kozlowski 1980; Marcar 1993)", "manualFormatting" : "(Sena-Gomes &amp; Kozlowski 1980; Marcar 1993", "plainTextFormattedCitation" : "(Sena-Gomes &amp; Kozlowski 1980; Marcar 1993)", "previouslyFormattedCitation" : "(Sena-Gomes &amp; Kozlowski 1980; Marcar 1993)" }, "properties" : { "noteIndex" : 0 }, "schema" : "https://github.com/citation-style-language/schema/raw/master/csl-citation.json" }</w:instrText>
      </w:r>
      <w:r>
        <w:fldChar w:fldCharType="separate"/>
      </w:r>
      <w:r w:rsidRPr="00A65CEC">
        <w:rPr>
          <w:noProof/>
        </w:rPr>
        <w:t>(Sena-Gomes &amp; Kozlowski 1980; Marcar 1993</w:t>
      </w:r>
      <w:r>
        <w:fldChar w:fldCharType="end"/>
      </w:r>
      <w:r w:rsidR="00102A40">
        <w:t>,</w:t>
      </w:r>
      <w:r>
        <w:t xml:space="preserve"> although see </w:t>
      </w:r>
      <w:r>
        <w:fldChar w:fldCharType="begin" w:fldLock="1"/>
      </w:r>
      <w:r w:rsidR="00F37D2D">
        <w:instrText>ADDIN CSL_CITATION { "citationItems" : [ { "id" : "ITEM-1", "itemData" : { "ISBN" : "0829-318X (Print)\\n0829-318X (Linking)", "ISSN" : "0829-318X", "PMID" : "16877326", "abstract" : "We compared the photosynthetic and photoassimilate transport responses of Melaleuca cajuputi Powell seedlings to root hypoxia with those of Eucalyptus camaldulensis Dehnh. Control and hypoxia treated roots were maintained in a nutrient solution through which air or nitrogen was bubbled. Under root hypoxic conditions, seedlings of M. cajuputi, a flood-tolerant species, maintained height growth, whereas seedlings of E. camaldulensis, a moderately flood-tolerant species, showed markedly decreased height growth compared with control seedlings. Root hypoxia caused decreases in whole-plant biomass, photosynthetic rate and stomatal conductance in E. camaldulensis, but not in M. cajuputi. Photoassimilate transport to roots decreased significantly in E. camaldulensis seedlings 4 days after treatment and starch accumulated in mature leaves. Photoassimilate supply to hypoxic roots of E. camaldulensis seedlings was, thus, limited by reduced photoassimilate transport rather than by reduced photosynthesis. In contrast, M. cajuputi seedlings showed sustained photoassimilate transport to hypoxic roots and persistent photosynthesis, which together provided a substantial photoassimilate supply to the roots. Sucrose accumulated in hypoxic E. camaldulensis roots, but not in hypoxic M. cajuputi roots. A stable, low sucrose concentration in hypoxic roots would let M. cajuputi seedlings prolong photoassimilate transport to the roots. Photoassimilate partitioning among the water-soluble carbohydrates, starch and structural carbohydrates within the roots was unaffected by root hypoxia in E. camaldulensis, but in M. cajuputi, partitioning was shifted somewhat from structural carbohydrates to water-soluble carbohydrates. This suggests that M. cajuputi seedlings are able to increase photoassimilate utilization in metabolism and sustain energy production under root hypoxic conditions.", "author" : [ { "dropping-particle" : "", "family" : "Kogawara", "given" : "Satoshi", "non-dropping-particle" : "", "parse-names" : false, "suffix" : "" }, { "dropping-particle" : "", "family" : "Yamanoshita", "given" : "Takashi", "non-dropping-particle" : "", "parse-names" : false, "suffix" : "" }, { "dropping-particle" : "", "family" : "Norisada", "given" : "Mariko", "non-dropping-particle" : "", "parse-names" : false, "suffix" : "" }, { "dropping-particle" : "", "family" : "Masumori", "given" : "Masaya", "non-dropping-particle" : "", "parse-names" : false, "suffix" : "" }, { "dropping-particle" : "", "family" : "Kojima", "given" : "Katsumi", "non-dropping-particle" : "", "parse-names" : false, "suffix" : "" } ], "container-title" : "Tree physiology", "id" : "ITEM-1", "issued" : { "date-parts" : [ [ "2006" ] ] }, "page" : "1413-1423", "title" : "Photosynthesis and photoassimilate transport during root hypoxia in Melaleuca cajuputi, a flood-tolerant species, and in Eucalyptus camaldulensis, a moderately flood-tolerant species.", "type" : "article-journal", "volume" : "26" }, "uris" : [ "http://www.mendeley.com/documents/?uuid=56ebf828-f1ed-4d63-a61a-d443ee01219c" ] } ], "mendeley" : { "formattedCitation" : "(Kogawara &lt;i&gt;et al.&lt;/i&gt; 2006)", "manualFormatting" : "Kogawara et al. 2006)", "plainTextFormattedCitation" : "(Kogawara et al. 2006)", "previouslyFormattedCitation" : "(Kogawara &lt;i&gt;et al.&lt;/i&gt; 2006)" }, "properties" : { "noteIndex" : 0 }, "schema" : "https://github.com/citation-style-language/schema/raw/master/csl-citation.json" }</w:instrText>
      </w:r>
      <w:r>
        <w:fldChar w:fldCharType="separate"/>
      </w:r>
      <w:r w:rsidRPr="00F257E8">
        <w:rPr>
          <w:noProof/>
        </w:rPr>
        <w:t xml:space="preserve">Kogawara </w:t>
      </w:r>
      <w:r w:rsidRPr="00F257E8">
        <w:rPr>
          <w:i/>
          <w:noProof/>
        </w:rPr>
        <w:t>et al.</w:t>
      </w:r>
      <w:r w:rsidRPr="00F257E8">
        <w:rPr>
          <w:noProof/>
        </w:rPr>
        <w:t xml:space="preserve"> 2006)</w:t>
      </w:r>
      <w:r>
        <w:fldChar w:fldCharType="end"/>
      </w:r>
      <w:r>
        <w:t>. No evidence was found to support the hypothesis that higher water use efficiency under eCO</w:t>
      </w:r>
      <w:r w:rsidRPr="0065273B">
        <w:rPr>
          <w:vertAlign w:val="subscript"/>
        </w:rPr>
        <w:t>2</w:t>
      </w:r>
      <w:r>
        <w:t xml:space="preserve"> might facilitate photosynthesis where waterlogging had caused stomatal closure. WUE was altered by waterlogging only in </w:t>
      </w:r>
      <w:r w:rsidR="009D35D8" w:rsidRPr="009D35D8">
        <w:rPr>
          <w:i/>
        </w:rPr>
        <w:t>A. floribunda</w:t>
      </w:r>
      <w:r>
        <w:t>, and by CO</w:t>
      </w:r>
      <w:r w:rsidRPr="0065273B">
        <w:rPr>
          <w:vertAlign w:val="subscript"/>
        </w:rPr>
        <w:t>2</w:t>
      </w:r>
      <w:r>
        <w:t xml:space="preserve"> level only in </w:t>
      </w:r>
      <w:r w:rsidR="009D35D8" w:rsidRPr="009D35D8">
        <w:rPr>
          <w:i/>
        </w:rPr>
        <w:t xml:space="preserve">E. </w:t>
      </w:r>
      <w:proofErr w:type="spellStart"/>
      <w:r w:rsidR="009D35D8" w:rsidRPr="009D35D8">
        <w:rPr>
          <w:i/>
        </w:rPr>
        <w:t>camaldulensis</w:t>
      </w:r>
      <w:proofErr w:type="spellEnd"/>
      <w:r>
        <w:t xml:space="preserve">. WUE was dependent on </w:t>
      </w:r>
      <w:r w:rsidR="000D79FC">
        <w:t xml:space="preserve">the combination of </w:t>
      </w:r>
      <w:r>
        <w:t>waterlogging status and CO</w:t>
      </w:r>
      <w:r w:rsidRPr="0065273B">
        <w:rPr>
          <w:vertAlign w:val="subscript"/>
        </w:rPr>
        <w:t>2</w:t>
      </w:r>
      <w:r>
        <w:t xml:space="preserve"> level in </w:t>
      </w:r>
      <w:r w:rsidR="009D35D8" w:rsidRPr="009D35D8">
        <w:rPr>
          <w:i/>
        </w:rPr>
        <w:t xml:space="preserve">C. </w:t>
      </w:r>
      <w:proofErr w:type="spellStart"/>
      <w:r w:rsidR="009D35D8" w:rsidRPr="009D35D8">
        <w:rPr>
          <w:i/>
        </w:rPr>
        <w:t>cunninghamiana</w:t>
      </w:r>
      <w:proofErr w:type="spellEnd"/>
      <w:r>
        <w:t>, being higher at eCO</w:t>
      </w:r>
      <w:r w:rsidRPr="0065273B">
        <w:rPr>
          <w:vertAlign w:val="subscript"/>
        </w:rPr>
        <w:t>2</w:t>
      </w:r>
      <w:r>
        <w:t xml:space="preserve"> than aCO</w:t>
      </w:r>
      <w:r w:rsidRPr="0065273B">
        <w:rPr>
          <w:vertAlign w:val="subscript"/>
        </w:rPr>
        <w:t>2</w:t>
      </w:r>
      <w:r>
        <w:t xml:space="preserve"> for waterlogged plants only. The lack of stomatal response to waterlogging indicates that higher WUE under eCO</w:t>
      </w:r>
      <w:r w:rsidRPr="0065273B">
        <w:rPr>
          <w:vertAlign w:val="subscript"/>
        </w:rPr>
        <w:t>2</w:t>
      </w:r>
      <w:r>
        <w:t xml:space="preserve"> is not the mechanism maintaining photosynthetic rate under waterlogging for </w:t>
      </w:r>
      <w:r w:rsidR="009D35D8" w:rsidRPr="009D35D8">
        <w:rPr>
          <w:i/>
        </w:rPr>
        <w:t xml:space="preserve">C. </w:t>
      </w:r>
      <w:proofErr w:type="spellStart"/>
      <w:r w:rsidR="009D35D8" w:rsidRPr="009D35D8">
        <w:rPr>
          <w:i/>
        </w:rPr>
        <w:t>cunninghamiana</w:t>
      </w:r>
      <w:proofErr w:type="spellEnd"/>
      <w:r>
        <w:t xml:space="preserve">. </w:t>
      </w:r>
    </w:p>
    <w:p w14:paraId="79047A07" w14:textId="2772FC00" w:rsidR="00B77E96" w:rsidRDefault="00B77E96" w:rsidP="00B77E96">
      <w:pPr>
        <w:spacing w:line="360" w:lineRule="auto"/>
        <w:jc w:val="both"/>
      </w:pPr>
      <w:r>
        <w:t>Waterlogging and atmospheric CO</w:t>
      </w:r>
      <w:r w:rsidRPr="0065273B">
        <w:rPr>
          <w:vertAlign w:val="subscript"/>
        </w:rPr>
        <w:t>2</w:t>
      </w:r>
      <w:r>
        <w:t xml:space="preserve"> level also altered functional traits in a species-specific manner, but no interactive effects were found. Traits of </w:t>
      </w:r>
      <w:r w:rsidR="009D35D8" w:rsidRPr="009D35D8">
        <w:rPr>
          <w:i/>
        </w:rPr>
        <w:t>A. floribunda</w:t>
      </w:r>
      <w:r>
        <w:t xml:space="preserve"> and </w:t>
      </w:r>
      <w:r w:rsidR="009D35D8" w:rsidRPr="009D35D8">
        <w:rPr>
          <w:i/>
        </w:rPr>
        <w:t xml:space="preserve">E. </w:t>
      </w:r>
      <w:proofErr w:type="spellStart"/>
      <w:r w:rsidR="009D35D8" w:rsidRPr="009D35D8">
        <w:rPr>
          <w:i/>
        </w:rPr>
        <w:t>camaldulensis</w:t>
      </w:r>
      <w:proofErr w:type="spellEnd"/>
      <w:r>
        <w:t xml:space="preserve"> were affected by waterlogging status but not CO</w:t>
      </w:r>
      <w:r w:rsidRPr="0065273B">
        <w:rPr>
          <w:vertAlign w:val="subscript"/>
        </w:rPr>
        <w:t>2</w:t>
      </w:r>
      <w:r>
        <w:t xml:space="preserve"> level, whereas </w:t>
      </w:r>
      <w:r w:rsidR="009D35D8" w:rsidRPr="009D35D8">
        <w:rPr>
          <w:i/>
        </w:rPr>
        <w:t xml:space="preserve">C. </w:t>
      </w:r>
      <w:proofErr w:type="spellStart"/>
      <w:r w:rsidR="009D35D8" w:rsidRPr="009D35D8">
        <w:rPr>
          <w:i/>
        </w:rPr>
        <w:t>cunninghamiana</w:t>
      </w:r>
      <w:proofErr w:type="spellEnd"/>
      <w:r>
        <w:t xml:space="preserve"> was affected by CO</w:t>
      </w:r>
      <w:r w:rsidRPr="0065273B">
        <w:rPr>
          <w:vertAlign w:val="subscript"/>
        </w:rPr>
        <w:t>2</w:t>
      </w:r>
      <w:r>
        <w:t xml:space="preserve">. Decreased SLA and increased fine root dry matter content – a proxy for fine root tissue density </w:t>
      </w:r>
      <w:r>
        <w:fldChar w:fldCharType="begin" w:fldLock="1"/>
      </w:r>
      <w:r>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&lt;i&gt;et al.&lt;/i&gt; 2013)", "plainTextFormattedCitation" : "(Birouste et al. 2013)", "previouslyFormattedCitation" : "(Birouste &lt;i&gt;et al.&lt;/i&gt; 2013)" }, "properties" : { "noteIndex" : 0 }, "schema" : "https://github.com/citation-style-language/schema/raw/master/csl-citation.json" }</w:instrText>
      </w:r>
      <w:r>
        <w:fldChar w:fldCharType="separate"/>
      </w:r>
      <w:r w:rsidRPr="00B43484">
        <w:rPr>
          <w:noProof/>
        </w:rPr>
        <w:t xml:space="preserve">(Birouste </w:t>
      </w:r>
      <w:r w:rsidRPr="00B43484">
        <w:rPr>
          <w:i/>
          <w:noProof/>
        </w:rPr>
        <w:t>et al.</w:t>
      </w:r>
      <w:r w:rsidRPr="00B43484">
        <w:rPr>
          <w:noProof/>
        </w:rPr>
        <w:t xml:space="preserve"> 2013)</w:t>
      </w:r>
      <w:r>
        <w:fldChar w:fldCharType="end"/>
      </w:r>
      <w:r>
        <w:t xml:space="preserve"> – in waterlogged </w:t>
      </w:r>
      <w:r w:rsidR="009D35D8" w:rsidRPr="009D35D8">
        <w:rPr>
          <w:i/>
        </w:rPr>
        <w:t>A. floribunda</w:t>
      </w:r>
      <w:r>
        <w:t xml:space="preserve"> indicate a shift towards the slower growth – longer life</w:t>
      </w:r>
      <w:ins w:id="19" w:author="Michelle Leishman" w:date="2015-06-23T12:06:00Z">
        <w:r w:rsidR="009205EC">
          <w:t>span</w:t>
        </w:r>
      </w:ins>
      <w:r>
        <w:t xml:space="preserve">  end of their respective economic spectra </w:t>
      </w:r>
      <w:r>
        <w:fldChar w:fldCharType="begin" w:fldLock="1"/>
      </w:r>
      <w:r>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"plainTextFormattedCitation" : "(Reich 2014)", "previouslyFormattedCitation" : "(Reich 2014)" }, "properties" : { "noteIndex" : 0 }, "schema" : "https://github.com/citation-style-language/schema/raw/master/csl-citation.json" }</w:instrText>
      </w:r>
      <w:r>
        <w:fldChar w:fldCharType="separate"/>
      </w:r>
      <w:r w:rsidRPr="00B43484">
        <w:rPr>
          <w:noProof/>
        </w:rPr>
        <w:t>(Reich 2014)</w:t>
      </w:r>
      <w:r>
        <w:fldChar w:fldCharType="end"/>
      </w:r>
      <w:r>
        <w:t xml:space="preserve">, but this shift was not sustained following the refractory period. A corresponding pattern in water use efficiency corroborates this inference. Higher </w:t>
      </w:r>
      <w:r>
        <w:lastRenderedPageBreak/>
        <w:t xml:space="preserve">root dry matter content under waterlogging has been linked to the requirement for structural support of air spaces in </w:t>
      </w:r>
      <w:proofErr w:type="spellStart"/>
      <w:r>
        <w:t>aerenchymous</w:t>
      </w:r>
      <w:proofErr w:type="spellEnd"/>
      <w:r>
        <w:t xml:space="preserve"> root tissue </w:t>
      </w:r>
      <w:r>
        <w:fldChar w:fldCharType="begin" w:fldLock="1"/>
      </w:r>
      <w:r>
        <w:instrText>ADDIN CSL_CITATION { "citationItems" : [ { "id" : "ITEM-1", "itemData" : { "DOI" : "10.1007/s11104-011-0715-0", "ISBN" : "1110401107150", "ISSN" : "0032079X", "abstract" : "To understand the economics of root aerenchyma formation in wetland\\nplants, we investigated in detail the response of Alisma triviale\\nto waterlogging. We hypothesized costs being associated with development\\nof a large root air space. In three out-door pot experiments, seedlings\\n(1 experiment) and mature plants (2 experiments) were grown under\\nwaterlogged and drained conditions for up to 2 months. Waterlogging\\npromoted growth, and was associated with increased root porosity\\nand decreased root density (fresh mass per volume). The increased\\nformation of aerenchyma was associated with a higher root dry matter\\ncontent for a given root density. Despite improved growth and earlier\\nflowering, the waterlogged plants also showed signs of being constrained\\nby the anoxic substrate, such as shallower roots, and a higher leaf\\ndry matter content. The formation of aerenchyma was associated with\\ncosts, such as increased root dry matter content and reduced metaxylem\\nvessel diameter. The faster growth of the seedlings under the waterlogged\\nconditions, despite some signs of being stressed, was possibly a\\nresult of decreased requirements to allocate biomass below ground.\\nIn mature plants the increased aerenchyma allowed deeper root penetration,\\nand ameliorated the effects of anoxia, reducing the differences in\\nplant traits between the treatments.", "author" : [ { "dropping-particle" : "", "family" : "Ryser", "given" : "Peter", "non-dropping-particle" : "", "parse-names" : false, "suffix" : "" }, { "dropping-particle" : "", "family" : "Gill", "given" : "Harneet K.", "non-dropping-particle" : "", "parse-names" : false, "suffix" : "" }, { "dropping-particle" : "", "family" : "Byrne", "given" : "Collin J.", "non-dropping-particle" : "", "parse-names" : false, "suffix" : "" } ], "container-title" : "Plant and Soil", "id" : "ITEM-1", "issued" : { "date-parts" : [ [ "2011" ] ] }, "page" : "247-260", "title" : "Constraints of root response to waterlogging in Alisma triviale", "type" : "article-journal", "volume" : "343" }, "uris" : [ "http://www.mendeley.com/documents/?uuid=e73bcfc0-7b7e-4399-9059-cdc282df531a" ] } ], "mendeley" : { "formattedCitation" : "(Ryser, Gill &amp; Byrne 2011)", "plainTextFormattedCitation" : "(Ryser, Gill &amp; Byrne 2011)", "previouslyFormattedCitation" : "(Ryser, Gill &amp; Byrne 2011)" }, "properties" : { "noteIndex" : 0 }, "schema" : "https://github.com/citation-style-language/schema/raw/master/csl-citation.json" }</w:instrText>
      </w:r>
      <w:r>
        <w:fldChar w:fldCharType="separate"/>
      </w:r>
      <w:r w:rsidRPr="006B2BE4">
        <w:rPr>
          <w:noProof/>
        </w:rPr>
        <w:t>(Ryser, Gill &amp; Byrne 2011)</w:t>
      </w:r>
      <w:r>
        <w:fldChar w:fldCharType="end"/>
      </w:r>
      <w:r>
        <w:t xml:space="preserve">. </w:t>
      </w:r>
      <w:proofErr w:type="spellStart"/>
      <w:r>
        <w:t>Suberization</w:t>
      </w:r>
      <w:proofErr w:type="spellEnd"/>
      <w:r>
        <w:t xml:space="preserve"> of root hypodermal tissue often occurs under waterlogging as a means of reducing radial oxygen loss </w:t>
      </w:r>
      <w:r>
        <w:fldChar w:fldCharType="begin" w:fldLock="1"/>
      </w:r>
      <w:r>
        <w:instrText>ADDIN CSL_CITATION { "citationItems" : [ { "id" : "ITEM-1", "itemData" : { "DOI" : "10.1071/PP01239", "ISBN" : "1445-4408", "ISSN" : "14454408", "abstract" : "Adaptation to prolonged flooding was investigated using cuttings of two tree species from the Central Amazon white-water floodplain (Varzea). Morphological features and oxygen distribution patterns were correlated with metabolic changes under hypoxia, such as alterations in alcohol dehydrogenase (ADH) activity and adenylate energy charge (AEC) of root cells. Salix martiana (Leyb.) was able to react to hypoxic growth conditions with formation of adventitious roots rich in lysigenous aerenchyma, which facilitates root aeration by longitudinal oxygen transport and rhizosphere oxidation by radial oxygen loss (ROL). The oxygen concentration on the surface of adventitious roots of S. martiana reached 2-3 mg O-2 L-1. The low resistance to gas exchange in Salix roots was reflected by low ADH activities, which ranged between 0.03-0.1 mumol NADH mg(-1) min(-1), and AEC values of 0.8-1 under hypoxic conditions. Adventitious roots were also formed by Tabernaemontana juruana ([Markgr.] Schumann ex. J. F. Macbride) during growth under low-oxygen conditions, although at a later stage. The gas-space continuum in roots of T. juruana was less pronounced, resulting in a 10-fold lower oxygen concentration in the root cortex under oxygen stress compared with adventitious roots of Salix. The lower oxygen content was reflected in 6-fold higher ADH activities and decreased AEC values. ROL occurred only at the non-suberized root tip, suggesting that the suberized hypodermis functions as a barrier against gas exchange between the root and the rhizosphere. These findings indicate that different strategies of adaptation to low oxygen levels are realized in the two species under investigation that occur naturally in the same ecosystem but inhabit different elevation sites.", "author" : [ { "dropping-particle" : "", "family" : "Simone", "given" : "Oliviero", "non-dropping-particle" : "De", "parse-names" : false, "suffix" : "" }, { "dropping-particle" : "", "family" : "Haase", "given" : "Karen", "non-dropping-particle" : "", "parse-names" : false, "suffix" : "" }, { "dropping-particle" : "", "family" : "M\u00fcller", "given" : "Ewald", "non-dropping-particle" : "", "parse-names" : false, "suffix" : "" }, { "dropping-particle" : "", "family" : "Junk", "given" : "Wolfgang J.", "non-dropping-particle" : "", "parse-names" : false, "suffix" : "" }, { "dropping-particle" : "", "family" : "Gonsior", "given" : "Guido", "non-dropping-particle" : "", "parse-names" : false, "suffix" : "" }, { "dropping-particle" : "", "family" : "Schmidt", "given" : "Wolfgang", "non-dropping-particle" : "", "parse-names" : false, "suffix" : "" } ], "container-title" : "Functional Plant Biology", "id" : "ITEM-1", "issued" : { "date-parts" : [ [ "2002" ] ] }, "page" : "1025-1035", "title" : "Impact of root morphology on metabolism and oxygen distribution in roots and rhizosphere from two Central Amazon floodplain tree species", "type" : "article-journal", "volume" : "29" }, "uris" : [ "http://www.mendeley.com/documents/?uuid=9509590f-a080-430e-8071-1aae7589c5d4" ] }, { "id" : "ITEM-2", "itemData" : { "DOI" : "10.1046/j.1365-3040.2000.00628.x", "ISBN" : "1365-3040", "ISSN" : "01407791", "abstract" : "Growth in stagnant, oxygen-deficient nutrient solution increased porosity in adventitious roots of two monocotyledonous (Carex acuta and Juncus effusus) and three dicotyledonous species (Caltha palustris, Ranunculus sceleratus and Rumex palustris) wetland species from 10 to 30% under aerated conditions to 20201345%. The spatial patterns of radial oxygen loss (ROL), determined with root-sleeving oxygen electrodes, indicated a strong constitutive 'barrier' to ROL in the basal root zones of the two monocotyledonous species. In contrast, roots of the dicotyledonous species showed no significant 'barrier' to ROL when grown in aerated solution, and only a partial 'barrier' when grown in stagnant conditions. This partial 'barrier' was strongest in C. palustris, so that ROL from basal zones of roots of R. sceleratus and R. palustris was substantial when compared to the monocotyledonous species. ROL from the basal zones would decrease longitudinal diffusion of oxygen to the root apex, and therefore limit the maximum penetration depth of these roots into anaerobic soil. Further studies of a larger number of dicotyledonous wetland species from a range of substrates are required to elucidate the ecophysiological consequences of developing a partial, rather than a strong, 'barrier' to ROL.", "author" : [ { "dropping-particle" : "", "family" : "Visser", "given" : "E. J W", "non-dropping-particle" : "", "parse-names" : false, "suffix" : "" }, { "dropping-particle" : "", "family" : "Colmer", "given" : "T. D.", "non-dropping-particle" : "", "parse-names" : false, "suffix" : "" }, { "dropping-particle" : "", "family" : "Blom", "given" : "C. W P M", "non-dropping-particle" : "", "parse-names" : false, "suffix" : "" }, { "dropping-particle" : "", "family" : "Voesenek", "given" : "L. a C J", "non-dropping-particle" : "", "parse-names" : false, "suffix" : "" } ], "container-title" : "Plant, Cell and Environment", "id" : "ITEM-2", "issued" : { "date-parts" : [ [ "2000" ] ] }, "page" : "1237-1245", "title" : "Changes in growth, porosity, and radial oxygen loss from adventitious roots of selected mono- and dicotyledonous wetland species with contrasting types of aerenchyma", "type" : "article-journal", "volume" : "23" }, "uris" : [ "http://www.mendeley.com/documents/?uuid=1d24a1bf-347b-493b-9855-22019866b33b" ] } ], "mendeley" : { "formattedCitation" : "(Visser &lt;i&gt;et al.&lt;/i&gt; 2000; De Simone &lt;i&gt;et al.&lt;/i&gt; 2002)", "plainTextFormattedCitation" : "(Visser et al. 2000; De Simone et al. 2002)", "previouslyFormattedCitation" : "(Visser &lt;i&gt;et al.&lt;/i&gt; 2000; De Simone &lt;i&gt;et al.&lt;/i&gt; 2002)" }, "properties" : { "noteIndex" : 0 }, "schema" : "https://github.com/citation-style-language/schema/raw/master/csl-citation.json" }</w:instrText>
      </w:r>
      <w:r>
        <w:fldChar w:fldCharType="separate"/>
      </w:r>
      <w:r w:rsidRPr="00AD1922">
        <w:rPr>
          <w:noProof/>
        </w:rPr>
        <w:t xml:space="preserve">(Visser </w:t>
      </w:r>
      <w:r w:rsidRPr="00AD1922">
        <w:rPr>
          <w:i/>
          <w:noProof/>
        </w:rPr>
        <w:t>et al.</w:t>
      </w:r>
      <w:r w:rsidRPr="00AD1922">
        <w:rPr>
          <w:noProof/>
        </w:rPr>
        <w:t xml:space="preserve"> 2000; De Simone </w:t>
      </w:r>
      <w:r w:rsidRPr="00AD1922">
        <w:rPr>
          <w:i/>
          <w:noProof/>
        </w:rPr>
        <w:t>et al.</w:t>
      </w:r>
      <w:r w:rsidRPr="00AD1922">
        <w:rPr>
          <w:noProof/>
        </w:rPr>
        <w:t xml:space="preserve"> 2002)</w:t>
      </w:r>
      <w:r>
        <w:fldChar w:fldCharType="end"/>
      </w:r>
      <w:r>
        <w:t xml:space="preserve"> and may </w:t>
      </w:r>
      <w:r w:rsidR="008C5946">
        <w:t xml:space="preserve">also </w:t>
      </w:r>
      <w:r>
        <w:t>increase</w:t>
      </w:r>
      <w:r w:rsidR="008C5946">
        <w:t xml:space="preserve"> root dry matter content.</w:t>
      </w:r>
      <w:r>
        <w:t xml:space="preserve"> </w:t>
      </w:r>
      <w:r w:rsidR="009D35D8" w:rsidRPr="009D35D8">
        <w:rPr>
          <w:i/>
        </w:rPr>
        <w:t xml:space="preserve">E. </w:t>
      </w:r>
      <w:proofErr w:type="spellStart"/>
      <w:r w:rsidR="009D35D8" w:rsidRPr="009D35D8">
        <w:rPr>
          <w:i/>
        </w:rPr>
        <w:t>camaldulensis</w:t>
      </w:r>
      <w:proofErr w:type="spellEnd"/>
      <w:r>
        <w:t xml:space="preserve"> responded in an opposite manner, with higher SLA under waterlogging, and lower root dry matter content under waterlogging and after the refractory period. This species appears to employ an opportunistic ‘fast growth’ ecological strategy in response to waterlogging, involving proliferation of lower density roots, and lower carbon investment in leaf tissue </w:t>
      </w:r>
      <w:r>
        <w:fldChar w:fldCharType="begin" w:fldLock="1"/>
      </w:r>
      <w: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"ITEM-2", "issued" : { "date-parts" : [ [ "2014" ] ] }, "page" : "275-301", "title" : "The world-wide 'fast-slow' plant economics spectrum: A traits manifesto", "type" : "article-journal", "volume" : "102" }, "uris" : [ "http://www.mendeley.com/documents/?uuid=ee4b31a3-1a56-4c40-81af-2a294b219e53" ] } ], "mendeley" : { "formattedCitation" : "(Wright &lt;i&gt;et al.&lt;/i&gt; 2004; Reich 2014)", "plainTextFormattedCitation" : "(Wright et al. 2004; Reich 2014)", "previouslyFormattedCitation" : "(Wright &lt;i&gt;et al.&lt;/i&gt; 2004; Reich 2014)" }, "properties" : { "noteIndex" : 0 }, "schema" : "https://github.com/citation-style-language/schema/raw/master/csl-citation.json" }</w:instrText>
      </w:r>
      <w:r>
        <w:fldChar w:fldCharType="separate"/>
      </w:r>
      <w:r w:rsidRPr="00D81DFF">
        <w:rPr>
          <w:noProof/>
        </w:rPr>
        <w:t xml:space="preserve">(Wright </w:t>
      </w:r>
      <w:r w:rsidRPr="00D81DFF">
        <w:rPr>
          <w:i/>
          <w:noProof/>
        </w:rPr>
        <w:t>et al.</w:t>
      </w:r>
      <w:r w:rsidRPr="00D81DFF">
        <w:rPr>
          <w:noProof/>
        </w:rPr>
        <w:t xml:space="preserve"> 2004; Reich 2014)</w:t>
      </w:r>
      <w:r>
        <w:fldChar w:fldCharType="end"/>
      </w:r>
      <w:r>
        <w:t>. We found no evidence for decreased SLA under eCO</w:t>
      </w:r>
      <w:r w:rsidRPr="0065273B">
        <w:rPr>
          <w:vertAlign w:val="subscript"/>
        </w:rPr>
        <w:t>2</w:t>
      </w:r>
      <w:r>
        <w:t xml:space="preserve"> as previously described </w:t>
      </w:r>
      <w:r>
        <w:fldChar w:fldCharType="begin" w:fldLock="1"/>
      </w:r>
      <w: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"mendeley" : { "formattedCitation" : "(Poorter &amp; Navas 2003)", "plainTextFormattedCitation" : "(Poorter &amp; Navas 2003)", "previouslyFormattedCitation" : "(Poorter &amp; Navas 2003)" }, "properties" : { "noteIndex" : 0 }, "schema" : "https://github.com/citation-style-language/schema/raw/master/csl-citation.json" }</w:instrText>
      </w:r>
      <w:r>
        <w:fldChar w:fldCharType="separate"/>
      </w:r>
      <w:r w:rsidRPr="0088285D">
        <w:rPr>
          <w:noProof/>
        </w:rPr>
        <w:t>(Poorter &amp; Navas 2003)</w:t>
      </w:r>
      <w:r>
        <w:fldChar w:fldCharType="end"/>
      </w:r>
      <w:r>
        <w:t>. Previous studies report inconsistent effects of eCO</w:t>
      </w:r>
      <w:r w:rsidRPr="0065273B">
        <w:rPr>
          <w:vertAlign w:val="subscript"/>
        </w:rPr>
        <w:t>2</w:t>
      </w:r>
      <w:r>
        <w:t xml:space="preserve"> on fine root dry matter content</w:t>
      </w:r>
      <w:r w:rsidR="00713EFF">
        <w:t xml:space="preserve"> in non-riparian species</w:t>
      </w:r>
      <w:r>
        <w:t>: eCO</w:t>
      </w:r>
      <w:r w:rsidRPr="0065273B">
        <w:rPr>
          <w:vertAlign w:val="subscript"/>
        </w:rPr>
        <w:t>2</w:t>
      </w:r>
      <w:r>
        <w:t xml:space="preserve"> had no effect on </w:t>
      </w:r>
      <w:r w:rsidRPr="00347C94">
        <w:rPr>
          <w:i/>
        </w:rPr>
        <w:t xml:space="preserve">Liquidambar </w:t>
      </w:r>
      <w:proofErr w:type="spellStart"/>
      <w:r w:rsidRPr="00347C94">
        <w:rPr>
          <w:i/>
        </w:rPr>
        <w:t>styraciflua</w:t>
      </w:r>
      <w:proofErr w:type="spellEnd"/>
      <w:r>
        <w:rPr>
          <w:i/>
        </w:rPr>
        <w:t xml:space="preserve"> or </w:t>
      </w:r>
      <w:proofErr w:type="spellStart"/>
      <w:r>
        <w:rPr>
          <w:i/>
        </w:rPr>
        <w:t>Pinus</w:t>
      </w:r>
      <w:proofErr w:type="spellEnd"/>
      <w:r>
        <w:rPr>
          <w:i/>
        </w:rPr>
        <w:t xml:space="preserve"> </w:t>
      </w:r>
      <w:proofErr w:type="spellStart"/>
      <w:r>
        <w:rPr>
          <w:i/>
        </w:rPr>
        <w:t>strobus</w:t>
      </w:r>
      <w:proofErr w:type="spellEnd"/>
      <w:r>
        <w:rPr>
          <w:i/>
        </w:rPr>
        <w:t xml:space="preserve"> </w:t>
      </w:r>
      <w:proofErr w:type="spellStart"/>
      <w:r w:rsidRPr="008C5946">
        <w:t>fRDMC</w:t>
      </w:r>
      <w:proofErr w:type="spellEnd"/>
      <w:r>
        <w:rPr>
          <w:i/>
        </w:rPr>
        <w:t xml:space="preserve"> </w:t>
      </w:r>
      <w:r>
        <w:fldChar w:fldCharType="begin" w:fldLock="1"/>
      </w:r>
      <w:r>
        <w:instrText>ADDIN CSL_CITATION { "citationItems" : [ { "id" : "ITEM-1", "itemData" : { "DOI" : "10.1111/j.1469-8137.2008.02516.x", "ISBN" : "0028-646X", "ISSN" : "0028646X", "PMID" : "18537885", "abstract" : "* Greater fine-root production under elevated [CO2] may increase the input of carbon (C) and nitrogen (N) to the soil profile because fine root populations turn over quickly in forested ecosystems. * Here, the effect of elevated [CO)]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 "author" : [ { "dropping-particle" : "", "family" : "Iversen", "given" : "Colleen M.", "non-dropping-particle" : "", "parse-names" : false, "suffix" : "" }, { "dropping-particle" : "", "family" : "Ledford", "given" : "Joanne", "non-dropping-particle" : "", "parse-names" : false, "suffix" : "" }, { "dropping-particle" : "", "family" : "Norby", "given" : "Richard J.", "non-dropping-particle" : "", "parse-names" : false, "suffix" : "" } ], "container-title" : "New Phytologist", "id" : "ITEM-1", "issued" : { "date-parts" : [ [ "2008" ] ] }, "page" : "837-847", "title" : "CO2 enrichment increases carbon and nitrogen input from fine roots in a deciduous forest", "type" : "article-journal", "volume" : "179" }, "uris" : [ "http://www.mendeley.com/documents/?uuid=19a8fcba-8725-4c23-a6c9-26ccc52109d3" ] }, { "id" : "ITEM-2",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"ITEM-2",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&amp; Berntson 2001; Iversen, Ledford &amp; Norby 2008)", "plainTextFormattedCitation" : "(Bauer &amp; Berntson 2001; Iversen, Ledford &amp; Norby 2008)", "previouslyFormattedCitation" : "(Bauer &amp; Berntson 2001; Iversen, Ledford &amp; Norby 2008)" }, "properties" : { "noteIndex" : 0 }, "schema" : "https://github.com/citation-style-language/schema/raw/master/csl-citation.json" }</w:instrText>
      </w:r>
      <w:r>
        <w:fldChar w:fldCharType="separate"/>
      </w:r>
      <w:r w:rsidRPr="00347C94">
        <w:rPr>
          <w:noProof/>
        </w:rPr>
        <w:t>(Bauer &amp; Berntson 2001; Iversen, Ledford &amp; Norby 2008)</w:t>
      </w:r>
      <w:r>
        <w:fldChar w:fldCharType="end"/>
      </w:r>
      <w:r>
        <w:t xml:space="preserve">, caused a small decrease in </w:t>
      </w:r>
      <w:proofErr w:type="spellStart"/>
      <w:r w:rsidRPr="008C5946">
        <w:rPr>
          <w:i/>
        </w:rPr>
        <w:t>Betula</w:t>
      </w:r>
      <w:proofErr w:type="spellEnd"/>
      <w:r w:rsidRPr="008C5946">
        <w:rPr>
          <w:i/>
        </w:rPr>
        <w:t xml:space="preserve"> </w:t>
      </w:r>
      <w:proofErr w:type="spellStart"/>
      <w:r w:rsidRPr="008C5946">
        <w:rPr>
          <w:i/>
        </w:rPr>
        <w:t>alleghaniensis</w:t>
      </w:r>
      <w:proofErr w:type="spellEnd"/>
      <w:r>
        <w:t xml:space="preserve"> </w:t>
      </w:r>
      <w:r>
        <w:fldChar w:fldCharType="begin" w:fldLock="1"/>
      </w:r>
      <w:r>
        <w:instrText>ADDIN CSL_CITATION { "citationItems" : [ { "id" : "ITEM-1",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"ITEM-1",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&amp; Berntson 2001)", "plainTextFormattedCitation" : "(Bauer &amp; Berntson 2001)", "previouslyFormattedCitation" : "(Bauer &amp; Berntson 2001)" }, "properties" : { "noteIndex" : 0 }, "schema" : "https://github.com/citation-style-language/schema/raw/master/csl-citation.json" }</w:instrText>
      </w:r>
      <w:r>
        <w:fldChar w:fldCharType="separate"/>
      </w:r>
      <w:r w:rsidRPr="00347C94">
        <w:rPr>
          <w:noProof/>
        </w:rPr>
        <w:t>(Bauer &amp; Berntson 2001)</w:t>
      </w:r>
      <w:r>
        <w:fldChar w:fldCharType="end"/>
      </w:r>
      <w:r>
        <w:t xml:space="preserve"> and increased </w:t>
      </w:r>
      <w:proofErr w:type="spellStart"/>
      <w:r>
        <w:t>fRDMC</w:t>
      </w:r>
      <w:proofErr w:type="spellEnd"/>
      <w:r>
        <w:t xml:space="preserve"> in cotton </w:t>
      </w:r>
      <w:r>
        <w:fldChar w:fldCharType="begin" w:fldLock="1"/>
      </w:r>
      <w:r>
        <w:instrText>ADDIN CSL_CITATION { "citationItems" : [ { "id" : "ITEM-1", "itemData" : { "author" : [ { "dropping-particle" : "", "family" : "Prior", "given" : "S.A.", "non-dropping-particle" : "", "parse-names" : false, "suffix" : "" }, { "dropping-particle" : "", "family" : "Rogers", "given" : "H.H.", "non-dropping-particle" : "", "parse-names" : false, "suffix" : "" }, { "dropping-particle" : "", "family" : "Runion", "given" : "G.B.", "non-dropping-particle" : "", "parse-names" : false, "suffix" : "" }, { "dropping-particle" : "", "family" : "Hendrey", "given" : "G.R.", "non-dropping-particle" : "", "parse-names" : false, "suffix" : "" } ], "container-title" : "Plant and Soil", "id" : "ITEM-1", "issued" : { "date-parts" : [ [ "1994" ] ] }, "page" : "33-44", "title" : "Free-air CO2 enrichment of cotton: vertical and lateral root distribution patterns", "type" : "article-journal", "volume" : "165" }, "uris" : [ "http://www.mendeley.com/documents/?uuid=235ac3fb-d15a-48da-970e-91b7ad384100" ] } ], "mendeley" : { "formattedCitation" : "(Prior &lt;i&gt;et al.&lt;/i&gt; 1994)", "plainTextFormattedCitation" : "(Prior et al. 1994)", "previouslyFormattedCitation" : "(Prior &lt;i&gt;et al.&lt;/i&gt; 1994)" }, "properties" : { "noteIndex" : 0 }, "schema" : "https://github.com/citation-style-language/schema/raw/master/csl-citation.json" }</w:instrText>
      </w:r>
      <w:r>
        <w:fldChar w:fldCharType="separate"/>
      </w:r>
      <w:r w:rsidRPr="00347C94">
        <w:rPr>
          <w:noProof/>
        </w:rPr>
        <w:t xml:space="preserve">(Prior </w:t>
      </w:r>
      <w:r w:rsidRPr="00347C94">
        <w:rPr>
          <w:i/>
          <w:noProof/>
        </w:rPr>
        <w:t>et al.</w:t>
      </w:r>
      <w:r w:rsidRPr="00347C94">
        <w:rPr>
          <w:noProof/>
        </w:rPr>
        <w:t xml:space="preserve"> 1994)</w:t>
      </w:r>
      <w:r>
        <w:fldChar w:fldCharType="end"/>
      </w:r>
      <w:r>
        <w:t>. In this study, eCO</w:t>
      </w:r>
      <w:r w:rsidRPr="0065273B">
        <w:rPr>
          <w:vertAlign w:val="subscript"/>
        </w:rPr>
        <w:t>2</w:t>
      </w:r>
      <w:r>
        <w:t xml:space="preserve"> </w:t>
      </w:r>
      <w:r w:rsidR="00E144D8">
        <w:t xml:space="preserve">significantly </w:t>
      </w:r>
      <w:r>
        <w:t xml:space="preserve">increased fine root dry matter content in </w:t>
      </w:r>
      <w:r w:rsidR="009D35D8" w:rsidRPr="009D35D8">
        <w:rPr>
          <w:i/>
        </w:rPr>
        <w:t xml:space="preserve">C. </w:t>
      </w:r>
      <w:proofErr w:type="spellStart"/>
      <w:r w:rsidR="009D35D8" w:rsidRPr="009D35D8">
        <w:rPr>
          <w:i/>
        </w:rPr>
        <w:t>cunninghamiana</w:t>
      </w:r>
      <w:proofErr w:type="spellEnd"/>
      <w:r w:rsidR="00E144D8">
        <w:t xml:space="preserve"> irrespective of waterlogging treatment</w:t>
      </w:r>
      <w:r>
        <w:t>.</w:t>
      </w:r>
    </w:p>
    <w:p w14:paraId="3746E4E8" w14:textId="2E54CB20" w:rsidR="00E144D8" w:rsidRDefault="00B77E96" w:rsidP="00B77E96">
      <w:pPr>
        <w:spacing w:line="360" w:lineRule="auto"/>
        <w:jc w:val="both"/>
      </w:pPr>
      <w:r>
        <w:t xml:space="preserve">Analysis of gas exchange, biomass accumulation and functional traits after a refractory period provided </w:t>
      </w:r>
      <w:r w:rsidR="008C5946">
        <w:t>an</w:t>
      </w:r>
      <w:r>
        <w:t xml:space="preserve"> opportunity to determine whether responses to </w:t>
      </w:r>
      <w:r w:rsidR="008C5946">
        <w:t>waterlogging</w:t>
      </w:r>
      <w:r>
        <w:t xml:space="preserve"> persisted or were transitory. </w:t>
      </w:r>
      <w:r w:rsidRPr="00A246F3">
        <w:t xml:space="preserve">We were unable to substantiate the </w:t>
      </w:r>
      <w:r>
        <w:t>hypothesis that eCO</w:t>
      </w:r>
      <w:r w:rsidRPr="0065273B">
        <w:rPr>
          <w:vertAlign w:val="subscript"/>
        </w:rPr>
        <w:t>2</w:t>
      </w:r>
      <w:r>
        <w:t xml:space="preserve"> would increase the rate of biomass recovery from waterlogging by increasing the rate of fine root turnover. </w:t>
      </w:r>
      <w:r w:rsidR="009D35D8" w:rsidRPr="009D35D8">
        <w:rPr>
          <w:i/>
        </w:rPr>
        <w:t xml:space="preserve">C. </w:t>
      </w:r>
      <w:proofErr w:type="spellStart"/>
      <w:r w:rsidR="009D35D8" w:rsidRPr="009D35D8">
        <w:rPr>
          <w:i/>
        </w:rPr>
        <w:t>cunninghamiana</w:t>
      </w:r>
      <w:proofErr w:type="spellEnd"/>
      <w:r>
        <w:t xml:space="preserve"> was the only species for which eCO</w:t>
      </w:r>
      <w:r w:rsidRPr="0065273B">
        <w:rPr>
          <w:vertAlign w:val="subscript"/>
        </w:rPr>
        <w:t>2</w:t>
      </w:r>
      <w:r>
        <w:t xml:space="preserve"> altered biomass accumulation, and depression of biomass was observed following the refractory period irrespective of CO</w:t>
      </w:r>
      <w:r w:rsidRPr="0065273B">
        <w:rPr>
          <w:vertAlign w:val="subscript"/>
        </w:rPr>
        <w:t>2</w:t>
      </w:r>
      <w:r>
        <w:t xml:space="preserve"> level. Although we made no analysis of nodulation rates, nodulation </w:t>
      </w:r>
      <w:r w:rsidR="008C5946">
        <w:t xml:space="preserve">of </w:t>
      </w:r>
      <w:r w:rsidR="008C5946" w:rsidRPr="009D35D8">
        <w:rPr>
          <w:i/>
        </w:rPr>
        <w:t xml:space="preserve">C. </w:t>
      </w:r>
      <w:proofErr w:type="spellStart"/>
      <w:r w:rsidR="008C5946" w:rsidRPr="009D35D8">
        <w:rPr>
          <w:i/>
        </w:rPr>
        <w:t>cunninghamiana</w:t>
      </w:r>
      <w:proofErr w:type="spellEnd"/>
      <w:r w:rsidR="008C5946">
        <w:t xml:space="preserve"> </w:t>
      </w:r>
      <w:r>
        <w:t xml:space="preserve">by the nitrogen fixing ascomycete </w:t>
      </w:r>
      <w:proofErr w:type="spellStart"/>
      <w:r w:rsidRPr="00E91143">
        <w:rPr>
          <w:i/>
        </w:rPr>
        <w:t>Frankia</w:t>
      </w:r>
      <w:proofErr w:type="spellEnd"/>
      <w:r>
        <w:t xml:space="preserve"> is known to be highest under well aerated soil conditions </w:t>
      </w:r>
      <w:r>
        <w:fldChar w:fldCharType="begin" w:fldLock="1"/>
      </w:r>
      <w:r w:rsidR="007A4816">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&lt;i&gt;et al.&lt;/i&gt; 1989)", "plainTextFormattedCitation" : "(Dawson et al. 1989)", "previouslyFormattedCitation" : "(Dawson &lt;i&gt;et al.&lt;/i&gt; 1989)" }, "properties" : { "noteIndex" : 0 }, "schema" : "https://github.com/citation-style-language/schema/raw/master/csl-citation.json" }</w:instrText>
      </w:r>
      <w:r>
        <w:fldChar w:fldCharType="separate"/>
      </w:r>
      <w:r w:rsidRPr="00B77E96">
        <w:rPr>
          <w:noProof/>
        </w:rPr>
        <w:t xml:space="preserve">(Dawson </w:t>
      </w:r>
      <w:r w:rsidRPr="00B77E96">
        <w:rPr>
          <w:i/>
          <w:noProof/>
        </w:rPr>
        <w:t>et al.</w:t>
      </w:r>
      <w:r w:rsidRPr="00B77E96">
        <w:rPr>
          <w:noProof/>
        </w:rPr>
        <w:t xml:space="preserve"> 1989)</w:t>
      </w:r>
      <w:r>
        <w:fldChar w:fldCharType="end"/>
      </w:r>
      <w:r>
        <w:t xml:space="preserve">. Reduced nitrogen uptake due </w:t>
      </w:r>
      <w:r w:rsidRPr="00ED365A">
        <w:t>to nodule mortality or impairment could account for the constrained biomass response to eCO</w:t>
      </w:r>
      <w:r w:rsidRPr="00ED365A">
        <w:rPr>
          <w:vertAlign w:val="subscript"/>
        </w:rPr>
        <w:t>2</w:t>
      </w:r>
      <w:r w:rsidRPr="00ED365A">
        <w:t xml:space="preserve"> post-waterlogging </w:t>
      </w:r>
      <w:r w:rsidRPr="00ED365A">
        <w:fldChar w:fldCharType="begin" w:fldLock="1"/>
      </w:r>
      <w:r w:rsidRPr="00ED365A">
        <w:instrText>ADDIN CSL_CITATION { "citationItems" : [ { "id" : "ITEM-1", "itemData" : { "DOI" : "10.1038/nature04486", "ISBN" : "0028-0836", "ISSN" : "0028-0836", "PMID" : "16612381", "abstract" : "Enhanced plant biomass accumulation in response to elevated atmospheric CO2 concentration could dampen the future rate of increase in CO2 levels and associated climate warming. However, it is unknown whether CO2-induced stimulation of plant growth and biomass accumulation will be sustained or whether limited nitrogen (N) availability constrains greater plant growth in a CO2-enriched world. Here we show, after a six-year field study of perennial grassland species grown under ambient and elevated levels of CO2 and N, that low availability of N progressively suppresses the positive response of plant biomass to elevated CO2. Initially, the stimulation of total plant biomass by elevated CO2 was no greater at enriched than at ambient N supply. After four to six years, however, elevated CO2 stimulated plant biomass much less under ambient than enriched N supply. This response was consistent with the temporally divergent effects of elevated CO2 on soil and plant N dynamics at differing levels of N supply. Our results indicate that variability in availability of soil N and deposition of atmospheric N are both likely to influence the response of plant biomass accumulation to elevated atmospheric CO2. Given that limitations to productivity resulting from the insufficient availability of N are widespread in both unmanaged and managed vegetation, soil N supply is probably an important constraint on global terrestrial responses to elevated CO2.", "author" : [ { "dropping-particle" : "", "family" : "Reich", "given" : "Peter B", "non-dropping-particle" : "", "parse-names" : false, "suffix" : "" }, { "dropping-particle" : "", "family" : "Hobbie", "given" : "Sarah E", "non-dropping-particle" : "", "parse-names" : false, "suffix" : "" }, { "dropping-particle" : "", "family" : "Lee", "given" : "Tali", "non-dropping-particle" : "", "parse-names" : false, "suffix" : "" }, { "dropping-particle" : "", "family" : "Ellsworth", "given" : "David S", "non-dropping-particle" : "", "parse-names" : false, "suffix" : "" }, { "dropping-particle" : "", "family" : "West", "given" : "Jason B", "non-dropping-particle" : "", "parse-names" : false, "suffix" : "" }, { "dropping-particle" : "", "family" : "Tilman", "given" : "David", "non-dropping-particle" : "", "parse-names" : false, "suffix" : "" }, { "dropping-particle" : "", "family" : "Knops", "given" : "Johannes M H", "non-dropping-particle" : "", "parse-names" : false, "suffix" : "" }, { "dropping-particle" : "", "family" : "Naeem", "given" : "Shahid", "non-dropping-particle" : "", "parse-names" : false, "suffix" : "" }, { "dropping-particle" : "", "family" : "Trost", "given" : "Jared", "non-dropping-particle" : "", "parse-names" : false, "suffix" : "" } ], "container-title" : "Nature", "id" : "ITEM-1", "issue" : "April", "issued" : { "date-parts" : [ [ "2006" ] ] }, "page" : "922-925", "title" : "Nitrogen limitation constrains sustainability of ecosystem response to CO2.", "type" : "article-journal", "volume" : "440" }, "uris" : [ "http://www.mendeley.com/documents/?uuid=57f33c3e-4da6-4cb9-8e14-ab973a5f4f63" ] } ], "mendeley" : { "formattedCitation" : "(Reich &lt;i&gt;et al.&lt;/i&gt; 2006)", "plainTextFormattedCitation" : "(Reich et al. 2006)", "previouslyFormattedCitation" : "(Reich &lt;i&gt;et al.&lt;/i&gt; 2006)" }, "properties" : { "noteIndex" : 0 }, "schema" : "https://github.com/citation-style-language/schema/raw/master/csl-citation.json" }</w:instrText>
      </w:r>
      <w:r w:rsidRPr="00ED365A">
        <w:fldChar w:fldCharType="separate"/>
      </w:r>
      <w:r w:rsidRPr="00ED365A">
        <w:rPr>
          <w:noProof/>
        </w:rPr>
        <w:t xml:space="preserve">(Reich </w:t>
      </w:r>
      <w:r w:rsidRPr="00ED365A">
        <w:rPr>
          <w:i/>
          <w:noProof/>
        </w:rPr>
        <w:t>et al.</w:t>
      </w:r>
      <w:r w:rsidRPr="00ED365A">
        <w:rPr>
          <w:noProof/>
        </w:rPr>
        <w:t xml:space="preserve"> 2006)</w:t>
      </w:r>
      <w:r w:rsidRPr="00ED365A">
        <w:fldChar w:fldCharType="end"/>
      </w:r>
      <w:r w:rsidRPr="00ED365A">
        <w:t xml:space="preserve">. </w:t>
      </w:r>
      <w:r w:rsidR="00051B71" w:rsidRPr="00ED365A">
        <w:t>While eCO</w:t>
      </w:r>
      <w:r w:rsidR="00051B71" w:rsidRPr="00ED365A">
        <w:rPr>
          <w:vertAlign w:val="subscript"/>
        </w:rPr>
        <w:t>2</w:t>
      </w:r>
      <w:r w:rsidR="00E144D8" w:rsidRPr="00ED365A">
        <w:t xml:space="preserve"> </w:t>
      </w:r>
      <w:r w:rsidR="00051B71" w:rsidRPr="00ED365A">
        <w:t xml:space="preserve">did not mitigate </w:t>
      </w:r>
      <w:r w:rsidR="00E144D8" w:rsidRPr="00ED365A">
        <w:t xml:space="preserve">growth reduction or </w:t>
      </w:r>
      <w:r w:rsidR="00BB6734" w:rsidRPr="00ED365A">
        <w:t xml:space="preserve">mediate </w:t>
      </w:r>
      <w:r w:rsidR="00E144D8" w:rsidRPr="00ED365A">
        <w:t>changes to functional traits under waterlogging for any species</w:t>
      </w:r>
      <w:r w:rsidR="00051B71" w:rsidRPr="00ED365A">
        <w:t xml:space="preserve"> in this </w:t>
      </w:r>
      <w:r w:rsidR="003A35D2" w:rsidRPr="00ED365A">
        <w:t xml:space="preserve">glasshouse </w:t>
      </w:r>
      <w:r w:rsidR="00051B71" w:rsidRPr="00ED365A">
        <w:t>study, we did observe reduced</w:t>
      </w:r>
      <w:r w:rsidR="00E144D8" w:rsidRPr="00ED365A">
        <w:t xml:space="preserve"> growth stimulation by </w:t>
      </w:r>
      <w:r w:rsidR="003A35D2" w:rsidRPr="00ED365A">
        <w:t>eCO</w:t>
      </w:r>
      <w:r w:rsidR="003A35D2" w:rsidRPr="00ED365A">
        <w:rPr>
          <w:vertAlign w:val="subscript"/>
        </w:rPr>
        <w:t>2</w:t>
      </w:r>
      <w:r w:rsidR="003A35D2" w:rsidRPr="00ED365A">
        <w:t xml:space="preserve"> i</w:t>
      </w:r>
      <w:r w:rsidR="00E144D8" w:rsidRPr="00ED365A">
        <w:t>n one species</w:t>
      </w:r>
      <w:r w:rsidR="00BB6734" w:rsidRPr="00ED365A">
        <w:t>. This effect was strong, and evident</w:t>
      </w:r>
      <w:r w:rsidR="00BB6734">
        <w:t xml:space="preserve"> across all measured biomass fractions. </w:t>
      </w:r>
      <w:r w:rsidR="003A35D2">
        <w:t>Differential responses to eCO</w:t>
      </w:r>
      <w:r w:rsidR="003A35D2" w:rsidRPr="0065273B">
        <w:rPr>
          <w:vertAlign w:val="subscript"/>
        </w:rPr>
        <w:t>2</w:t>
      </w:r>
      <w:r w:rsidR="003A35D2">
        <w:t xml:space="preserve"> and waterlogging between species in the field could have</w:t>
      </w:r>
      <w:r w:rsidR="00051B71">
        <w:t xml:space="preserve"> important ecological consequences</w:t>
      </w:r>
      <w:r w:rsidR="00BB6734">
        <w:t xml:space="preserve">. </w:t>
      </w:r>
      <w:r w:rsidR="00BB6734" w:rsidRPr="009205EC">
        <w:rPr>
          <w:i/>
          <w:rPrChange w:id="20" w:author="Michelle Leishman" w:date="2015-06-23T12:08:00Z">
            <w:rPr/>
          </w:rPrChange>
        </w:rPr>
        <w:t xml:space="preserve">C. </w:t>
      </w:r>
      <w:proofErr w:type="spellStart"/>
      <w:r w:rsidR="00BB6734" w:rsidRPr="009205EC">
        <w:rPr>
          <w:i/>
          <w:rPrChange w:id="21" w:author="Michelle Leishman" w:date="2015-06-23T12:08:00Z">
            <w:rPr/>
          </w:rPrChange>
        </w:rPr>
        <w:t>cunninghamiana</w:t>
      </w:r>
      <w:proofErr w:type="spellEnd"/>
      <w:r w:rsidR="00BB6734">
        <w:t xml:space="preserve"> is a highly effective agent of ‘</w:t>
      </w:r>
      <w:proofErr w:type="spellStart"/>
      <w:r w:rsidR="00BB6734">
        <w:t>biogeomorphic</w:t>
      </w:r>
      <w:proofErr w:type="spellEnd"/>
      <w:r w:rsidR="00BB6734">
        <w:t xml:space="preserve"> succession’ in fluvial landscape of south-eastern Australia – that is, it facilitates the creation and stabilisation of fluvial landforms</w:t>
      </w:r>
      <w:r w:rsidR="00051B71">
        <w:t xml:space="preserve"> </w:t>
      </w:r>
      <w:r w:rsidR="00051B71">
        <w:fldChar w:fldCharType="begin" w:fldLock="1"/>
      </w:r>
      <w:r w:rsidR="00051B71">
        <w:instrText>ADDIN CSL_CITATION { "citationItems" : [ { "id" : "ITEM-1", "itemData" : { "author" : [ { "dropping-particle" : "", "family" : "Erskine", "given" : "Wayne D", "non-dropping-particle" : "", "parse-names" : false, "suffix" : "" }, { "dropping-particle" : "", "family" : "Chalmers", "given" : "Anita", "non-dropping-particle" : "", "parse-names" : false, "suffix" : "" } ], "container-title" : "Proceedings of the 7th International Symposium on Ecohydraulics", "id" : "ITEM-1", "issued" : { "date-parts" : [ [ "2009" ] ] }, "publisher-place" : "Conception, Chile", "title" : "Natural river recovery from catastrophic channel changes by vegetation invasion of the sand-bedded Wollombi Brook", "type" : "paper-conference" }, "uris" : [ "http://www.mendeley.com/documents/?uuid=985439fa-d923-4a83-8c8c-b46d19f2301a" ] } ], "mendeley" : { "formattedCitation" : "(Erskine &amp; Chalmers 2009)", "plainTextFormattedCitation" : "(Erskine &amp; Chalmers 2009)", "previouslyFormattedCitation" : "(Erskine &amp; Chalmers 2009)" }, "properties" : { "noteIndex" : 0 }, "schema" : "https://github.com/citation-style-language/schema/raw/master/csl-citation.json" }</w:instrText>
      </w:r>
      <w:r w:rsidR="00051B71">
        <w:fldChar w:fldCharType="separate"/>
      </w:r>
      <w:r w:rsidR="00051B71" w:rsidRPr="00051B71">
        <w:rPr>
          <w:noProof/>
        </w:rPr>
        <w:t>(Erskine &amp; Chalmers 2009)</w:t>
      </w:r>
      <w:r w:rsidR="00051B71">
        <w:fldChar w:fldCharType="end"/>
      </w:r>
      <w:r w:rsidR="00BB6734">
        <w:t xml:space="preserve">. </w:t>
      </w:r>
      <w:r w:rsidR="000233E5">
        <w:t>Reduction of</w:t>
      </w:r>
      <w:r w:rsidR="00BB6734">
        <w:t xml:space="preserve"> </w:t>
      </w:r>
      <w:r w:rsidR="00051B71">
        <w:t>eCO</w:t>
      </w:r>
      <w:r w:rsidR="00051B71" w:rsidRPr="0065273B">
        <w:rPr>
          <w:vertAlign w:val="subscript"/>
        </w:rPr>
        <w:t>2</w:t>
      </w:r>
      <w:r w:rsidR="00051B71">
        <w:t xml:space="preserve"> b</w:t>
      </w:r>
      <w:r w:rsidR="000233E5">
        <w:t>iomass stimulation by waterlogg</w:t>
      </w:r>
      <w:r w:rsidR="00051B71">
        <w:t>ing</w:t>
      </w:r>
      <w:r w:rsidR="00BB6734">
        <w:t xml:space="preserve"> could</w:t>
      </w:r>
      <w:r w:rsidR="000233E5">
        <w:t xml:space="preserve"> alter spatial patterns of landform stabilisation by </w:t>
      </w:r>
      <w:r w:rsidR="000233E5" w:rsidRPr="009205EC">
        <w:rPr>
          <w:i/>
          <w:rPrChange w:id="22" w:author="Michelle Leishman" w:date="2015-06-23T12:08:00Z">
            <w:rPr/>
          </w:rPrChange>
        </w:rPr>
        <w:t xml:space="preserve">C. </w:t>
      </w:r>
      <w:proofErr w:type="spellStart"/>
      <w:r w:rsidR="000233E5" w:rsidRPr="009205EC">
        <w:rPr>
          <w:i/>
          <w:rPrChange w:id="23" w:author="Michelle Leishman" w:date="2015-06-23T12:08:00Z">
            <w:rPr/>
          </w:rPrChange>
        </w:rPr>
        <w:t>cunninghamiana</w:t>
      </w:r>
      <w:proofErr w:type="spellEnd"/>
      <w:r w:rsidR="000233E5">
        <w:t>. Infrequently waterlogged stands on channel banks might be favoured over stands growing on wetter in-channel features such as bars, benches and islands. Differential responses</w:t>
      </w:r>
      <w:r w:rsidR="00051B71">
        <w:t xml:space="preserve"> to combined waterlogging and eCO</w:t>
      </w:r>
      <w:r w:rsidR="00051B71" w:rsidRPr="0065273B">
        <w:rPr>
          <w:vertAlign w:val="subscript"/>
        </w:rPr>
        <w:t>2</w:t>
      </w:r>
      <w:r w:rsidR="00051B71">
        <w:t xml:space="preserve"> b</w:t>
      </w:r>
      <w:r w:rsidR="000233E5">
        <w:t xml:space="preserve">etween species </w:t>
      </w:r>
      <w:r w:rsidR="00051B71">
        <w:t xml:space="preserve">– notably </w:t>
      </w:r>
      <w:r w:rsidR="00051B71" w:rsidRPr="00CC3070">
        <w:rPr>
          <w:i/>
        </w:rPr>
        <w:t xml:space="preserve">C. </w:t>
      </w:r>
      <w:proofErr w:type="spellStart"/>
      <w:r w:rsidR="00051B71" w:rsidRPr="00CC3070">
        <w:rPr>
          <w:i/>
        </w:rPr>
        <w:t>cunninghamiana</w:t>
      </w:r>
      <w:proofErr w:type="spellEnd"/>
      <w:r w:rsidR="00051B71">
        <w:t xml:space="preserve"> and </w:t>
      </w:r>
      <w:r w:rsidR="00051B71" w:rsidRPr="00CC3070">
        <w:rPr>
          <w:i/>
        </w:rPr>
        <w:t>A. floribunda</w:t>
      </w:r>
      <w:r w:rsidR="00051B71">
        <w:t xml:space="preserve">, </w:t>
      </w:r>
      <w:r w:rsidR="00051B71">
        <w:lastRenderedPageBreak/>
        <w:t xml:space="preserve">which are frequently conspecific – may also result in compositional changes to riparian plant communities and associated changes in ecosystem functioning.  </w:t>
      </w:r>
    </w:p>
    <w:p w14:paraId="33CCFC7A" w14:textId="77777777" w:rsidR="00E144D8" w:rsidRDefault="00E144D8" w:rsidP="00B77E96">
      <w:pPr>
        <w:spacing w:line="360" w:lineRule="auto"/>
        <w:jc w:val="both"/>
      </w:pPr>
    </w:p>
    <w:p w14:paraId="77FAE1B4" w14:textId="77777777" w:rsidR="00B77E96" w:rsidRDefault="00B77E96" w:rsidP="00B77E96">
      <w:pPr>
        <w:spacing w:line="360" w:lineRule="auto"/>
        <w:jc w:val="both"/>
      </w:pPr>
      <w:r>
        <w:t>CONCLUSIONS</w:t>
      </w:r>
    </w:p>
    <w:p w14:paraId="637066D3" w14:textId="3784132F" w:rsidR="00ED365A" w:rsidRDefault="00B77E96" w:rsidP="00B77E96">
      <w:pPr>
        <w:spacing w:line="360" w:lineRule="auto"/>
        <w:jc w:val="both"/>
      </w:pPr>
      <w:r>
        <w:t>Waterlogging and atmospheric CO</w:t>
      </w:r>
      <w:r w:rsidRPr="0065273B">
        <w:rPr>
          <w:vertAlign w:val="subscript"/>
        </w:rPr>
        <w:t>2</w:t>
      </w:r>
      <w:r>
        <w:t xml:space="preserve"> concentration </w:t>
      </w:r>
      <w:r w:rsidR="00713EFF">
        <w:t xml:space="preserve">both </w:t>
      </w:r>
      <w:r>
        <w:t xml:space="preserve">have significant consequences for physiological processes, growth and functional characteristics of </w:t>
      </w:r>
      <w:r w:rsidR="000D79FC">
        <w:t xml:space="preserve">riparian </w:t>
      </w:r>
      <w:r>
        <w:t>tree seedlings. The relative importance of these environmental factors var</w:t>
      </w:r>
      <w:r w:rsidR="00713EFF">
        <w:t>ies</w:t>
      </w:r>
      <w:r>
        <w:t xml:space="preserve"> according to species, as do the specific effects of each on plants. This study adds to the small</w:t>
      </w:r>
      <w:r w:rsidR="00713EFF">
        <w:t xml:space="preserve"> but growing</w:t>
      </w:r>
      <w:r>
        <w:t xml:space="preserve"> body of literature describing the interactive effects of waterlogging and CO</w:t>
      </w:r>
      <w:r w:rsidRPr="0065273B">
        <w:rPr>
          <w:vertAlign w:val="subscript"/>
        </w:rPr>
        <w:t>2</w:t>
      </w:r>
      <w:r>
        <w:t xml:space="preserve"> concentration; notably, the outcome for </w:t>
      </w:r>
      <w:r w:rsidR="009D35D8" w:rsidRPr="009D35D8">
        <w:rPr>
          <w:i/>
        </w:rPr>
        <w:t xml:space="preserve">C. </w:t>
      </w:r>
      <w:proofErr w:type="spellStart"/>
      <w:r w:rsidR="009D35D8" w:rsidRPr="009D35D8">
        <w:rPr>
          <w:i/>
        </w:rPr>
        <w:t>cunninghamiana</w:t>
      </w:r>
      <w:proofErr w:type="spellEnd"/>
      <w:r>
        <w:t xml:space="preserve"> concurs with that found for </w:t>
      </w:r>
      <w:proofErr w:type="spellStart"/>
      <w:r w:rsidRPr="00DE0F23">
        <w:rPr>
          <w:i/>
        </w:rPr>
        <w:t>Taxodium</w:t>
      </w:r>
      <w:proofErr w:type="spellEnd"/>
      <w:r w:rsidRPr="00DE0F23">
        <w:rPr>
          <w:i/>
        </w:rPr>
        <w:t xml:space="preserve"> </w:t>
      </w:r>
      <w:proofErr w:type="spellStart"/>
      <w:r w:rsidRPr="00DE0F23">
        <w:rPr>
          <w:i/>
        </w:rPr>
        <w:t>distichum</w:t>
      </w:r>
      <w:proofErr w:type="spellEnd"/>
      <w:r>
        <w:t xml:space="preserve">, a flood tolerant colonist of alluvial riparian areas in the south eastern United States </w:t>
      </w:r>
      <w:r>
        <w:fldChar w:fldCharType="begin" w:fldLock="1"/>
      </w:r>
      <w:r w:rsidR="007A4816">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&lt;i&gt;et al.&lt;/i&gt; 2005)", "plainTextFormattedCitation" : "(Megonigal et al. 2005)", "previouslyFormattedCitation" : "(Megonigal &lt;i&gt;et al.&lt;/i&gt; 2005)" }, "properties" : { "noteIndex" : 0 }, "schema" : "https://github.com/citation-style-language/schema/raw/master/csl-citation.json" }</w:instrText>
      </w:r>
      <w:r>
        <w:fldChar w:fldCharType="separate"/>
      </w:r>
      <w:r w:rsidRPr="00B77E96">
        <w:rPr>
          <w:noProof/>
        </w:rPr>
        <w:t xml:space="preserve">(Megonigal </w:t>
      </w:r>
      <w:r w:rsidRPr="00B77E96">
        <w:rPr>
          <w:i/>
          <w:noProof/>
        </w:rPr>
        <w:t>et al.</w:t>
      </w:r>
      <w:r w:rsidRPr="00B77E96">
        <w:rPr>
          <w:noProof/>
        </w:rPr>
        <w:t xml:space="preserve"> 2005)</w:t>
      </w:r>
      <w:r>
        <w:fldChar w:fldCharType="end"/>
      </w:r>
      <w:r>
        <w:t xml:space="preserve">. </w:t>
      </w:r>
      <w:r w:rsidR="008C5946">
        <w:t>Blunting of eCO</w:t>
      </w:r>
      <w:r w:rsidR="008C5946" w:rsidRPr="0065273B">
        <w:rPr>
          <w:vertAlign w:val="subscript"/>
        </w:rPr>
        <w:t>2</w:t>
      </w:r>
      <w:r w:rsidR="008C5946">
        <w:t xml:space="preserve"> biomass stimulation in seedlings by waterlogging has the potential to alter demographics and structural dynamics in many Australian riparian communities</w:t>
      </w:r>
      <w:r w:rsidR="00BA120D">
        <w:t xml:space="preserve"> especially</w:t>
      </w:r>
      <w:r w:rsidR="008C5946">
        <w:t xml:space="preserve"> where </w:t>
      </w:r>
      <w:r w:rsidR="008C5946" w:rsidRPr="009D35D8">
        <w:rPr>
          <w:i/>
        </w:rPr>
        <w:t xml:space="preserve">C. </w:t>
      </w:r>
      <w:proofErr w:type="spellStart"/>
      <w:r w:rsidR="008C5946" w:rsidRPr="009D35D8">
        <w:rPr>
          <w:i/>
        </w:rPr>
        <w:t>cunninghamiana</w:t>
      </w:r>
      <w:proofErr w:type="spellEnd"/>
      <w:r w:rsidR="008C5946">
        <w:t xml:space="preserve"> is a keystone species </w:t>
      </w:r>
      <w:r w:rsidR="008C5946">
        <w:fldChar w:fldCharType="begin" w:fldLock="1"/>
      </w:r>
      <w:r w:rsidR="008C5946">
        <w:instrText>ADDIN CSL_CITATION { "citationItems" : [ { "id" : "ITEM-1", "itemData" : { "author" : [ { "dropping-particle" : "", "family" : "Woolfrey", "given" : "A.R.",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"plainTextFormattedCitation" : "(Woolfrey &amp; Ladd 2001)", "previouslyFormattedCitation" : "(Woolfrey &amp; Ladd 2001)" }, "properties" : { "noteIndex" : 0 }, "schema" : "https://github.com/citation-style-language/schema/raw/master/csl-citation.json" }</w:instrText>
      </w:r>
      <w:r w:rsidR="008C5946">
        <w:fldChar w:fldCharType="separate"/>
      </w:r>
      <w:r w:rsidR="008C5946" w:rsidRPr="00DE0F23">
        <w:rPr>
          <w:noProof/>
        </w:rPr>
        <w:t>(Woolfrey &amp; Ladd 2001)</w:t>
      </w:r>
      <w:r w:rsidR="008C5946">
        <w:fldChar w:fldCharType="end"/>
      </w:r>
      <w:r w:rsidR="008C5946">
        <w:t>.</w:t>
      </w:r>
    </w:p>
    <w:p w14:paraId="3B177C21" w14:textId="77777777" w:rsidR="00EA09C9" w:rsidRDefault="00EA09C9" w:rsidP="00B77E96">
      <w:pPr>
        <w:spacing w:line="360" w:lineRule="auto"/>
        <w:jc w:val="both"/>
      </w:pPr>
    </w:p>
    <w:p w14:paraId="0D9E331F" w14:textId="77777777" w:rsidR="00B77E96" w:rsidRDefault="00B77E96" w:rsidP="00B77E96">
      <w:pPr>
        <w:spacing w:line="360" w:lineRule="auto"/>
        <w:jc w:val="both"/>
      </w:pPr>
      <w:r>
        <w:t>ACKNOWLEDGEMENTS</w:t>
      </w:r>
    </w:p>
    <w:p w14:paraId="091BF1CD" w14:textId="571D7BDB" w:rsidR="00B77E96" w:rsidRDefault="00B77E96" w:rsidP="00B77E96">
      <w:pPr>
        <w:spacing w:line="360" w:lineRule="auto"/>
        <w:jc w:val="both"/>
      </w:pPr>
      <w:r>
        <w:t xml:space="preserve">We would like to acknowledge Urvashi </w:t>
      </w:r>
      <w:proofErr w:type="spellStart"/>
      <w:r>
        <w:t>Lallu</w:t>
      </w:r>
      <w:proofErr w:type="spellEnd"/>
      <w:ins w:id="24" w:author="Michelle Leishman" w:date="2015-06-23T12:09:00Z">
        <w:r w:rsidR="009205EC">
          <w:t xml:space="preserve"> and </w:t>
        </w:r>
      </w:ins>
      <w:del w:id="25" w:author="Michelle Leishman" w:date="2015-06-23T12:09:00Z">
        <w:r w:rsidR="007318BB" w:rsidDel="009205EC">
          <w:delText>,</w:delText>
        </w:r>
      </w:del>
      <w:r>
        <w:t>Claire Laws for their help in the glasshouses</w:t>
      </w:r>
      <w:r w:rsidR="007318BB">
        <w:t xml:space="preserve">, and </w:t>
      </w:r>
      <w:r w:rsidR="00E05D0E">
        <w:t xml:space="preserve">Muhammad Masood </w:t>
      </w:r>
      <w:ins w:id="26" w:author="Michelle Leishman" w:date="2015-06-23T12:09:00Z">
        <w:r w:rsidR="009205EC">
          <w:t xml:space="preserve">and </w:t>
        </w:r>
      </w:ins>
      <w:r w:rsidR="007318BB">
        <w:t xml:space="preserve">Anthony </w:t>
      </w:r>
      <w:proofErr w:type="spellStart"/>
      <w:r w:rsidR="007318BB">
        <w:t>Manea</w:t>
      </w:r>
      <w:proofErr w:type="spellEnd"/>
      <w:r w:rsidR="007318BB">
        <w:t xml:space="preserve"> for technical advice</w:t>
      </w:r>
      <w:r>
        <w:t xml:space="preserve">. </w:t>
      </w:r>
      <w:r w:rsidRPr="00D94A21">
        <w:t xml:space="preserve">This research was supported by </w:t>
      </w:r>
      <w:r w:rsidRPr="00BA41DB">
        <w:t xml:space="preserve">Macquarie University </w:t>
      </w:r>
      <w:r>
        <w:t>and an Australian Postgraduate Award scholarship to JL.</w:t>
      </w:r>
    </w:p>
    <w:p w14:paraId="448E8509" w14:textId="2892F6A5" w:rsidR="00B77E96" w:rsidRDefault="00B77E96" w:rsidP="00ED365A">
      <w:pPr>
        <w:tabs>
          <w:tab w:val="left" w:pos="6417"/>
        </w:tabs>
        <w:spacing w:line="360" w:lineRule="auto"/>
      </w:pPr>
    </w:p>
    <w:p w14:paraId="4AB22DAC" w14:textId="77777777" w:rsidR="00EA09C9" w:rsidRDefault="00EA09C9" w:rsidP="00ED365A">
      <w:pPr>
        <w:tabs>
          <w:tab w:val="left" w:pos="6417"/>
        </w:tabs>
        <w:spacing w:line="360" w:lineRule="auto"/>
      </w:pPr>
    </w:p>
    <w:p w14:paraId="4545552D" w14:textId="77777777" w:rsidR="00EA09C9" w:rsidRDefault="00EA09C9" w:rsidP="00ED365A">
      <w:pPr>
        <w:tabs>
          <w:tab w:val="left" w:pos="6417"/>
        </w:tabs>
        <w:spacing w:line="360" w:lineRule="auto"/>
      </w:pPr>
    </w:p>
    <w:p w14:paraId="3B46A024" w14:textId="77777777" w:rsidR="00EA09C9" w:rsidRDefault="00EA09C9" w:rsidP="00ED365A">
      <w:pPr>
        <w:tabs>
          <w:tab w:val="left" w:pos="6417"/>
        </w:tabs>
        <w:spacing w:line="360" w:lineRule="auto"/>
      </w:pPr>
    </w:p>
    <w:p w14:paraId="43C07900" w14:textId="77777777" w:rsidR="00EA09C9" w:rsidRDefault="00EA09C9" w:rsidP="00ED365A">
      <w:pPr>
        <w:tabs>
          <w:tab w:val="left" w:pos="6417"/>
        </w:tabs>
        <w:spacing w:line="360" w:lineRule="auto"/>
      </w:pPr>
    </w:p>
    <w:p w14:paraId="7DA676FB" w14:textId="77777777" w:rsidR="00EA09C9" w:rsidRDefault="00EA09C9" w:rsidP="00ED365A">
      <w:pPr>
        <w:tabs>
          <w:tab w:val="left" w:pos="6417"/>
        </w:tabs>
        <w:spacing w:line="360" w:lineRule="auto"/>
      </w:pPr>
    </w:p>
    <w:p w14:paraId="55F9246F" w14:textId="77777777" w:rsidR="00EA09C9" w:rsidRDefault="00EA09C9" w:rsidP="00ED365A">
      <w:pPr>
        <w:tabs>
          <w:tab w:val="left" w:pos="6417"/>
        </w:tabs>
        <w:spacing w:line="360" w:lineRule="auto"/>
      </w:pPr>
    </w:p>
    <w:p w14:paraId="34DD0793" w14:textId="77777777" w:rsidR="00EA09C9" w:rsidRDefault="00EA09C9" w:rsidP="00ED365A">
      <w:pPr>
        <w:tabs>
          <w:tab w:val="left" w:pos="6417"/>
        </w:tabs>
        <w:spacing w:line="360" w:lineRule="auto"/>
      </w:pPr>
    </w:p>
    <w:p w14:paraId="61C4AEF8" w14:textId="77777777" w:rsidR="00EA09C9" w:rsidRDefault="00EA09C9" w:rsidP="00ED365A">
      <w:pPr>
        <w:tabs>
          <w:tab w:val="left" w:pos="6417"/>
        </w:tabs>
        <w:spacing w:line="360" w:lineRule="auto"/>
      </w:pPr>
    </w:p>
    <w:p w14:paraId="2A92792C" w14:textId="77777777" w:rsidR="00B77E96" w:rsidRDefault="00B77E96" w:rsidP="00B77E96">
      <w:pPr>
        <w:spacing w:line="360" w:lineRule="auto"/>
      </w:pPr>
      <w:commentRangeStart w:id="27"/>
      <w:commentRangeStart w:id="28"/>
      <w:r>
        <w:lastRenderedPageBreak/>
        <w:t>REFERENCES</w:t>
      </w:r>
      <w:commentRangeEnd w:id="27"/>
      <w:r w:rsidR="00CC770E">
        <w:rPr>
          <w:rStyle w:val="CommentReference"/>
        </w:rPr>
        <w:commentReference w:id="27"/>
      </w:r>
      <w:commentRangeEnd w:id="28"/>
      <w:r w:rsidR="00EA09C9">
        <w:rPr>
          <w:rStyle w:val="CommentReference"/>
        </w:rPr>
        <w:commentReference w:id="28"/>
      </w:r>
    </w:p>
    <w:p w14:paraId="706F6910" w14:textId="0EFB521D" w:rsidR="00D716CB" w:rsidRPr="00D716CB" w:rsidRDefault="00B77E96">
      <w:pPr>
        <w:pStyle w:val="NormalWeb"/>
        <w:ind w:left="480" w:hanging="480"/>
        <w:divId w:val="806704807"/>
        <w:rPr>
          <w:rFonts w:ascii="Calibri" w:hAnsi="Calibri"/>
          <w:noProof/>
          <w:sz w:val="22"/>
        </w:rPr>
      </w:pPr>
      <w:r>
        <w:fldChar w:fldCharType="begin" w:fldLock="1"/>
      </w:r>
      <w:r>
        <w:instrText xml:space="preserve">ADDIN Mendeley Bibliography CSL_BIBLIOGRAPHY </w:instrText>
      </w:r>
      <w:r>
        <w:fldChar w:fldCharType="separate"/>
      </w:r>
      <w:r w:rsidR="00D716CB" w:rsidRPr="00D716CB">
        <w:rPr>
          <w:rFonts w:ascii="Calibri" w:hAnsi="Calibri"/>
          <w:noProof/>
          <w:sz w:val="22"/>
        </w:rPr>
        <w:t xml:space="preserve">Ainsworth, E. a. &amp; Rogers, A. (2007) The response of photosynthesis and stomatal conductance to rising [CO 2]: Mechanisms and environmental interactions. </w:t>
      </w:r>
      <w:r w:rsidR="00D716CB" w:rsidRPr="00D716CB">
        <w:rPr>
          <w:rFonts w:ascii="Calibri" w:hAnsi="Calibri"/>
          <w:i/>
          <w:iCs/>
          <w:noProof/>
          <w:sz w:val="22"/>
        </w:rPr>
        <w:t>Plant, Cell and Environment</w:t>
      </w:r>
      <w:r w:rsidR="00D716CB" w:rsidRPr="00D716CB">
        <w:rPr>
          <w:rFonts w:ascii="Calibri" w:hAnsi="Calibri"/>
          <w:noProof/>
          <w:sz w:val="22"/>
        </w:rPr>
        <w:t xml:space="preserve">, </w:t>
      </w:r>
      <w:r w:rsidR="00D716CB" w:rsidRPr="00D716CB">
        <w:rPr>
          <w:rFonts w:ascii="Calibri" w:hAnsi="Calibri"/>
          <w:b/>
          <w:bCs/>
          <w:noProof/>
          <w:sz w:val="22"/>
        </w:rPr>
        <w:t>30</w:t>
      </w:r>
      <w:r w:rsidR="00D716CB" w:rsidRPr="00D716CB">
        <w:rPr>
          <w:rFonts w:ascii="Calibri" w:hAnsi="Calibri"/>
          <w:noProof/>
          <w:sz w:val="22"/>
        </w:rPr>
        <w:t>, 258–270.</w:t>
      </w:r>
    </w:p>
    <w:p w14:paraId="7D1E6E3D"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Arenque, B.C., Grandis, A., Pocius, O., de Souza, A.P. &amp; Buckeridge, M.S. (2014) Responses of Senna reticulata, a legume tree from the Amazonian floodplains, to elevated atmospheric CO2 concentration and waterlogging. </w:t>
      </w:r>
      <w:r w:rsidRPr="00D716CB">
        <w:rPr>
          <w:rFonts w:ascii="Calibri" w:hAnsi="Calibri"/>
          <w:i/>
          <w:iCs/>
          <w:noProof/>
          <w:sz w:val="22"/>
        </w:rPr>
        <w:t>Trees</w:t>
      </w:r>
      <w:r w:rsidRPr="00D716CB">
        <w:rPr>
          <w:rFonts w:ascii="Calibri" w:hAnsi="Calibri"/>
          <w:noProof/>
          <w:sz w:val="22"/>
        </w:rPr>
        <w:t xml:space="preserve">, </w:t>
      </w:r>
      <w:r w:rsidRPr="00D716CB">
        <w:rPr>
          <w:rFonts w:ascii="Calibri" w:hAnsi="Calibri"/>
          <w:b/>
          <w:bCs/>
          <w:noProof/>
          <w:sz w:val="22"/>
        </w:rPr>
        <w:t>28</w:t>
      </w:r>
      <w:r w:rsidRPr="00D716CB">
        <w:rPr>
          <w:rFonts w:ascii="Calibri" w:hAnsi="Calibri"/>
          <w:noProof/>
          <w:sz w:val="22"/>
        </w:rPr>
        <w:t>, 1021–1034.</w:t>
      </w:r>
    </w:p>
    <w:p w14:paraId="13781BDD"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Bader, M.K.F., Siegwolf, R. &amp; Körner, C. (2010) Sustained enhancement of photosynthesis in mature deciduous forest trees after 8 years of free air CO2 enrichment. </w:t>
      </w:r>
      <w:r w:rsidRPr="00D716CB">
        <w:rPr>
          <w:rFonts w:ascii="Calibri" w:hAnsi="Calibri"/>
          <w:i/>
          <w:iCs/>
          <w:noProof/>
          <w:sz w:val="22"/>
        </w:rPr>
        <w:t>Planta</w:t>
      </w:r>
      <w:r w:rsidRPr="00D716CB">
        <w:rPr>
          <w:rFonts w:ascii="Calibri" w:hAnsi="Calibri"/>
          <w:noProof/>
          <w:sz w:val="22"/>
        </w:rPr>
        <w:t xml:space="preserve">, </w:t>
      </w:r>
      <w:r w:rsidRPr="00D716CB">
        <w:rPr>
          <w:rFonts w:ascii="Calibri" w:hAnsi="Calibri"/>
          <w:b/>
          <w:bCs/>
          <w:noProof/>
          <w:sz w:val="22"/>
        </w:rPr>
        <w:t>232</w:t>
      </w:r>
      <w:r w:rsidRPr="00D716CB">
        <w:rPr>
          <w:rFonts w:ascii="Calibri" w:hAnsi="Calibri"/>
          <w:noProof/>
          <w:sz w:val="22"/>
        </w:rPr>
        <w:t>, 1115–1125.</w:t>
      </w:r>
    </w:p>
    <w:p w14:paraId="01D1B0F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Bailey-Serres, J. &amp; Voesenek, L. a C.J. (2008) Flooding stress: acclimations and genetic diversity. </w:t>
      </w:r>
      <w:r w:rsidRPr="00D716CB">
        <w:rPr>
          <w:rFonts w:ascii="Calibri" w:hAnsi="Calibri"/>
          <w:i/>
          <w:iCs/>
          <w:noProof/>
          <w:sz w:val="22"/>
        </w:rPr>
        <w:t>Annual review of plant biology</w:t>
      </w:r>
      <w:r w:rsidRPr="00D716CB">
        <w:rPr>
          <w:rFonts w:ascii="Calibri" w:hAnsi="Calibri"/>
          <w:noProof/>
          <w:sz w:val="22"/>
        </w:rPr>
        <w:t xml:space="preserve">, </w:t>
      </w:r>
      <w:r w:rsidRPr="00D716CB">
        <w:rPr>
          <w:rFonts w:ascii="Calibri" w:hAnsi="Calibri"/>
          <w:b/>
          <w:bCs/>
          <w:noProof/>
          <w:sz w:val="22"/>
        </w:rPr>
        <w:t>59</w:t>
      </w:r>
      <w:r w:rsidRPr="00D716CB">
        <w:rPr>
          <w:rFonts w:ascii="Calibri" w:hAnsi="Calibri"/>
          <w:noProof/>
          <w:sz w:val="22"/>
        </w:rPr>
        <w:t>, 313–339.</w:t>
      </w:r>
    </w:p>
    <w:p w14:paraId="647E0E9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Bauer, G. a &amp; Berntson, G.M. (2001) Ammonium and nitrate acquisition by plants in response to elevated CO2 concentration: the roles of root physiology and architecture. </w:t>
      </w:r>
      <w:r w:rsidRPr="00D716CB">
        <w:rPr>
          <w:rFonts w:ascii="Calibri" w:hAnsi="Calibri"/>
          <w:i/>
          <w:iCs/>
          <w:noProof/>
          <w:sz w:val="22"/>
        </w:rPr>
        <w:t>Tree Physiology</w:t>
      </w:r>
      <w:r w:rsidRPr="00D716CB">
        <w:rPr>
          <w:rFonts w:ascii="Calibri" w:hAnsi="Calibri"/>
          <w:noProof/>
          <w:sz w:val="22"/>
        </w:rPr>
        <w:t xml:space="preserve">, </w:t>
      </w:r>
      <w:r w:rsidRPr="00D716CB">
        <w:rPr>
          <w:rFonts w:ascii="Calibri" w:hAnsi="Calibri"/>
          <w:b/>
          <w:bCs/>
          <w:noProof/>
          <w:sz w:val="22"/>
        </w:rPr>
        <w:t>21</w:t>
      </w:r>
      <w:r w:rsidRPr="00D716CB">
        <w:rPr>
          <w:rFonts w:ascii="Calibri" w:hAnsi="Calibri"/>
          <w:noProof/>
          <w:sz w:val="22"/>
        </w:rPr>
        <w:t>, 137–144.</w:t>
      </w:r>
    </w:p>
    <w:p w14:paraId="5302155D"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Birouste, M., Zamora-Ledezma, E., Bossard, C., Pérez-Ramos, I.M. &amp; Roumet, C. (2013) Measurement of fine root tissue density: a comparison of three methods reveals the potential of root dry matter content.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374</w:t>
      </w:r>
      <w:r w:rsidRPr="00D716CB">
        <w:rPr>
          <w:rFonts w:ascii="Calibri" w:hAnsi="Calibri"/>
          <w:noProof/>
          <w:sz w:val="22"/>
        </w:rPr>
        <w:t>, 299–313.</w:t>
      </w:r>
    </w:p>
    <w:p w14:paraId="11FA7A3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Blom, C.W.P.M. &amp; Voesenek, L.A.C.J. (1996) Flooding: the survival strategies of plants. </w:t>
      </w:r>
      <w:r w:rsidRPr="00D716CB">
        <w:rPr>
          <w:rFonts w:ascii="Calibri" w:hAnsi="Calibri"/>
          <w:i/>
          <w:iCs/>
          <w:noProof/>
          <w:sz w:val="22"/>
        </w:rPr>
        <w:t>Trends in Ecology &amp; Evolution</w:t>
      </w:r>
      <w:r w:rsidRPr="00D716CB">
        <w:rPr>
          <w:rFonts w:ascii="Calibri" w:hAnsi="Calibri"/>
          <w:noProof/>
          <w:sz w:val="22"/>
        </w:rPr>
        <w:t xml:space="preserve">, </w:t>
      </w:r>
      <w:r w:rsidRPr="00D716CB">
        <w:rPr>
          <w:rFonts w:ascii="Calibri" w:hAnsi="Calibri"/>
          <w:b/>
          <w:bCs/>
          <w:noProof/>
          <w:sz w:val="22"/>
        </w:rPr>
        <w:t>11</w:t>
      </w:r>
      <w:r w:rsidRPr="00D716CB">
        <w:rPr>
          <w:rFonts w:ascii="Calibri" w:hAnsi="Calibri"/>
          <w:noProof/>
          <w:sz w:val="22"/>
        </w:rPr>
        <w:t>, 290–295.</w:t>
      </w:r>
    </w:p>
    <w:p w14:paraId="512F32E5"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Colmer, T.D. &amp; Voesenek, L.A.C.J. (2009) Flooding tolerance: suites of plant traits in variable environments.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36</w:t>
      </w:r>
      <w:r w:rsidRPr="00D716CB">
        <w:rPr>
          <w:rFonts w:ascii="Calibri" w:hAnsi="Calibri"/>
          <w:noProof/>
          <w:sz w:val="22"/>
        </w:rPr>
        <w:t>, 665–681.</w:t>
      </w:r>
    </w:p>
    <w:p w14:paraId="1AC06DC2"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Corenblit, D., Steiger, J., Gurnell, A.M., Tabacchi, E. &amp; Roques, L. (2009) Control of sediment dynamics by vegetation as a key function driving biogeomorphic succession within fluvial corridors. </w:t>
      </w:r>
      <w:r w:rsidRPr="00D716CB">
        <w:rPr>
          <w:rFonts w:ascii="Calibri" w:hAnsi="Calibri"/>
          <w:i/>
          <w:iCs/>
          <w:noProof/>
          <w:sz w:val="22"/>
        </w:rPr>
        <w:t>Earth Surface Processes and Landforms</w:t>
      </w:r>
      <w:r w:rsidRPr="00D716CB">
        <w:rPr>
          <w:rFonts w:ascii="Calibri" w:hAnsi="Calibri"/>
          <w:noProof/>
          <w:sz w:val="22"/>
        </w:rPr>
        <w:t xml:space="preserve">, </w:t>
      </w:r>
      <w:r w:rsidRPr="00D716CB">
        <w:rPr>
          <w:rFonts w:ascii="Calibri" w:hAnsi="Calibri"/>
          <w:b/>
          <w:bCs/>
          <w:noProof/>
          <w:sz w:val="22"/>
        </w:rPr>
        <w:t>1810</w:t>
      </w:r>
      <w:r w:rsidRPr="00D716CB">
        <w:rPr>
          <w:rFonts w:ascii="Calibri" w:hAnsi="Calibri"/>
          <w:noProof/>
          <w:sz w:val="22"/>
        </w:rPr>
        <w:t>, 1790–1810.</w:t>
      </w:r>
    </w:p>
    <w:p w14:paraId="633F7AE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Curtis, P.S. (1996) A meta-analysis of leaf gas exchange and nitrogen in trees grown under elevated carbon dioxide.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19</w:t>
      </w:r>
      <w:r w:rsidRPr="00D716CB">
        <w:rPr>
          <w:rFonts w:ascii="Calibri" w:hAnsi="Calibri"/>
          <w:noProof/>
          <w:sz w:val="22"/>
        </w:rPr>
        <w:t>, 127–137.</w:t>
      </w:r>
    </w:p>
    <w:p w14:paraId="155AB81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Dawson, J.O., Kowalski, D.G. &amp; Dart, P.J. (1989) Variation with soil depth, topographic position and host species in the capacity of soils from an Australian locale to nodulate Casuarina and Allocasuarina seedlings.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118</w:t>
      </w:r>
      <w:r w:rsidRPr="00D716CB">
        <w:rPr>
          <w:rFonts w:ascii="Calibri" w:hAnsi="Calibri"/>
          <w:noProof/>
          <w:sz w:val="22"/>
        </w:rPr>
        <w:t>, 1–11.</w:t>
      </w:r>
    </w:p>
    <w:p w14:paraId="545487AB"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Drew, M.C. (1997) OXYGEN DEFICIENCY AND ROOT METABOLISM: Injury and Acclimation Under Hypoxia and Anoxia. </w:t>
      </w:r>
      <w:r w:rsidRPr="00D716CB">
        <w:rPr>
          <w:rFonts w:ascii="Calibri" w:hAnsi="Calibri"/>
          <w:i/>
          <w:iCs/>
          <w:noProof/>
          <w:sz w:val="22"/>
        </w:rPr>
        <w:t>Annual Review of Plant Physiology and Plant Molecular Biology</w:t>
      </w:r>
      <w:r w:rsidRPr="00D716CB">
        <w:rPr>
          <w:rFonts w:ascii="Calibri" w:hAnsi="Calibri"/>
          <w:noProof/>
          <w:sz w:val="22"/>
        </w:rPr>
        <w:t xml:space="preserve">, </w:t>
      </w:r>
      <w:r w:rsidRPr="00D716CB">
        <w:rPr>
          <w:rFonts w:ascii="Calibri" w:hAnsi="Calibri"/>
          <w:b/>
          <w:bCs/>
          <w:noProof/>
          <w:sz w:val="22"/>
        </w:rPr>
        <w:t>48</w:t>
      </w:r>
      <w:r w:rsidRPr="00D716CB">
        <w:rPr>
          <w:rFonts w:ascii="Calibri" w:hAnsi="Calibri"/>
          <w:noProof/>
          <w:sz w:val="22"/>
        </w:rPr>
        <w:t>, 223–250.</w:t>
      </w:r>
    </w:p>
    <w:p w14:paraId="49E591F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Else, M. a., Janowiak, F., Atkinson, C.J. &amp; Jackson, M.B. (2009) Root signals and stomatal closure in relation to photosynthesis, chlorophyll a fluorescence and adventitious rooting of flooded tomato plants. </w:t>
      </w:r>
      <w:r w:rsidRPr="00D716CB">
        <w:rPr>
          <w:rFonts w:ascii="Calibri" w:hAnsi="Calibri"/>
          <w:i/>
          <w:iCs/>
          <w:noProof/>
          <w:sz w:val="22"/>
        </w:rPr>
        <w:t>Annals of Botany</w:t>
      </w:r>
      <w:r w:rsidRPr="00D716CB">
        <w:rPr>
          <w:rFonts w:ascii="Calibri" w:hAnsi="Calibri"/>
          <w:noProof/>
          <w:sz w:val="22"/>
        </w:rPr>
        <w:t xml:space="preserve">, </w:t>
      </w:r>
      <w:r w:rsidRPr="00D716CB">
        <w:rPr>
          <w:rFonts w:ascii="Calibri" w:hAnsi="Calibri"/>
          <w:b/>
          <w:bCs/>
          <w:noProof/>
          <w:sz w:val="22"/>
        </w:rPr>
        <w:t>103</w:t>
      </w:r>
      <w:r w:rsidRPr="00D716CB">
        <w:rPr>
          <w:rFonts w:ascii="Calibri" w:hAnsi="Calibri"/>
          <w:noProof/>
          <w:sz w:val="22"/>
        </w:rPr>
        <w:t>, 313–323.</w:t>
      </w:r>
    </w:p>
    <w:p w14:paraId="071ECC8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Erskine, W.D. &amp; Chalmers, A. (2009) Natural river recovery from catastrophic channel changes by vegetation invasion of the sand-bedded Wollombi Brook. </w:t>
      </w:r>
      <w:r w:rsidRPr="00D716CB">
        <w:rPr>
          <w:rFonts w:ascii="Calibri" w:hAnsi="Calibri"/>
          <w:i/>
          <w:iCs/>
          <w:noProof/>
          <w:sz w:val="22"/>
        </w:rPr>
        <w:t>Proceedings of the 7th International Symposium on Ecohydraulics</w:t>
      </w:r>
      <w:r w:rsidRPr="00D716CB">
        <w:rPr>
          <w:rFonts w:ascii="Calibri" w:hAnsi="Calibri"/>
          <w:noProof/>
          <w:sz w:val="22"/>
        </w:rPr>
        <w:t xml:space="preserve"> Conception, Chile.</w:t>
      </w:r>
    </w:p>
    <w:p w14:paraId="439988F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Evans, D.E. (2004) Aerenchyma formation.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161</w:t>
      </w:r>
      <w:r w:rsidRPr="00D716CB">
        <w:rPr>
          <w:rFonts w:ascii="Calibri" w:hAnsi="Calibri"/>
          <w:noProof/>
          <w:sz w:val="22"/>
        </w:rPr>
        <w:t>, 35–49.</w:t>
      </w:r>
    </w:p>
    <w:p w14:paraId="742987A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Gurnell, A.M., Bertoldi, W. &amp; Corenblit, D. (2012) Changing river channels: The roles of hydrological processes, plants and pioneer fluvial landforms in humid temperate, mixed load, gravel bed rivers. </w:t>
      </w:r>
      <w:r w:rsidRPr="00D716CB">
        <w:rPr>
          <w:rFonts w:ascii="Calibri" w:hAnsi="Calibri"/>
          <w:i/>
          <w:iCs/>
          <w:noProof/>
          <w:sz w:val="22"/>
        </w:rPr>
        <w:t>Earth-Science Reviews</w:t>
      </w:r>
      <w:r w:rsidRPr="00D716CB">
        <w:rPr>
          <w:rFonts w:ascii="Calibri" w:hAnsi="Calibri"/>
          <w:noProof/>
          <w:sz w:val="22"/>
        </w:rPr>
        <w:t xml:space="preserve">, </w:t>
      </w:r>
      <w:r w:rsidRPr="00D716CB">
        <w:rPr>
          <w:rFonts w:ascii="Calibri" w:hAnsi="Calibri"/>
          <w:b/>
          <w:bCs/>
          <w:noProof/>
          <w:sz w:val="22"/>
        </w:rPr>
        <w:t>111</w:t>
      </w:r>
      <w:r w:rsidRPr="00D716CB">
        <w:rPr>
          <w:rFonts w:ascii="Calibri" w:hAnsi="Calibri"/>
          <w:noProof/>
          <w:sz w:val="22"/>
        </w:rPr>
        <w:t>, 129–141.</w:t>
      </w:r>
    </w:p>
    <w:p w14:paraId="784737B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Gutschick, V.P. &amp; BassiriRad, H. (2003) Extreme events as shaping physiology, ecology, and evolution of plants: toward a unified definition and evaluation of their consequences.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160</w:t>
      </w:r>
      <w:r w:rsidRPr="00D716CB">
        <w:rPr>
          <w:rFonts w:ascii="Calibri" w:hAnsi="Calibri"/>
          <w:noProof/>
          <w:sz w:val="22"/>
        </w:rPr>
        <w:t>, 21–42.</w:t>
      </w:r>
    </w:p>
    <w:p w14:paraId="5F322E8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Hennessy, K., Fawcett, R., Kirono, D., Mpelasoka, M., Jones, D., Bathols, J., Whetton, P., Stafford Smith, M., Howden, M., Mitchell, C. &amp; Plummer, N. (2008) </w:t>
      </w:r>
      <w:r w:rsidRPr="00D716CB">
        <w:rPr>
          <w:rFonts w:ascii="Calibri" w:hAnsi="Calibri"/>
          <w:i/>
          <w:iCs/>
          <w:noProof/>
          <w:sz w:val="22"/>
        </w:rPr>
        <w:t>An Assessment of the Impact of Climate Change on the Nature and Frequency of Exceptional Climatic Events. Australian Government, Bureau of Meterology</w:t>
      </w:r>
      <w:r w:rsidRPr="00D716CB">
        <w:rPr>
          <w:rFonts w:ascii="Calibri" w:hAnsi="Calibri"/>
          <w:noProof/>
          <w:sz w:val="22"/>
        </w:rPr>
        <w:t>. Department of Agriculture, Fisheries and Forestry, 2008., Canberra, Australia.</w:t>
      </w:r>
    </w:p>
    <w:p w14:paraId="23305F18"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Holtum, J. a M. &amp; Winter, K. (2010) Elevated [CO2] and forest vegetation: More a water issue than a carbon issue?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37</w:t>
      </w:r>
      <w:r w:rsidRPr="00D716CB">
        <w:rPr>
          <w:rFonts w:ascii="Calibri" w:hAnsi="Calibri"/>
          <w:noProof/>
          <w:sz w:val="22"/>
        </w:rPr>
        <w:t>, 694–702.</w:t>
      </w:r>
    </w:p>
    <w:p w14:paraId="11BCD1F8"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Iversen, C.M., Ledford, J. &amp; Norby, R.J. (2008) CO2 enrichment increases carbon and nitrogen input from fine roots in a deciduous forest.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179</w:t>
      </w:r>
      <w:r w:rsidRPr="00D716CB">
        <w:rPr>
          <w:rFonts w:ascii="Calibri" w:hAnsi="Calibri"/>
          <w:noProof/>
          <w:sz w:val="22"/>
        </w:rPr>
        <w:t>, 837–847.</w:t>
      </w:r>
    </w:p>
    <w:p w14:paraId="13CFDE0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Keenan, T.F., Hollinger, D.Y., Bohrer, G., Dragoni, D., Munger, J.W., Schmid, H.P. &amp; Richardson, A.D. (2013) Increase in forest water-use efficiency as atmospheric carbon dioxide concentrations rise.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499</w:t>
      </w:r>
      <w:r w:rsidRPr="00D716CB">
        <w:rPr>
          <w:rFonts w:ascii="Calibri" w:hAnsi="Calibri"/>
          <w:noProof/>
          <w:sz w:val="22"/>
        </w:rPr>
        <w:t>, 324–7.</w:t>
      </w:r>
    </w:p>
    <w:p w14:paraId="2886731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Kogawara, S., Yamanoshita, T., Norisada, M., Masumori, M. &amp; Kojima, K. (2006) Photosynthesis and photoassimilate transport during root hypoxia in Melaleuca cajuputi, a flood-tolerant species, and in Eucalyptus camaldulensis, a moderately flood-tolerant species. </w:t>
      </w:r>
      <w:r w:rsidRPr="00D716CB">
        <w:rPr>
          <w:rFonts w:ascii="Calibri" w:hAnsi="Calibri"/>
          <w:i/>
          <w:iCs/>
          <w:noProof/>
          <w:sz w:val="22"/>
        </w:rPr>
        <w:t>Tree physiology</w:t>
      </w:r>
      <w:r w:rsidRPr="00D716CB">
        <w:rPr>
          <w:rFonts w:ascii="Calibri" w:hAnsi="Calibri"/>
          <w:noProof/>
          <w:sz w:val="22"/>
        </w:rPr>
        <w:t xml:space="preserve">, </w:t>
      </w:r>
      <w:r w:rsidRPr="00D716CB">
        <w:rPr>
          <w:rFonts w:ascii="Calibri" w:hAnsi="Calibri"/>
          <w:b/>
          <w:bCs/>
          <w:noProof/>
          <w:sz w:val="22"/>
        </w:rPr>
        <w:t>26</w:t>
      </w:r>
      <w:r w:rsidRPr="00D716CB">
        <w:rPr>
          <w:rFonts w:ascii="Calibri" w:hAnsi="Calibri"/>
          <w:noProof/>
          <w:sz w:val="22"/>
        </w:rPr>
        <w:t>, 1413–1423.</w:t>
      </w:r>
    </w:p>
    <w:p w14:paraId="48F9EF1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Körner, C. (2006) Plant CO2 responses: An issue of definition, time and resource supply.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172</w:t>
      </w:r>
      <w:r w:rsidRPr="00D716CB">
        <w:rPr>
          <w:rFonts w:ascii="Calibri" w:hAnsi="Calibri"/>
          <w:noProof/>
          <w:sz w:val="22"/>
        </w:rPr>
        <w:t>, 393–411.</w:t>
      </w:r>
    </w:p>
    <w:p w14:paraId="3755B52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Kozlowski, T.T. (1984) Responses of woody plants to flooding. </w:t>
      </w:r>
      <w:r w:rsidRPr="00D716CB">
        <w:rPr>
          <w:rFonts w:ascii="Calibri" w:hAnsi="Calibri"/>
          <w:i/>
          <w:iCs/>
          <w:noProof/>
          <w:sz w:val="22"/>
        </w:rPr>
        <w:t>Flooding and Plant Growth</w:t>
      </w:r>
      <w:r w:rsidRPr="00D716CB">
        <w:rPr>
          <w:rFonts w:ascii="Calibri" w:hAnsi="Calibri"/>
          <w:noProof/>
          <w:sz w:val="22"/>
        </w:rPr>
        <w:t xml:space="preserve"> (ed T. Kozlowski), pp. 129–163. Academic Press, San Diego.</w:t>
      </w:r>
    </w:p>
    <w:p w14:paraId="6E1429D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Lawson, J., Fryirs, K. &amp; Leishman, M. (2015) Hydrological conditions explain variation in wood density in riparian plants of south-eastern Australia. </w:t>
      </w:r>
      <w:r w:rsidRPr="00D716CB">
        <w:rPr>
          <w:rFonts w:ascii="Calibri" w:hAnsi="Calibri"/>
          <w:i/>
          <w:iCs/>
          <w:noProof/>
          <w:sz w:val="22"/>
        </w:rPr>
        <w:t>Journal of Ecology</w:t>
      </w:r>
      <w:r w:rsidRPr="00D716CB">
        <w:rPr>
          <w:rFonts w:ascii="Calibri" w:hAnsi="Calibri"/>
          <w:noProof/>
          <w:sz w:val="22"/>
        </w:rPr>
        <w:t xml:space="preserve">, </w:t>
      </w:r>
      <w:r w:rsidRPr="00D716CB">
        <w:rPr>
          <w:rFonts w:ascii="Calibri" w:hAnsi="Calibri"/>
          <w:b/>
          <w:bCs/>
          <w:noProof/>
          <w:sz w:val="22"/>
        </w:rPr>
        <w:t>103</w:t>
      </w:r>
      <w:r w:rsidRPr="00D716CB">
        <w:rPr>
          <w:rFonts w:ascii="Calibri" w:hAnsi="Calibri"/>
          <w:noProof/>
          <w:sz w:val="22"/>
        </w:rPr>
        <w:t>, 945–956.</w:t>
      </w:r>
    </w:p>
    <w:p w14:paraId="1695A9D9"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Lipson, D. a., Kuske, C.R., Gallegos-Graves, L.V. &amp; Oechel, W.C. (2014) Elevated atmospheric CO2 stimulates soil fungal diversity through increased fine root production in a semiarid shrubland ecosystem. </w:t>
      </w:r>
      <w:r w:rsidRPr="00D716CB">
        <w:rPr>
          <w:rFonts w:ascii="Calibri" w:hAnsi="Calibri"/>
          <w:i/>
          <w:iCs/>
          <w:noProof/>
          <w:sz w:val="22"/>
        </w:rPr>
        <w:t>Global Change Biology</w:t>
      </w:r>
      <w:r w:rsidRPr="00D716CB">
        <w:rPr>
          <w:rFonts w:ascii="Calibri" w:hAnsi="Calibri"/>
          <w:noProof/>
          <w:sz w:val="22"/>
        </w:rPr>
        <w:t xml:space="preserve">, </w:t>
      </w:r>
      <w:r w:rsidRPr="00D716CB">
        <w:rPr>
          <w:rFonts w:ascii="Calibri" w:hAnsi="Calibri"/>
          <w:b/>
          <w:bCs/>
          <w:noProof/>
          <w:sz w:val="22"/>
        </w:rPr>
        <w:t>20</w:t>
      </w:r>
      <w:r w:rsidRPr="00D716CB">
        <w:rPr>
          <w:rFonts w:ascii="Calibri" w:hAnsi="Calibri"/>
          <w:noProof/>
          <w:sz w:val="22"/>
        </w:rPr>
        <w:t>, 2555–2565.</w:t>
      </w:r>
    </w:p>
    <w:p w14:paraId="06A198D1"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Manea, A. &amp; Leishman, M.R. (2014) Competitive interactions between established grasses and woody plant seedlings under elevated CO2 levels are mediated by soil water availability.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177</w:t>
      </w:r>
      <w:r w:rsidRPr="00D716CB">
        <w:rPr>
          <w:rFonts w:ascii="Calibri" w:hAnsi="Calibri"/>
          <w:noProof/>
          <w:sz w:val="22"/>
        </w:rPr>
        <w:t>, 499–506.</w:t>
      </w:r>
    </w:p>
    <w:p w14:paraId="0070392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Marcar, N.E. (1993) Waterlogging Modifies Growth, Water Use and Ion Concentrations in Seedlings of Salt-treated Eucalyptus camaldulensis, E. tereticornis, E. robusta and E. globulus. </w:t>
      </w:r>
      <w:r w:rsidRPr="00D716CB">
        <w:rPr>
          <w:rFonts w:ascii="Calibri" w:hAnsi="Calibri"/>
          <w:i/>
          <w:iCs/>
          <w:noProof/>
          <w:sz w:val="22"/>
        </w:rPr>
        <w:t>Australian Journal of Plant Physiology</w:t>
      </w:r>
      <w:r w:rsidRPr="00D716CB">
        <w:rPr>
          <w:rFonts w:ascii="Calibri" w:hAnsi="Calibri"/>
          <w:noProof/>
          <w:sz w:val="22"/>
        </w:rPr>
        <w:t xml:space="preserve">, </w:t>
      </w:r>
      <w:r w:rsidRPr="00D716CB">
        <w:rPr>
          <w:rFonts w:ascii="Calibri" w:hAnsi="Calibri"/>
          <w:b/>
          <w:bCs/>
          <w:noProof/>
          <w:sz w:val="22"/>
        </w:rPr>
        <w:t>20</w:t>
      </w:r>
      <w:r w:rsidRPr="00D716CB">
        <w:rPr>
          <w:rFonts w:ascii="Calibri" w:hAnsi="Calibri"/>
          <w:noProof/>
          <w:sz w:val="22"/>
        </w:rPr>
        <w:t>, 1–13.</w:t>
      </w:r>
    </w:p>
    <w:p w14:paraId="6C4C917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Matamala, R. &amp; Schlesinger, W.H. (2000) Effects of elevated atmospheric CO2 on fine root production and activity in an intact temperate forest ecosystem. </w:t>
      </w:r>
      <w:r w:rsidRPr="00D716CB">
        <w:rPr>
          <w:rFonts w:ascii="Calibri" w:hAnsi="Calibri"/>
          <w:i/>
          <w:iCs/>
          <w:noProof/>
          <w:sz w:val="22"/>
        </w:rPr>
        <w:t>Global Change Biology</w:t>
      </w:r>
      <w:r w:rsidRPr="00D716CB">
        <w:rPr>
          <w:rFonts w:ascii="Calibri" w:hAnsi="Calibri"/>
          <w:noProof/>
          <w:sz w:val="22"/>
        </w:rPr>
        <w:t xml:space="preserve">, </w:t>
      </w:r>
      <w:r w:rsidRPr="00D716CB">
        <w:rPr>
          <w:rFonts w:ascii="Calibri" w:hAnsi="Calibri"/>
          <w:b/>
          <w:bCs/>
          <w:noProof/>
          <w:sz w:val="22"/>
        </w:rPr>
        <w:t>6</w:t>
      </w:r>
      <w:r w:rsidRPr="00D716CB">
        <w:rPr>
          <w:rFonts w:ascii="Calibri" w:hAnsi="Calibri"/>
          <w:noProof/>
          <w:sz w:val="22"/>
        </w:rPr>
        <w:t>, 967–979.</w:t>
      </w:r>
    </w:p>
    <w:p w14:paraId="507539F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Megonigal, J., Vann, C. &amp; Wolf, A. (2005) Flooding constraints on tree (Taxodium distichum) and herb growth responses to elevated CO2. </w:t>
      </w:r>
      <w:r w:rsidRPr="00D716CB">
        <w:rPr>
          <w:rFonts w:ascii="Calibri" w:hAnsi="Calibri"/>
          <w:i/>
          <w:iCs/>
          <w:noProof/>
          <w:sz w:val="22"/>
        </w:rPr>
        <w:t>Wetlands</w:t>
      </w:r>
      <w:r w:rsidRPr="00D716CB">
        <w:rPr>
          <w:rFonts w:ascii="Calibri" w:hAnsi="Calibri"/>
          <w:noProof/>
          <w:sz w:val="22"/>
        </w:rPr>
        <w:t xml:space="preserve">, </w:t>
      </w:r>
      <w:r w:rsidRPr="00D716CB">
        <w:rPr>
          <w:rFonts w:ascii="Calibri" w:hAnsi="Calibri"/>
          <w:b/>
          <w:bCs/>
          <w:noProof/>
          <w:sz w:val="22"/>
        </w:rPr>
        <w:t>25</w:t>
      </w:r>
      <w:r w:rsidRPr="00D716CB">
        <w:rPr>
          <w:rFonts w:ascii="Calibri" w:hAnsi="Calibri"/>
          <w:noProof/>
          <w:sz w:val="22"/>
        </w:rPr>
        <w:t>, 430–438.</w:t>
      </w:r>
    </w:p>
    <w:p w14:paraId="3C3E1698"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Naiman, R., Decamps, H. &amp; Pollock, M. (1993) The role of riparian corridors in maintaining regional biodiversity. </w:t>
      </w:r>
      <w:r w:rsidRPr="00D716CB">
        <w:rPr>
          <w:rFonts w:ascii="Calibri" w:hAnsi="Calibri"/>
          <w:i/>
          <w:iCs/>
          <w:noProof/>
          <w:sz w:val="22"/>
        </w:rPr>
        <w:t>Ecological Applications</w:t>
      </w:r>
      <w:r w:rsidRPr="00D716CB">
        <w:rPr>
          <w:rFonts w:ascii="Calibri" w:hAnsi="Calibri"/>
          <w:noProof/>
          <w:sz w:val="22"/>
        </w:rPr>
        <w:t xml:space="preserve">, </w:t>
      </w:r>
      <w:r w:rsidRPr="00D716CB">
        <w:rPr>
          <w:rFonts w:ascii="Calibri" w:hAnsi="Calibri"/>
          <w:b/>
          <w:bCs/>
          <w:noProof/>
          <w:sz w:val="22"/>
        </w:rPr>
        <w:t>3</w:t>
      </w:r>
      <w:r w:rsidRPr="00D716CB">
        <w:rPr>
          <w:rFonts w:ascii="Calibri" w:hAnsi="Calibri"/>
          <w:noProof/>
          <w:sz w:val="22"/>
        </w:rPr>
        <w:t>, 209–212.</w:t>
      </w:r>
    </w:p>
    <w:p w14:paraId="34F598D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Nie, M., Lu, M., Bell, J., Raut, S. &amp; Pendall, E. (2013) Altered root traits due to elevated CO2: A meta-analysis. </w:t>
      </w:r>
      <w:r w:rsidRPr="00D716CB">
        <w:rPr>
          <w:rFonts w:ascii="Calibri" w:hAnsi="Calibri"/>
          <w:i/>
          <w:iCs/>
          <w:noProof/>
          <w:sz w:val="22"/>
        </w:rPr>
        <w:t>Global Ecology and Biogeography</w:t>
      </w:r>
      <w:r w:rsidRPr="00D716CB">
        <w:rPr>
          <w:rFonts w:ascii="Calibri" w:hAnsi="Calibri"/>
          <w:noProof/>
          <w:sz w:val="22"/>
        </w:rPr>
        <w:t xml:space="preserve">, </w:t>
      </w:r>
      <w:r w:rsidRPr="00D716CB">
        <w:rPr>
          <w:rFonts w:ascii="Calibri" w:hAnsi="Calibri"/>
          <w:b/>
          <w:bCs/>
          <w:noProof/>
          <w:sz w:val="22"/>
        </w:rPr>
        <w:t>22</w:t>
      </w:r>
      <w:r w:rsidRPr="00D716CB">
        <w:rPr>
          <w:rFonts w:ascii="Calibri" w:hAnsi="Calibri"/>
          <w:noProof/>
          <w:sz w:val="22"/>
        </w:rPr>
        <w:t>, 1095–1105.</w:t>
      </w:r>
    </w:p>
    <w:p w14:paraId="4CF53EDB"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Piedade, M.T.F., Ferreira, C.S., Wittmann, A.D.O., Buckeridge, M. &amp; Parolin, P. (2010) Amazonian Floodplain Forests - Springer. (ed W. Junk),.</w:t>
      </w:r>
    </w:p>
    <w:p w14:paraId="77792DB9"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Poorter, L. (2007) Are species adapted to their regeneration niche, adult niche, or both? </w:t>
      </w:r>
      <w:r w:rsidRPr="00D716CB">
        <w:rPr>
          <w:rFonts w:ascii="Calibri" w:hAnsi="Calibri"/>
          <w:i/>
          <w:iCs/>
          <w:noProof/>
          <w:sz w:val="22"/>
        </w:rPr>
        <w:t>The American Naturalist</w:t>
      </w:r>
      <w:r w:rsidRPr="00D716CB">
        <w:rPr>
          <w:rFonts w:ascii="Calibri" w:hAnsi="Calibri"/>
          <w:noProof/>
          <w:sz w:val="22"/>
        </w:rPr>
        <w:t xml:space="preserve">, </w:t>
      </w:r>
      <w:r w:rsidRPr="00D716CB">
        <w:rPr>
          <w:rFonts w:ascii="Calibri" w:hAnsi="Calibri"/>
          <w:b/>
          <w:bCs/>
          <w:noProof/>
          <w:sz w:val="22"/>
        </w:rPr>
        <w:t>169</w:t>
      </w:r>
      <w:r w:rsidRPr="00D716CB">
        <w:rPr>
          <w:rFonts w:ascii="Calibri" w:hAnsi="Calibri"/>
          <w:noProof/>
          <w:sz w:val="22"/>
        </w:rPr>
        <w:t>, 433–442.</w:t>
      </w:r>
    </w:p>
    <w:p w14:paraId="7EDC0E0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Poorter, H. &amp; Navas, M.L. (2003) Plant growth and competition at elevated CO2: on winners, losers and functional groups.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157</w:t>
      </w:r>
      <w:r w:rsidRPr="00D716CB">
        <w:rPr>
          <w:rFonts w:ascii="Calibri" w:hAnsi="Calibri"/>
          <w:noProof/>
          <w:sz w:val="22"/>
        </w:rPr>
        <w:t>, 175–198.</w:t>
      </w:r>
    </w:p>
    <w:p w14:paraId="5B145F6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Pregitzer, K.S., Zak, D.R., Curtis, P.S., Kubiske, M.E., Teeri, J. a &amp; Vogel, C.S. (1995) Atmospheric CO2, soil-nitrogen and Turnover of fine roots.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129</w:t>
      </w:r>
      <w:r w:rsidRPr="00D716CB">
        <w:rPr>
          <w:rFonts w:ascii="Calibri" w:hAnsi="Calibri"/>
          <w:noProof/>
          <w:sz w:val="22"/>
        </w:rPr>
        <w:t>, 579–585.</w:t>
      </w:r>
    </w:p>
    <w:p w14:paraId="379C689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Pregitzer, K., Zak, D., Maziasz, J., DeForest, J., Curtis, P. &amp; Lussenhop, J. (2000) Interactive effects of atmospheric CO2 and soil-N availability on fine roots of populus tremuloides. </w:t>
      </w:r>
      <w:r w:rsidRPr="00D716CB">
        <w:rPr>
          <w:rFonts w:ascii="Calibri" w:hAnsi="Calibri"/>
          <w:i/>
          <w:iCs/>
          <w:noProof/>
          <w:sz w:val="22"/>
        </w:rPr>
        <w:t>Ecological Applications</w:t>
      </w:r>
      <w:r w:rsidRPr="00D716CB">
        <w:rPr>
          <w:rFonts w:ascii="Calibri" w:hAnsi="Calibri"/>
          <w:noProof/>
          <w:sz w:val="22"/>
        </w:rPr>
        <w:t xml:space="preserve">, </w:t>
      </w:r>
      <w:r w:rsidRPr="00D716CB">
        <w:rPr>
          <w:rFonts w:ascii="Calibri" w:hAnsi="Calibri"/>
          <w:b/>
          <w:bCs/>
          <w:noProof/>
          <w:sz w:val="22"/>
        </w:rPr>
        <w:t>10</w:t>
      </w:r>
      <w:r w:rsidRPr="00D716CB">
        <w:rPr>
          <w:rFonts w:ascii="Calibri" w:hAnsi="Calibri"/>
          <w:noProof/>
          <w:sz w:val="22"/>
        </w:rPr>
        <w:t>, 18–33.</w:t>
      </w:r>
    </w:p>
    <w:p w14:paraId="0665BDA8"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Prior, S.A., Rogers, H.H., Runion, G.B. &amp; Hendrey, G.R. (1994) Free-air CO2 enrichment of cotton: vertical and lateral root distribution patterns.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165</w:t>
      </w:r>
      <w:r w:rsidRPr="00D716CB">
        <w:rPr>
          <w:rFonts w:ascii="Calibri" w:hAnsi="Calibri"/>
          <w:noProof/>
          <w:sz w:val="22"/>
        </w:rPr>
        <w:t>, 33–44.</w:t>
      </w:r>
    </w:p>
    <w:p w14:paraId="0829841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R Core Team. (2013) R: A Language and Environment for Statistical Computing.</w:t>
      </w:r>
    </w:p>
    <w:p w14:paraId="3BBE1B3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(2014) The world-wide “fast-slow” plant economics spectrum: A traits manifesto. </w:t>
      </w:r>
      <w:r w:rsidRPr="00D716CB">
        <w:rPr>
          <w:rFonts w:ascii="Calibri" w:hAnsi="Calibri"/>
          <w:i/>
          <w:iCs/>
          <w:noProof/>
          <w:sz w:val="22"/>
        </w:rPr>
        <w:t>Journal of Ecology</w:t>
      </w:r>
      <w:r w:rsidRPr="00D716CB">
        <w:rPr>
          <w:rFonts w:ascii="Calibri" w:hAnsi="Calibri"/>
          <w:noProof/>
          <w:sz w:val="22"/>
        </w:rPr>
        <w:t xml:space="preserve">, </w:t>
      </w:r>
      <w:r w:rsidRPr="00D716CB">
        <w:rPr>
          <w:rFonts w:ascii="Calibri" w:hAnsi="Calibri"/>
          <w:b/>
          <w:bCs/>
          <w:noProof/>
          <w:sz w:val="22"/>
        </w:rPr>
        <w:t>102</w:t>
      </w:r>
      <w:r w:rsidRPr="00D716CB">
        <w:rPr>
          <w:rFonts w:ascii="Calibri" w:hAnsi="Calibri"/>
          <w:noProof/>
          <w:sz w:val="22"/>
        </w:rPr>
        <w:t>, 275–301.</w:t>
      </w:r>
    </w:p>
    <w:p w14:paraId="0726B5D2"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Hobbie, S.E. &amp; Lee, T.D. (2014) Plant growth enhancement by elevated CO2 eliminated by joint water and nitrogen limitation. </w:t>
      </w:r>
      <w:r w:rsidRPr="00D716CB">
        <w:rPr>
          <w:rFonts w:ascii="Calibri" w:hAnsi="Calibri"/>
          <w:i/>
          <w:iCs/>
          <w:noProof/>
          <w:sz w:val="22"/>
        </w:rPr>
        <w:t>Nature Geoscience</w:t>
      </w:r>
      <w:r w:rsidRPr="00D716CB">
        <w:rPr>
          <w:rFonts w:ascii="Calibri" w:hAnsi="Calibri"/>
          <w:noProof/>
          <w:sz w:val="22"/>
        </w:rPr>
        <w:t xml:space="preserve">, </w:t>
      </w:r>
      <w:r w:rsidRPr="00D716CB">
        <w:rPr>
          <w:rFonts w:ascii="Calibri" w:hAnsi="Calibri"/>
          <w:b/>
          <w:bCs/>
          <w:noProof/>
          <w:sz w:val="22"/>
        </w:rPr>
        <w:t>7</w:t>
      </w:r>
      <w:r w:rsidRPr="00D716CB">
        <w:rPr>
          <w:rFonts w:ascii="Calibri" w:hAnsi="Calibri"/>
          <w:noProof/>
          <w:sz w:val="22"/>
        </w:rPr>
        <w:t>, 1–5.</w:t>
      </w:r>
    </w:p>
    <w:p w14:paraId="7319EC8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Hobbie, S.E., Lee, T., Ellsworth, D.S., West, J.B., Tilman, D., Knops, J.M.H., Naeem, S. &amp; Trost, J. (2006) Nitrogen limitation constrains sustainability of ecosystem response to CO2.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440</w:t>
      </w:r>
      <w:r w:rsidRPr="00D716CB">
        <w:rPr>
          <w:rFonts w:ascii="Calibri" w:hAnsi="Calibri"/>
          <w:noProof/>
          <w:sz w:val="22"/>
        </w:rPr>
        <w:t>, 922–925.</w:t>
      </w:r>
    </w:p>
    <w:p w14:paraId="44944D4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Ryser, P., Gill, H.K. &amp; Byrne, C.J. (2011) Constraints of root response to waterlogging in Alisma triviale.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343</w:t>
      </w:r>
      <w:r w:rsidRPr="00D716CB">
        <w:rPr>
          <w:rFonts w:ascii="Calibri" w:hAnsi="Calibri"/>
          <w:noProof/>
          <w:sz w:val="22"/>
        </w:rPr>
        <w:t>, 247–260.</w:t>
      </w:r>
    </w:p>
    <w:p w14:paraId="0864E92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Santosa, I.E., Ram, P.C., Boamfa, E.I., Laarhoven, L.J.J., Reuss, J., Jackson, M.B. &amp; Harren, F.J.M. (2007) Patterns of peroxidative ethane emission from submerged rice seedlings indicate that damage from reactive oxygen species takes place during submergence and is not necessarily a post-anoxic phenomenon. </w:t>
      </w:r>
      <w:r w:rsidRPr="00D716CB">
        <w:rPr>
          <w:rFonts w:ascii="Calibri" w:hAnsi="Calibri"/>
          <w:i/>
          <w:iCs/>
          <w:noProof/>
          <w:sz w:val="22"/>
        </w:rPr>
        <w:t>Planta</w:t>
      </w:r>
      <w:r w:rsidRPr="00D716CB">
        <w:rPr>
          <w:rFonts w:ascii="Calibri" w:hAnsi="Calibri"/>
          <w:noProof/>
          <w:sz w:val="22"/>
        </w:rPr>
        <w:t xml:space="preserve">, </w:t>
      </w:r>
      <w:r w:rsidRPr="00D716CB">
        <w:rPr>
          <w:rFonts w:ascii="Calibri" w:hAnsi="Calibri"/>
          <w:b/>
          <w:bCs/>
          <w:noProof/>
          <w:sz w:val="22"/>
        </w:rPr>
        <w:t>226</w:t>
      </w:r>
      <w:r w:rsidRPr="00D716CB">
        <w:rPr>
          <w:rFonts w:ascii="Calibri" w:hAnsi="Calibri"/>
          <w:noProof/>
          <w:sz w:val="22"/>
        </w:rPr>
        <w:t>, 193–202.</w:t>
      </w:r>
    </w:p>
    <w:p w14:paraId="2251EAB1"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Sena-Gomes, A. &amp; Kozlowski, T.T. (1980) Effects of flooding on Eucalyptus camaldulensis and Eucalyptus globulus seedlings.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46</w:t>
      </w:r>
      <w:r w:rsidRPr="00D716CB">
        <w:rPr>
          <w:rFonts w:ascii="Calibri" w:hAnsi="Calibri"/>
          <w:noProof/>
          <w:sz w:val="22"/>
        </w:rPr>
        <w:t>, 139–142.</w:t>
      </w:r>
    </w:p>
    <w:p w14:paraId="3BA55A7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Shimono, H., Konno, T., Sakai, H. &amp; Sameshima, R. (2012) Interactive Effects of Elevated Atmospheric CO2 and Waterlogging on Vegetative Growth of Soybean (Glycine max (L.) Merr.). </w:t>
      </w:r>
      <w:r w:rsidRPr="00D716CB">
        <w:rPr>
          <w:rFonts w:ascii="Calibri" w:hAnsi="Calibri"/>
          <w:i/>
          <w:iCs/>
          <w:noProof/>
          <w:sz w:val="22"/>
        </w:rPr>
        <w:t>Plant Production Science</w:t>
      </w:r>
      <w:r w:rsidRPr="00D716CB">
        <w:rPr>
          <w:rFonts w:ascii="Calibri" w:hAnsi="Calibri"/>
          <w:noProof/>
          <w:sz w:val="22"/>
        </w:rPr>
        <w:t xml:space="preserve">, </w:t>
      </w:r>
      <w:r w:rsidRPr="00D716CB">
        <w:rPr>
          <w:rFonts w:ascii="Calibri" w:hAnsi="Calibri"/>
          <w:b/>
          <w:bCs/>
          <w:noProof/>
          <w:sz w:val="22"/>
        </w:rPr>
        <w:t>15</w:t>
      </w:r>
      <w:r w:rsidRPr="00D716CB">
        <w:rPr>
          <w:rFonts w:ascii="Calibri" w:hAnsi="Calibri"/>
          <w:noProof/>
          <w:sz w:val="22"/>
        </w:rPr>
        <w:t>, 238–245.</w:t>
      </w:r>
    </w:p>
    <w:p w14:paraId="518D9DF1"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De Simone, O., Haase, K., Müller, E., Junk, W.J., Gonsior, G. &amp; Schmidt, W. (2002) Impact of root morphology on metabolism and oxygen distribution in roots and rhizosphere from two Central Amazon floodplain tree species.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29</w:t>
      </w:r>
      <w:r w:rsidRPr="00D716CB">
        <w:rPr>
          <w:rFonts w:ascii="Calibri" w:hAnsi="Calibri"/>
          <w:noProof/>
          <w:sz w:val="22"/>
        </w:rPr>
        <w:t>, 1025–1035.</w:t>
      </w:r>
    </w:p>
    <w:p w14:paraId="40F0FE4B"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Van der Sleen, P., Groenendijk, P., Vlam, M., Anten, N.P.R., Boom, A., Bongers, F., Pons, T.L., Terburg, G. &amp; Zuidema, P. a. (2014) No growth stimulation of tropical trees by 150 years of CO2 fertilization but water-use efficiency increased. </w:t>
      </w:r>
      <w:r w:rsidRPr="00D716CB">
        <w:rPr>
          <w:rFonts w:ascii="Calibri" w:hAnsi="Calibri"/>
          <w:i/>
          <w:iCs/>
          <w:noProof/>
          <w:sz w:val="22"/>
        </w:rPr>
        <w:t>Nature Geoscience</w:t>
      </w:r>
      <w:r w:rsidRPr="00D716CB">
        <w:rPr>
          <w:rFonts w:ascii="Calibri" w:hAnsi="Calibri"/>
          <w:noProof/>
          <w:sz w:val="22"/>
        </w:rPr>
        <w:t xml:space="preserve">, </w:t>
      </w:r>
      <w:r w:rsidRPr="00D716CB">
        <w:rPr>
          <w:rFonts w:ascii="Calibri" w:hAnsi="Calibri"/>
          <w:b/>
          <w:bCs/>
          <w:noProof/>
          <w:sz w:val="22"/>
        </w:rPr>
        <w:t>8</w:t>
      </w:r>
      <w:r w:rsidRPr="00D716CB">
        <w:rPr>
          <w:rFonts w:ascii="Calibri" w:hAnsi="Calibri"/>
          <w:noProof/>
          <w:sz w:val="22"/>
        </w:rPr>
        <w:t>, 24–28.</w:t>
      </w:r>
    </w:p>
    <w:p w14:paraId="7858519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Steffens, B., Steffen-Heins, A. &amp; Sauter, M. (2013) Reactive oxygen species mediate growth and death in submerged plants. </w:t>
      </w:r>
      <w:r w:rsidRPr="00D716CB">
        <w:rPr>
          <w:rFonts w:ascii="Calibri" w:hAnsi="Calibri"/>
          <w:i/>
          <w:iCs/>
          <w:noProof/>
          <w:sz w:val="22"/>
        </w:rPr>
        <w:t>Frontiers in Plant Science</w:t>
      </w:r>
      <w:r w:rsidRPr="00D716CB">
        <w:rPr>
          <w:rFonts w:ascii="Calibri" w:hAnsi="Calibri"/>
          <w:noProof/>
          <w:sz w:val="22"/>
        </w:rPr>
        <w:t xml:space="preserve">, </w:t>
      </w:r>
      <w:r w:rsidRPr="00D716CB">
        <w:rPr>
          <w:rFonts w:ascii="Calibri" w:hAnsi="Calibri"/>
          <w:b/>
          <w:bCs/>
          <w:noProof/>
          <w:sz w:val="22"/>
        </w:rPr>
        <w:t>4</w:t>
      </w:r>
      <w:r w:rsidRPr="00D716CB">
        <w:rPr>
          <w:rFonts w:ascii="Calibri" w:hAnsi="Calibri"/>
          <w:noProof/>
          <w:sz w:val="22"/>
        </w:rPr>
        <w:t>, 179.</w:t>
      </w:r>
    </w:p>
    <w:p w14:paraId="6F401A7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Steudle, E. (2000) Water uptake by roots: an integration of views. </w:t>
      </w:r>
      <w:r w:rsidRPr="00D716CB">
        <w:rPr>
          <w:rFonts w:ascii="Calibri" w:hAnsi="Calibri"/>
          <w:i/>
          <w:iCs/>
          <w:noProof/>
          <w:sz w:val="22"/>
        </w:rPr>
        <w:t>Plant Soil</w:t>
      </w:r>
      <w:r w:rsidRPr="00D716CB">
        <w:rPr>
          <w:rFonts w:ascii="Calibri" w:hAnsi="Calibri"/>
          <w:noProof/>
          <w:sz w:val="22"/>
        </w:rPr>
        <w:t xml:space="preserve">, </w:t>
      </w:r>
      <w:r w:rsidRPr="00D716CB">
        <w:rPr>
          <w:rFonts w:ascii="Calibri" w:hAnsi="Calibri"/>
          <w:b/>
          <w:bCs/>
          <w:noProof/>
          <w:sz w:val="22"/>
        </w:rPr>
        <w:t>226</w:t>
      </w:r>
      <w:r w:rsidRPr="00D716CB">
        <w:rPr>
          <w:rFonts w:ascii="Calibri" w:hAnsi="Calibri"/>
          <w:noProof/>
          <w:sz w:val="22"/>
        </w:rPr>
        <w:t>, 45–56.</w:t>
      </w:r>
    </w:p>
    <w:p w14:paraId="094397F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Stocker, T.F., Qin, D., Plattner, G.-K., Tignor, M., Allen, S.K., Boschung, J., Nauels, A., Xia, Y., Bex, V., Midgley, P.M. &amp; others. (2013) </w:t>
      </w:r>
      <w:r w:rsidRPr="00D716CB">
        <w:rPr>
          <w:rFonts w:ascii="Calibri" w:hAnsi="Calibri"/>
          <w:i/>
          <w:iCs/>
          <w:noProof/>
          <w:sz w:val="22"/>
        </w:rPr>
        <w:t>Climate Change 2013. The Physical Science Basis. Working Group I Contribution to the Fifth Assessment Report of the Intergovernmental Panel on Climate Change-Abstract for Decision-Makers</w:t>
      </w:r>
      <w:r w:rsidRPr="00D716CB">
        <w:rPr>
          <w:rFonts w:ascii="Calibri" w:hAnsi="Calibri"/>
          <w:noProof/>
          <w:sz w:val="22"/>
        </w:rPr>
        <w:t>.</w:t>
      </w:r>
    </w:p>
    <w:p w14:paraId="01292DF5"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Visser, E.J.W., Colmer, T.D., Blom, C.W.P.M. &amp; Voesenek, L. a C.J. (2000) Changes in growth, porosity, and radial oxygen loss from adventitious roots of selected mono- and dicotyledonous wetland species with contrasting types of aerenchyma.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23</w:t>
      </w:r>
      <w:r w:rsidRPr="00D716CB">
        <w:rPr>
          <w:rFonts w:ascii="Calibri" w:hAnsi="Calibri"/>
          <w:noProof/>
          <w:sz w:val="22"/>
        </w:rPr>
        <w:t>, 1237–1245.</w:t>
      </w:r>
    </w:p>
    <w:p w14:paraId="23D4B9F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Voesenek, L.A.C.J. &amp; Bailey-Serres, J. (2015) Flood adaptive traits and processes: an overview.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206</w:t>
      </w:r>
      <w:r w:rsidRPr="00D716CB">
        <w:rPr>
          <w:rFonts w:ascii="Calibri" w:hAnsi="Calibri"/>
          <w:noProof/>
          <w:sz w:val="22"/>
        </w:rPr>
        <w:t>, 57–73.</w:t>
      </w:r>
    </w:p>
    <w:p w14:paraId="32EF07C8"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Wang, D., Heckathorn, S. a., Wang, X. &amp; Philpott, S.M. (2012) A meta-analysis of plant physiological and growth responses to temperature and elevated CO2.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169</w:t>
      </w:r>
      <w:r w:rsidRPr="00D716CB">
        <w:rPr>
          <w:rFonts w:ascii="Calibri" w:hAnsi="Calibri"/>
          <w:noProof/>
          <w:sz w:val="22"/>
        </w:rPr>
        <w:t>, 1–13.</w:t>
      </w:r>
    </w:p>
    <w:p w14:paraId="170A5AD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Wang, X. &amp; Taub, D.R. (2010) Interactive effects of elevated carbon dioxide and environmental stresses on root mass fraction in plants: A meta-analytical synthesis using pairwise techniques.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163</w:t>
      </w:r>
      <w:r w:rsidRPr="00D716CB">
        <w:rPr>
          <w:rFonts w:ascii="Calibri" w:hAnsi="Calibri"/>
          <w:noProof/>
          <w:sz w:val="22"/>
        </w:rPr>
        <w:t>, 1–11.</w:t>
      </w:r>
    </w:p>
    <w:p w14:paraId="034B976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Woolfrey, A.R. &amp; Ladd, P.G. (2001) Habitat preference and reproductive traits of a major Australian riparian tree species (Casuarina cunninghamiana). </w:t>
      </w:r>
      <w:r w:rsidRPr="00D716CB">
        <w:rPr>
          <w:rFonts w:ascii="Calibri" w:hAnsi="Calibri"/>
          <w:i/>
          <w:iCs/>
          <w:noProof/>
          <w:sz w:val="22"/>
        </w:rPr>
        <w:t>Australian Journal of Botany</w:t>
      </w:r>
      <w:r w:rsidRPr="00D716CB">
        <w:rPr>
          <w:rFonts w:ascii="Calibri" w:hAnsi="Calibri"/>
          <w:noProof/>
          <w:sz w:val="22"/>
        </w:rPr>
        <w:t xml:space="preserve">, </w:t>
      </w:r>
      <w:r w:rsidRPr="00D716CB">
        <w:rPr>
          <w:rFonts w:ascii="Calibri" w:hAnsi="Calibri"/>
          <w:b/>
          <w:bCs/>
          <w:noProof/>
          <w:sz w:val="22"/>
        </w:rPr>
        <w:t>49</w:t>
      </w:r>
      <w:r w:rsidRPr="00D716CB">
        <w:rPr>
          <w:rFonts w:ascii="Calibri" w:hAnsi="Calibri"/>
          <w:noProof/>
          <w:sz w:val="22"/>
        </w:rPr>
        <w:t>, 705–715.</w:t>
      </w:r>
    </w:p>
    <w:p w14:paraId="05FC0979"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Wright, I.J., Reich, P.B., Westoby, M., Ackerly, D.D., Baruch, Z., Bongers, F., Cavender-bares, J., Chapin, T., Cornelissen, J.H.C., Diemer, M., Flexas, J., Garnier, E., Groom, P.K. &amp; Gulias, J. (2004) The worldwide leaf economics spectrum.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428</w:t>
      </w:r>
      <w:r w:rsidRPr="00D716CB">
        <w:rPr>
          <w:rFonts w:ascii="Calibri" w:hAnsi="Calibri"/>
          <w:noProof/>
          <w:sz w:val="22"/>
        </w:rPr>
        <w:t>, 821–827.</w:t>
      </w:r>
    </w:p>
    <w:p w14:paraId="562A87EA" w14:textId="3DEFB007" w:rsidR="00E83E7E" w:rsidRDefault="00B77E96" w:rsidP="00EA09C9">
      <w:pPr>
        <w:spacing w:line="360" w:lineRule="auto"/>
      </w:pPr>
      <w:r>
        <w:lastRenderedPageBreak/>
        <w:fldChar w:fldCharType="end"/>
      </w:r>
      <w:r w:rsidR="00E83E7E">
        <w:t>TABLES</w:t>
      </w:r>
    </w:p>
    <w:p w14:paraId="5302110C" w14:textId="77777777" w:rsidR="00E83E7E" w:rsidRDefault="00E83E7E" w:rsidP="00E83E7E">
      <w:pPr>
        <w:pStyle w:val="Caption"/>
        <w:keepNext/>
      </w:pPr>
      <w:r>
        <w:t xml:space="preserve">Table </w:t>
      </w:r>
      <w:fldSimple w:instr=" SEQ Table \* ARABIC ">
        <w:r>
          <w:rPr>
            <w:noProof/>
          </w:rPr>
          <w:t>1</w:t>
        </w:r>
      </w:fldSimple>
      <w:r>
        <w:t xml:space="preserve">. Biological and ecological attributes of study </w:t>
      </w:r>
      <w:proofErr w:type="gramStart"/>
      <w:r>
        <w:t>species .</w:t>
      </w:r>
      <w:proofErr w:type="gramEnd"/>
    </w:p>
    <w:tbl>
      <w:tblPr>
        <w:tblStyle w:val="TableGrid"/>
        <w:tblW w:w="0" w:type="auto"/>
        <w:tblLook w:val="04A0" w:firstRow="1" w:lastRow="0" w:firstColumn="1" w:lastColumn="0" w:noHBand="0" w:noVBand="1"/>
      </w:tblPr>
      <w:tblGrid>
        <w:gridCol w:w="2254"/>
        <w:gridCol w:w="2254"/>
        <w:gridCol w:w="2254"/>
        <w:gridCol w:w="2254"/>
      </w:tblGrid>
      <w:tr w:rsidR="00E83E7E" w14:paraId="7017716F" w14:textId="77777777" w:rsidTr="0084411D">
        <w:tc>
          <w:tcPr>
            <w:tcW w:w="2254" w:type="dxa"/>
          </w:tcPr>
          <w:p w14:paraId="1154D9B8" w14:textId="77777777" w:rsidR="00E83E7E" w:rsidRPr="009E3E0A" w:rsidRDefault="00E83E7E" w:rsidP="0084411D">
            <w:pPr>
              <w:spacing w:line="276" w:lineRule="auto"/>
              <w:rPr>
                <w:sz w:val="20"/>
              </w:rPr>
            </w:pPr>
          </w:p>
        </w:tc>
        <w:tc>
          <w:tcPr>
            <w:tcW w:w="2254" w:type="dxa"/>
          </w:tcPr>
          <w:p w14:paraId="7F3131F2" w14:textId="77777777" w:rsidR="00E83E7E" w:rsidRPr="009E3E0A" w:rsidRDefault="00E83E7E" w:rsidP="0084411D">
            <w:pPr>
              <w:spacing w:line="276" w:lineRule="auto"/>
              <w:rPr>
                <w:i/>
                <w:sz w:val="20"/>
              </w:rPr>
            </w:pPr>
            <w:r w:rsidRPr="009E3E0A">
              <w:rPr>
                <w:i/>
                <w:sz w:val="20"/>
              </w:rPr>
              <w:t>Acacia floribunda</w:t>
            </w:r>
          </w:p>
        </w:tc>
        <w:tc>
          <w:tcPr>
            <w:tcW w:w="2254" w:type="dxa"/>
          </w:tcPr>
          <w:p w14:paraId="1D560368" w14:textId="77777777" w:rsidR="00E83E7E" w:rsidRPr="009E3E0A" w:rsidRDefault="00E83E7E" w:rsidP="0084411D">
            <w:pPr>
              <w:spacing w:line="276" w:lineRule="auto"/>
              <w:rPr>
                <w:i/>
                <w:sz w:val="20"/>
              </w:rPr>
            </w:pPr>
            <w:r w:rsidRPr="009E3E0A">
              <w:rPr>
                <w:i/>
                <w:sz w:val="20"/>
              </w:rPr>
              <w:t xml:space="preserve">Casuarina </w:t>
            </w:r>
            <w:proofErr w:type="spellStart"/>
            <w:r w:rsidRPr="009E3E0A">
              <w:rPr>
                <w:i/>
                <w:sz w:val="20"/>
              </w:rPr>
              <w:t>cunninghamiana</w:t>
            </w:r>
            <w:proofErr w:type="spellEnd"/>
            <w:r w:rsidRPr="009E3E0A">
              <w:rPr>
                <w:i/>
                <w:sz w:val="20"/>
              </w:rPr>
              <w:t xml:space="preserve"> subsp. </w:t>
            </w:r>
            <w:proofErr w:type="spellStart"/>
            <w:r w:rsidRPr="009E3E0A">
              <w:rPr>
                <w:i/>
                <w:sz w:val="20"/>
              </w:rPr>
              <w:t>cunninghamiana</w:t>
            </w:r>
            <w:proofErr w:type="spellEnd"/>
          </w:p>
        </w:tc>
        <w:tc>
          <w:tcPr>
            <w:tcW w:w="2254" w:type="dxa"/>
          </w:tcPr>
          <w:p w14:paraId="07CD753E" w14:textId="77777777" w:rsidR="00E83E7E" w:rsidRPr="009E3E0A" w:rsidRDefault="00E83E7E" w:rsidP="0084411D">
            <w:pPr>
              <w:spacing w:line="276" w:lineRule="auto"/>
              <w:rPr>
                <w:i/>
                <w:sz w:val="20"/>
              </w:rPr>
            </w:pPr>
            <w:r w:rsidRPr="009E3E0A">
              <w:rPr>
                <w:i/>
                <w:sz w:val="20"/>
              </w:rPr>
              <w:t xml:space="preserve">Eucalyptus </w:t>
            </w:r>
            <w:proofErr w:type="spellStart"/>
            <w:r w:rsidRPr="009E3E0A">
              <w:rPr>
                <w:i/>
                <w:sz w:val="20"/>
              </w:rPr>
              <w:t>camaldulensis</w:t>
            </w:r>
            <w:proofErr w:type="spellEnd"/>
            <w:r w:rsidRPr="009E3E0A">
              <w:rPr>
                <w:i/>
                <w:sz w:val="20"/>
              </w:rPr>
              <w:t xml:space="preserve"> subsp. </w:t>
            </w:r>
            <w:proofErr w:type="spellStart"/>
            <w:r w:rsidRPr="009E3E0A">
              <w:rPr>
                <w:i/>
                <w:sz w:val="20"/>
              </w:rPr>
              <w:t>camaldulensis</w:t>
            </w:r>
            <w:proofErr w:type="spellEnd"/>
          </w:p>
        </w:tc>
      </w:tr>
      <w:tr w:rsidR="00E83E7E" w14:paraId="095F8A25" w14:textId="77777777" w:rsidTr="0084411D">
        <w:tc>
          <w:tcPr>
            <w:tcW w:w="2254" w:type="dxa"/>
          </w:tcPr>
          <w:p w14:paraId="4E67AC14" w14:textId="77777777" w:rsidR="00E83E7E" w:rsidRPr="009E3E0A" w:rsidRDefault="00E83E7E" w:rsidP="0084411D">
            <w:pPr>
              <w:spacing w:line="276" w:lineRule="auto"/>
              <w:rPr>
                <w:sz w:val="20"/>
              </w:rPr>
            </w:pPr>
            <w:r w:rsidRPr="009E3E0A">
              <w:rPr>
                <w:sz w:val="20"/>
              </w:rPr>
              <w:t>Family</w:t>
            </w:r>
          </w:p>
        </w:tc>
        <w:tc>
          <w:tcPr>
            <w:tcW w:w="2254" w:type="dxa"/>
          </w:tcPr>
          <w:p w14:paraId="7A4165BC" w14:textId="77777777" w:rsidR="00E83E7E" w:rsidRPr="009E3E0A" w:rsidRDefault="00E83E7E" w:rsidP="0084411D">
            <w:pPr>
              <w:spacing w:line="276" w:lineRule="auto"/>
              <w:rPr>
                <w:sz w:val="20"/>
              </w:rPr>
            </w:pPr>
            <w:proofErr w:type="spellStart"/>
            <w:r w:rsidRPr="009E3E0A">
              <w:rPr>
                <w:sz w:val="20"/>
              </w:rPr>
              <w:t>Fabaceae</w:t>
            </w:r>
            <w:proofErr w:type="spellEnd"/>
          </w:p>
        </w:tc>
        <w:tc>
          <w:tcPr>
            <w:tcW w:w="2254" w:type="dxa"/>
          </w:tcPr>
          <w:p w14:paraId="39E8E1C5" w14:textId="77777777" w:rsidR="00E83E7E" w:rsidRPr="009E3E0A" w:rsidRDefault="00E83E7E" w:rsidP="0084411D">
            <w:pPr>
              <w:spacing w:line="276" w:lineRule="auto"/>
              <w:rPr>
                <w:sz w:val="20"/>
              </w:rPr>
            </w:pPr>
            <w:proofErr w:type="spellStart"/>
            <w:r w:rsidRPr="009E3E0A">
              <w:rPr>
                <w:sz w:val="20"/>
              </w:rPr>
              <w:t>Casuarinaceae</w:t>
            </w:r>
            <w:proofErr w:type="spellEnd"/>
          </w:p>
        </w:tc>
        <w:tc>
          <w:tcPr>
            <w:tcW w:w="2254" w:type="dxa"/>
          </w:tcPr>
          <w:p w14:paraId="362A21CD" w14:textId="77777777" w:rsidR="00E83E7E" w:rsidRPr="009E3E0A" w:rsidRDefault="00E83E7E" w:rsidP="0084411D">
            <w:pPr>
              <w:spacing w:line="276" w:lineRule="auto"/>
              <w:rPr>
                <w:sz w:val="20"/>
              </w:rPr>
            </w:pPr>
            <w:proofErr w:type="spellStart"/>
            <w:r w:rsidRPr="009E3E0A">
              <w:rPr>
                <w:sz w:val="20"/>
              </w:rPr>
              <w:t>Myrtaceae</w:t>
            </w:r>
            <w:proofErr w:type="spellEnd"/>
          </w:p>
        </w:tc>
      </w:tr>
      <w:tr w:rsidR="00E83E7E" w14:paraId="6CE27086" w14:textId="77777777" w:rsidTr="0084411D">
        <w:tc>
          <w:tcPr>
            <w:tcW w:w="2254" w:type="dxa"/>
          </w:tcPr>
          <w:p w14:paraId="31436AA9" w14:textId="77777777" w:rsidR="00E83E7E" w:rsidRPr="009E3E0A" w:rsidRDefault="00E83E7E" w:rsidP="0084411D">
            <w:pPr>
              <w:spacing w:line="276" w:lineRule="auto"/>
              <w:rPr>
                <w:sz w:val="20"/>
              </w:rPr>
            </w:pPr>
            <w:r w:rsidRPr="009E3E0A">
              <w:rPr>
                <w:sz w:val="20"/>
              </w:rPr>
              <w:t>Distribution</w:t>
            </w:r>
          </w:p>
        </w:tc>
        <w:tc>
          <w:tcPr>
            <w:tcW w:w="2254" w:type="dxa"/>
          </w:tcPr>
          <w:p w14:paraId="025F983C" w14:textId="77777777" w:rsidR="00E83E7E" w:rsidRPr="009E3E0A" w:rsidRDefault="00E83E7E" w:rsidP="0084411D">
            <w:pPr>
              <w:spacing w:line="276" w:lineRule="auto"/>
              <w:rPr>
                <w:sz w:val="20"/>
              </w:rPr>
            </w:pPr>
            <w:r w:rsidRPr="009E3E0A">
              <w:rPr>
                <w:sz w:val="20"/>
              </w:rPr>
              <w:t>Coastal areas of eastern Australia</w:t>
            </w:r>
          </w:p>
        </w:tc>
        <w:tc>
          <w:tcPr>
            <w:tcW w:w="2254" w:type="dxa"/>
          </w:tcPr>
          <w:p w14:paraId="285FEA2C" w14:textId="77777777" w:rsidR="00E83E7E" w:rsidRPr="009E3E0A" w:rsidRDefault="00E83E7E" w:rsidP="0084411D">
            <w:pPr>
              <w:spacing w:line="276" w:lineRule="auto"/>
              <w:rPr>
                <w:sz w:val="20"/>
              </w:rPr>
            </w:pPr>
            <w:r w:rsidRPr="009E3E0A">
              <w:rPr>
                <w:sz w:val="20"/>
              </w:rPr>
              <w:t>Eastern NSW and QLD, Australia. Other subsp. in Gulf of Carpentaria and Papua New Guinea</w:t>
            </w:r>
          </w:p>
        </w:tc>
        <w:tc>
          <w:tcPr>
            <w:tcW w:w="2254" w:type="dxa"/>
          </w:tcPr>
          <w:p w14:paraId="02A7728E" w14:textId="77777777" w:rsidR="00E83E7E" w:rsidRPr="009E3E0A" w:rsidRDefault="00E83E7E" w:rsidP="0084411D">
            <w:pPr>
              <w:spacing w:line="276" w:lineRule="auto"/>
              <w:rPr>
                <w:sz w:val="20"/>
              </w:rPr>
            </w:pPr>
            <w:r w:rsidRPr="009E3E0A">
              <w:rPr>
                <w:sz w:val="20"/>
              </w:rPr>
              <w:t>Inland riparian areas throughout south-eastern Australia. Other subsp. distributed throughout continental Australia</w:t>
            </w:r>
          </w:p>
        </w:tc>
      </w:tr>
      <w:tr w:rsidR="00E83E7E" w14:paraId="67AD6FC0" w14:textId="77777777" w:rsidTr="0084411D">
        <w:tc>
          <w:tcPr>
            <w:tcW w:w="2254" w:type="dxa"/>
          </w:tcPr>
          <w:p w14:paraId="4603B4B3" w14:textId="77777777" w:rsidR="00E83E7E" w:rsidRPr="009E3E0A" w:rsidRDefault="00E83E7E" w:rsidP="0084411D">
            <w:pPr>
              <w:spacing w:line="276" w:lineRule="auto"/>
              <w:rPr>
                <w:sz w:val="20"/>
              </w:rPr>
            </w:pPr>
            <w:r w:rsidRPr="009E3E0A">
              <w:rPr>
                <w:sz w:val="20"/>
              </w:rPr>
              <w:t>Morphology</w:t>
            </w:r>
          </w:p>
        </w:tc>
        <w:tc>
          <w:tcPr>
            <w:tcW w:w="2254" w:type="dxa"/>
          </w:tcPr>
          <w:p w14:paraId="173816B7" w14:textId="77777777" w:rsidR="00E83E7E" w:rsidRPr="009E3E0A" w:rsidRDefault="00E83E7E" w:rsidP="0084411D">
            <w:pPr>
              <w:spacing w:line="276" w:lineRule="auto"/>
              <w:rPr>
                <w:sz w:val="20"/>
              </w:rPr>
            </w:pPr>
            <w:commentRangeStart w:id="29"/>
            <w:r w:rsidRPr="009E3E0A">
              <w:rPr>
                <w:rFonts w:cs="Arial"/>
                <w:color w:val="000000"/>
                <w:sz w:val="20"/>
              </w:rPr>
              <w:t>Erect or spreading shrub or tree, 3–8 m high. Rooting depth 2 m +</w:t>
            </w:r>
          </w:p>
        </w:tc>
        <w:tc>
          <w:tcPr>
            <w:tcW w:w="2254" w:type="dxa"/>
          </w:tcPr>
          <w:p w14:paraId="5DCC1C3B" w14:textId="77777777" w:rsidR="00E83E7E" w:rsidRPr="009E3E0A" w:rsidRDefault="00E83E7E" w:rsidP="0084411D">
            <w:pPr>
              <w:spacing w:line="276" w:lineRule="auto"/>
              <w:rPr>
                <w:sz w:val="20"/>
              </w:rPr>
            </w:pPr>
            <w:r w:rsidRPr="009E3E0A">
              <w:rPr>
                <w:rFonts w:cs="Arial"/>
                <w:color w:val="000000"/>
                <w:sz w:val="20"/>
              </w:rPr>
              <w:t>Erect tree, 15–35 m high. Rooting depth to 8 m</w:t>
            </w:r>
          </w:p>
        </w:tc>
        <w:tc>
          <w:tcPr>
            <w:tcW w:w="2254" w:type="dxa"/>
          </w:tcPr>
          <w:p w14:paraId="7A63F4A6" w14:textId="77777777" w:rsidR="00E83E7E" w:rsidRPr="009E3E0A" w:rsidRDefault="00E83E7E" w:rsidP="0084411D">
            <w:pPr>
              <w:spacing w:line="276" w:lineRule="auto"/>
              <w:rPr>
                <w:sz w:val="20"/>
              </w:rPr>
            </w:pPr>
            <w:r w:rsidRPr="009E3E0A">
              <w:rPr>
                <w:rFonts w:cs="Arial"/>
                <w:color w:val="000000"/>
                <w:sz w:val="20"/>
              </w:rPr>
              <w:t>Large, spreading tree</w:t>
            </w:r>
            <w:proofErr w:type="gramStart"/>
            <w:r w:rsidRPr="009E3E0A">
              <w:rPr>
                <w:rFonts w:cs="Arial"/>
                <w:color w:val="000000"/>
                <w:sz w:val="20"/>
              </w:rPr>
              <w:t>,  30</w:t>
            </w:r>
            <w:proofErr w:type="gramEnd"/>
            <w:r w:rsidRPr="009E3E0A">
              <w:rPr>
                <w:rFonts w:cs="Arial"/>
                <w:color w:val="000000"/>
                <w:sz w:val="20"/>
              </w:rPr>
              <w:t>+ m high. Rooting depth 10 m +</w:t>
            </w:r>
            <w:commentRangeEnd w:id="29"/>
            <w:r w:rsidRPr="009E3E0A">
              <w:rPr>
                <w:rStyle w:val="CommentReference"/>
                <w:sz w:val="20"/>
              </w:rPr>
              <w:commentReference w:id="29"/>
            </w:r>
          </w:p>
        </w:tc>
      </w:tr>
      <w:tr w:rsidR="00E83E7E" w14:paraId="0F4942E2" w14:textId="77777777" w:rsidTr="0084411D">
        <w:tc>
          <w:tcPr>
            <w:tcW w:w="2254" w:type="dxa"/>
          </w:tcPr>
          <w:p w14:paraId="03A504E0" w14:textId="77777777" w:rsidR="00E83E7E" w:rsidRPr="009E3E0A" w:rsidRDefault="00E83E7E" w:rsidP="0084411D">
            <w:pPr>
              <w:spacing w:line="276" w:lineRule="auto"/>
              <w:rPr>
                <w:sz w:val="20"/>
              </w:rPr>
            </w:pPr>
            <w:r w:rsidRPr="009E3E0A">
              <w:rPr>
                <w:sz w:val="20"/>
              </w:rPr>
              <w:t>Habitat</w:t>
            </w:r>
          </w:p>
        </w:tc>
        <w:tc>
          <w:tcPr>
            <w:tcW w:w="2254" w:type="dxa"/>
          </w:tcPr>
          <w:p w14:paraId="6CB8BCF8" w14:textId="77777777" w:rsidR="00E83E7E" w:rsidRPr="009E3E0A" w:rsidRDefault="00E83E7E" w:rsidP="0084411D">
            <w:pPr>
              <w:spacing w:line="276" w:lineRule="auto"/>
              <w:rPr>
                <w:sz w:val="20"/>
              </w:rPr>
            </w:pPr>
            <w:r w:rsidRPr="009E3E0A">
              <w:rPr>
                <w:sz w:val="20"/>
              </w:rPr>
              <w:t xml:space="preserve">Facultative </w:t>
            </w:r>
            <w:proofErr w:type="spellStart"/>
            <w:r w:rsidRPr="009E3E0A">
              <w:rPr>
                <w:sz w:val="20"/>
              </w:rPr>
              <w:t>rheophyte</w:t>
            </w:r>
            <w:proofErr w:type="spellEnd"/>
            <w:r w:rsidRPr="009E3E0A">
              <w:rPr>
                <w:sz w:val="20"/>
              </w:rPr>
              <w:t xml:space="preserve">. Found in </w:t>
            </w:r>
            <w:r w:rsidRPr="009E3E0A">
              <w:rPr>
                <w:rFonts w:cs="Arial"/>
                <w:color w:val="000000"/>
                <w:sz w:val="20"/>
              </w:rPr>
              <w:t>sclerophyll forest, particularly along watercourses and in sandy alluvial soils. Typically on channel banks and raised within-channel features</w:t>
            </w:r>
          </w:p>
        </w:tc>
        <w:tc>
          <w:tcPr>
            <w:tcW w:w="2254" w:type="dxa"/>
          </w:tcPr>
          <w:p w14:paraId="06366DC2" w14:textId="77777777" w:rsidR="00E83E7E" w:rsidRPr="009E3E0A" w:rsidRDefault="00E83E7E" w:rsidP="0084411D">
            <w:pPr>
              <w:spacing w:line="276" w:lineRule="auto"/>
              <w:rPr>
                <w:sz w:val="20"/>
              </w:rPr>
            </w:pPr>
            <w:r w:rsidRPr="009E3E0A">
              <w:rPr>
                <w:rFonts w:cs="Arial"/>
                <w:color w:val="000000"/>
                <w:sz w:val="20"/>
              </w:rPr>
              <w:t xml:space="preserve">Obligate </w:t>
            </w:r>
            <w:proofErr w:type="spellStart"/>
            <w:r w:rsidRPr="009E3E0A">
              <w:rPr>
                <w:rFonts w:cs="Arial"/>
                <w:color w:val="000000"/>
                <w:sz w:val="20"/>
              </w:rPr>
              <w:t>rheophyte</w:t>
            </w:r>
            <w:proofErr w:type="spellEnd"/>
            <w:r w:rsidRPr="009E3E0A">
              <w:rPr>
                <w:rFonts w:cs="Arial"/>
                <w:color w:val="000000"/>
                <w:sz w:val="20"/>
              </w:rPr>
              <w:t>. Found along permanent watercourses, on substrates ranging from sand to large cobbles. Often found on bars, benches and channel islands</w:t>
            </w:r>
          </w:p>
        </w:tc>
        <w:tc>
          <w:tcPr>
            <w:tcW w:w="2254" w:type="dxa"/>
          </w:tcPr>
          <w:p w14:paraId="711D6219" w14:textId="77777777" w:rsidR="00E83E7E" w:rsidRPr="009E3E0A" w:rsidRDefault="00E83E7E" w:rsidP="0084411D">
            <w:pPr>
              <w:spacing w:line="276" w:lineRule="auto"/>
              <w:rPr>
                <w:sz w:val="20"/>
              </w:rPr>
            </w:pPr>
            <w:r w:rsidRPr="009E3E0A">
              <w:rPr>
                <w:rFonts w:cs="Arial"/>
                <w:color w:val="000000"/>
                <w:sz w:val="20"/>
              </w:rPr>
              <w:t xml:space="preserve">Obligate </w:t>
            </w:r>
            <w:proofErr w:type="spellStart"/>
            <w:r w:rsidRPr="009E3E0A">
              <w:rPr>
                <w:rFonts w:cs="Arial"/>
                <w:color w:val="000000"/>
                <w:sz w:val="20"/>
              </w:rPr>
              <w:t>rheophyte</w:t>
            </w:r>
            <w:proofErr w:type="spellEnd"/>
            <w:r w:rsidRPr="009E3E0A">
              <w:rPr>
                <w:rFonts w:cs="Arial"/>
                <w:color w:val="000000"/>
                <w:sz w:val="20"/>
              </w:rPr>
              <w:t>. Found on deep, rich alluvial soils, on banks and flood plains associated with large, permanent water bodies</w:t>
            </w:r>
          </w:p>
        </w:tc>
      </w:tr>
      <w:tr w:rsidR="00E83E7E" w14:paraId="0B031490" w14:textId="77777777" w:rsidTr="0084411D">
        <w:tc>
          <w:tcPr>
            <w:tcW w:w="2254" w:type="dxa"/>
          </w:tcPr>
          <w:p w14:paraId="08979DDD" w14:textId="77777777" w:rsidR="00E83E7E" w:rsidRPr="009E3E0A" w:rsidRDefault="00E83E7E" w:rsidP="0084411D">
            <w:pPr>
              <w:spacing w:line="276" w:lineRule="auto"/>
              <w:rPr>
                <w:sz w:val="20"/>
              </w:rPr>
            </w:pPr>
            <w:r w:rsidRPr="009E3E0A">
              <w:rPr>
                <w:sz w:val="20"/>
              </w:rPr>
              <w:t>Community status</w:t>
            </w:r>
          </w:p>
        </w:tc>
        <w:tc>
          <w:tcPr>
            <w:tcW w:w="2254" w:type="dxa"/>
          </w:tcPr>
          <w:p w14:paraId="3B8FDEE2" w14:textId="77777777" w:rsidR="00E83E7E" w:rsidRPr="009E3E0A" w:rsidRDefault="00E83E7E" w:rsidP="0084411D">
            <w:pPr>
              <w:spacing w:line="276" w:lineRule="auto"/>
              <w:rPr>
                <w:sz w:val="20"/>
              </w:rPr>
            </w:pPr>
            <w:r w:rsidRPr="009E3E0A">
              <w:rPr>
                <w:sz w:val="20"/>
              </w:rPr>
              <w:t>Common</w:t>
            </w:r>
          </w:p>
        </w:tc>
        <w:tc>
          <w:tcPr>
            <w:tcW w:w="2254" w:type="dxa"/>
          </w:tcPr>
          <w:p w14:paraId="19665567" w14:textId="77777777" w:rsidR="00E83E7E" w:rsidRPr="009E3E0A" w:rsidRDefault="00E83E7E" w:rsidP="0084411D">
            <w:pPr>
              <w:spacing w:line="276" w:lineRule="auto"/>
              <w:rPr>
                <w:sz w:val="20"/>
              </w:rPr>
            </w:pPr>
            <w:r w:rsidRPr="009E3E0A">
              <w:rPr>
                <w:sz w:val="20"/>
              </w:rPr>
              <w:t>Dominant</w:t>
            </w:r>
          </w:p>
        </w:tc>
        <w:tc>
          <w:tcPr>
            <w:tcW w:w="2254" w:type="dxa"/>
          </w:tcPr>
          <w:p w14:paraId="05E706F8" w14:textId="77777777" w:rsidR="00E83E7E" w:rsidRPr="009E3E0A" w:rsidRDefault="00E83E7E" w:rsidP="0084411D">
            <w:pPr>
              <w:spacing w:line="276" w:lineRule="auto"/>
              <w:rPr>
                <w:sz w:val="20"/>
              </w:rPr>
            </w:pPr>
            <w:r w:rsidRPr="009E3E0A">
              <w:rPr>
                <w:sz w:val="20"/>
              </w:rPr>
              <w:t>Dominant</w:t>
            </w:r>
          </w:p>
        </w:tc>
      </w:tr>
      <w:tr w:rsidR="00E83E7E" w14:paraId="2AD83FF1" w14:textId="77777777" w:rsidTr="0084411D">
        <w:tc>
          <w:tcPr>
            <w:tcW w:w="2254" w:type="dxa"/>
          </w:tcPr>
          <w:p w14:paraId="1038A232" w14:textId="77777777" w:rsidR="00E83E7E" w:rsidRPr="009E3E0A" w:rsidRDefault="00E83E7E" w:rsidP="0084411D">
            <w:pPr>
              <w:spacing w:line="276" w:lineRule="auto"/>
              <w:rPr>
                <w:sz w:val="20"/>
              </w:rPr>
            </w:pPr>
            <w:r w:rsidRPr="009E3E0A">
              <w:rPr>
                <w:sz w:val="20"/>
              </w:rPr>
              <w:t>Nitrogen fixing ability</w:t>
            </w:r>
          </w:p>
        </w:tc>
        <w:tc>
          <w:tcPr>
            <w:tcW w:w="2254" w:type="dxa"/>
          </w:tcPr>
          <w:p w14:paraId="67B30F62" w14:textId="77777777" w:rsidR="00E83E7E" w:rsidRPr="009E3E0A" w:rsidRDefault="00E83E7E" w:rsidP="0084411D">
            <w:pPr>
              <w:spacing w:line="276" w:lineRule="auto"/>
              <w:rPr>
                <w:sz w:val="20"/>
              </w:rPr>
            </w:pPr>
            <w:proofErr w:type="spellStart"/>
            <w:r w:rsidRPr="009E3E0A">
              <w:rPr>
                <w:sz w:val="20"/>
              </w:rPr>
              <w:t>Nodulated</w:t>
            </w:r>
            <w:proofErr w:type="spellEnd"/>
            <w:r w:rsidRPr="009E3E0A">
              <w:rPr>
                <w:sz w:val="20"/>
              </w:rPr>
              <w:t xml:space="preserve"> with </w:t>
            </w:r>
            <w:r w:rsidRPr="009E3E0A">
              <w:rPr>
                <w:i/>
                <w:sz w:val="20"/>
              </w:rPr>
              <w:t>Rhizobium</w:t>
            </w:r>
          </w:p>
        </w:tc>
        <w:tc>
          <w:tcPr>
            <w:tcW w:w="2254" w:type="dxa"/>
          </w:tcPr>
          <w:p w14:paraId="5B621DC8" w14:textId="77777777" w:rsidR="00E83E7E" w:rsidRPr="009E3E0A" w:rsidRDefault="00E83E7E" w:rsidP="0084411D">
            <w:pPr>
              <w:spacing w:line="276" w:lineRule="auto"/>
              <w:rPr>
                <w:sz w:val="20"/>
              </w:rPr>
            </w:pPr>
            <w:proofErr w:type="spellStart"/>
            <w:r w:rsidRPr="009E3E0A">
              <w:rPr>
                <w:sz w:val="20"/>
              </w:rPr>
              <w:t>Nodulated</w:t>
            </w:r>
            <w:proofErr w:type="spellEnd"/>
            <w:r w:rsidRPr="009E3E0A">
              <w:rPr>
                <w:sz w:val="20"/>
              </w:rPr>
              <w:t xml:space="preserve"> with </w:t>
            </w:r>
            <w:proofErr w:type="spellStart"/>
            <w:r w:rsidRPr="009E3E0A">
              <w:rPr>
                <w:i/>
                <w:sz w:val="20"/>
              </w:rPr>
              <w:t>Frankia</w:t>
            </w:r>
            <w:proofErr w:type="spellEnd"/>
          </w:p>
        </w:tc>
        <w:tc>
          <w:tcPr>
            <w:tcW w:w="2254" w:type="dxa"/>
          </w:tcPr>
          <w:p w14:paraId="5E1D732C" w14:textId="77777777" w:rsidR="00E83E7E" w:rsidRPr="009E3E0A" w:rsidRDefault="00E83E7E" w:rsidP="0084411D">
            <w:pPr>
              <w:spacing w:line="276" w:lineRule="auto"/>
              <w:rPr>
                <w:sz w:val="20"/>
              </w:rPr>
            </w:pPr>
            <w:r w:rsidRPr="009E3E0A">
              <w:rPr>
                <w:sz w:val="20"/>
              </w:rPr>
              <w:t>None</w:t>
            </w:r>
          </w:p>
        </w:tc>
      </w:tr>
      <w:tr w:rsidR="00E83E7E" w14:paraId="61A05874" w14:textId="77777777" w:rsidTr="0084411D">
        <w:tc>
          <w:tcPr>
            <w:tcW w:w="2254" w:type="dxa"/>
          </w:tcPr>
          <w:p w14:paraId="4519DC0A" w14:textId="77777777" w:rsidR="00E83E7E" w:rsidRPr="009E3E0A" w:rsidRDefault="00E83E7E" w:rsidP="0084411D">
            <w:pPr>
              <w:spacing w:line="276" w:lineRule="auto"/>
              <w:rPr>
                <w:sz w:val="20"/>
              </w:rPr>
            </w:pPr>
            <w:proofErr w:type="spellStart"/>
            <w:r w:rsidRPr="009E3E0A">
              <w:rPr>
                <w:sz w:val="20"/>
              </w:rPr>
              <w:t>Biogeomorphic</w:t>
            </w:r>
            <w:proofErr w:type="spellEnd"/>
            <w:r w:rsidRPr="009E3E0A">
              <w:rPr>
                <w:sz w:val="20"/>
              </w:rPr>
              <w:t xml:space="preserve"> effect</w:t>
            </w:r>
            <w:r>
              <w:rPr>
                <w:sz w:val="20"/>
              </w:rPr>
              <w:t>s</w:t>
            </w:r>
          </w:p>
        </w:tc>
        <w:tc>
          <w:tcPr>
            <w:tcW w:w="2254" w:type="dxa"/>
          </w:tcPr>
          <w:p w14:paraId="0C1B3D29" w14:textId="77777777" w:rsidR="00E83E7E" w:rsidRPr="009E3E0A" w:rsidRDefault="00E83E7E" w:rsidP="0084411D">
            <w:pPr>
              <w:spacing w:line="276" w:lineRule="auto"/>
              <w:rPr>
                <w:sz w:val="20"/>
              </w:rPr>
            </w:pPr>
            <w:r w:rsidRPr="009E3E0A">
              <w:rPr>
                <w:sz w:val="20"/>
              </w:rPr>
              <w:t>Fast growing colonist of fresh geomorphic substrates</w:t>
            </w:r>
          </w:p>
        </w:tc>
        <w:tc>
          <w:tcPr>
            <w:tcW w:w="2254" w:type="dxa"/>
          </w:tcPr>
          <w:p w14:paraId="0C05F2FD" w14:textId="77777777" w:rsidR="00E83E7E" w:rsidRPr="009E3E0A" w:rsidRDefault="00E83E7E" w:rsidP="0084411D">
            <w:pPr>
              <w:spacing w:line="276" w:lineRule="auto"/>
              <w:rPr>
                <w:sz w:val="20"/>
              </w:rPr>
            </w:pPr>
            <w:r w:rsidRPr="009E3E0A">
              <w:rPr>
                <w:sz w:val="20"/>
              </w:rPr>
              <w:t xml:space="preserve">Ecosystem engineer. Rapid, </w:t>
            </w:r>
            <w:proofErr w:type="spellStart"/>
            <w:r w:rsidRPr="009E3E0A">
              <w:rPr>
                <w:i/>
                <w:sz w:val="20"/>
              </w:rPr>
              <w:t>en</w:t>
            </w:r>
            <w:proofErr w:type="spellEnd"/>
            <w:r w:rsidRPr="009E3E0A">
              <w:rPr>
                <w:i/>
                <w:sz w:val="20"/>
              </w:rPr>
              <w:t xml:space="preserve"> mass</w:t>
            </w:r>
            <w:r w:rsidRPr="009E3E0A">
              <w:rPr>
                <w:sz w:val="20"/>
              </w:rPr>
              <w:t xml:space="preserve"> colonisation and stabilisation of fresh geomorphic substrates. Established trees stabilise banks and in-channel features</w:t>
            </w:r>
          </w:p>
        </w:tc>
        <w:tc>
          <w:tcPr>
            <w:tcW w:w="2254" w:type="dxa"/>
          </w:tcPr>
          <w:p w14:paraId="5B478403" w14:textId="77777777" w:rsidR="00E83E7E" w:rsidRPr="009E3E0A" w:rsidRDefault="00E83E7E" w:rsidP="0084411D">
            <w:pPr>
              <w:spacing w:line="276" w:lineRule="auto"/>
              <w:rPr>
                <w:sz w:val="20"/>
              </w:rPr>
            </w:pPr>
            <w:r w:rsidRPr="009E3E0A">
              <w:rPr>
                <w:sz w:val="20"/>
              </w:rPr>
              <w:t>Ecosystem engineer. Established trees define physical structure of riparian landscapes. Highly effective at mitigation of flooding-induced landform mass failure</w:t>
            </w:r>
          </w:p>
        </w:tc>
      </w:tr>
    </w:tbl>
    <w:p w14:paraId="3B32F594" w14:textId="77777777" w:rsidR="00E83E7E" w:rsidRDefault="00E83E7E"/>
    <w:p w14:paraId="2C6A3975" w14:textId="77777777" w:rsidR="00E83E7E" w:rsidRDefault="00E83E7E"/>
    <w:p w14:paraId="4CE144A7" w14:textId="77777777" w:rsidR="00E83E7E" w:rsidRDefault="00E83E7E"/>
    <w:p w14:paraId="58795970" w14:textId="77777777" w:rsidR="00E83E7E" w:rsidRDefault="00E83E7E"/>
    <w:p w14:paraId="0B3C6C78" w14:textId="77777777" w:rsidR="00E83E7E" w:rsidRDefault="00E83E7E"/>
    <w:p w14:paraId="2A0539B6" w14:textId="77777777" w:rsidR="00E83E7E" w:rsidRDefault="00E83E7E"/>
    <w:p w14:paraId="3536EF78" w14:textId="77777777" w:rsidR="00E83E7E" w:rsidRDefault="00E83E7E"/>
    <w:p w14:paraId="11F904C5" w14:textId="77777777" w:rsidR="00E83E7E" w:rsidRDefault="00E83E7E"/>
    <w:p w14:paraId="50EF5BAC" w14:textId="77777777" w:rsidR="00E83E7E" w:rsidRPr="00B75606" w:rsidRDefault="00E83E7E" w:rsidP="00E83E7E">
      <w:pPr>
        <w:pStyle w:val="Caption"/>
        <w:keepNext/>
        <w:jc w:val="both"/>
        <w:rPr>
          <w:i w:val="0"/>
        </w:rPr>
      </w:pPr>
      <w:r>
        <w:lastRenderedPageBreak/>
        <w:t xml:space="preserve">Table </w:t>
      </w:r>
      <w:fldSimple w:instr=" SEQ Table \* ARABIC ">
        <w:r>
          <w:rPr>
            <w:noProof/>
          </w:rPr>
          <w:t>2</w:t>
        </w:r>
      </w:fldSimple>
      <w:r>
        <w:t>. Mean and standard deviation (in parentheses) of measured gas exchange rates, biomass and functional traits for each combination of CO</w:t>
      </w:r>
      <w:r w:rsidRPr="00CA5846">
        <w:rPr>
          <w:vertAlign w:val="subscript"/>
        </w:rPr>
        <w:t>2</w:t>
      </w:r>
      <w:r>
        <w:t xml:space="preserve"> level and waterlogging treatments. Significant differences as determined by two-way ANOVA are denoted by the letters NS, C, W or I (NS = no significant effect of either treatment, C = significant effect of CO</w:t>
      </w:r>
      <w:r w:rsidRPr="00CA5846">
        <w:rPr>
          <w:vertAlign w:val="subscript"/>
        </w:rPr>
        <w:t>2</w:t>
      </w:r>
      <w:r>
        <w:t xml:space="preserve"> level, W = significant effect of waterlogging treatment, C x W = significant interaction between CO</w:t>
      </w:r>
      <w:r w:rsidRPr="00CA5846">
        <w:rPr>
          <w:vertAlign w:val="subscript"/>
        </w:rPr>
        <w:t>2</w:t>
      </w:r>
      <w:r>
        <w:t xml:space="preserve"> level and waterlogging treatment). Where interactions were found, waterlogging treatments in which significant differences between aCO</w:t>
      </w:r>
      <w:r w:rsidRPr="00CA5846">
        <w:rPr>
          <w:vertAlign w:val="subscript"/>
        </w:rPr>
        <w:t>2</w:t>
      </w:r>
      <w:r>
        <w:t xml:space="preserve"> and eCO</w:t>
      </w:r>
      <w:r w:rsidRPr="00CA5846">
        <w:rPr>
          <w:vertAlign w:val="subscript"/>
        </w:rPr>
        <w:t>2</w:t>
      </w:r>
      <w:r>
        <w:t xml:space="preserve"> were determined by post-hoc tests are denoted by: c = control, w = waterlogged, r = recovery. Significant differences between waterlogging treatments determined by post-hoc tests are denoted using the following script: </w:t>
      </w:r>
      <w:proofErr w:type="spellStart"/>
      <w:r>
        <w:t>cw</w:t>
      </w:r>
      <w:proofErr w:type="spellEnd"/>
      <w:r>
        <w:t xml:space="preserve"> = difference between control and waterlogged measurements, </w:t>
      </w:r>
      <w:proofErr w:type="spellStart"/>
      <w:r>
        <w:t>cr</w:t>
      </w:r>
      <w:proofErr w:type="spellEnd"/>
      <w:r>
        <w:t xml:space="preserve"> = difference between control and recovery measurements, </w:t>
      </w:r>
      <w:proofErr w:type="spellStart"/>
      <w:r>
        <w:t>wr</w:t>
      </w:r>
      <w:proofErr w:type="spellEnd"/>
      <w:r>
        <w:t xml:space="preserve"> = difference between waterlogged and recovery measurements. * - interaction effect was marginally significant, but post-hoc analysis confirmed significant differences among treatments. </w:t>
      </w:r>
      <w:r w:rsidRPr="00B75606">
        <w:rPr>
          <w:i w:val="0"/>
        </w:rPr>
        <w:t>N.B.</w:t>
      </w:r>
      <w:r>
        <w:t xml:space="preserve"> biomass </w:t>
      </w:r>
      <w:r w:rsidRPr="00B75606">
        <w:t>measurements for waterlogged plants are omitted because these plants were harvested at a younger age than control or recovery plants and are thus not comparable.</w:t>
      </w:r>
    </w:p>
    <w:tbl>
      <w:tblPr>
        <w:tblStyle w:val="TableGrid"/>
        <w:tblW w:w="10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1"/>
        <w:gridCol w:w="970"/>
        <w:gridCol w:w="970"/>
        <w:gridCol w:w="1024"/>
        <w:gridCol w:w="970"/>
        <w:gridCol w:w="1041"/>
        <w:gridCol w:w="970"/>
        <w:gridCol w:w="897"/>
        <w:gridCol w:w="1328"/>
      </w:tblGrid>
      <w:tr w:rsidR="00E83E7E" w:rsidRPr="00980B45" w14:paraId="66C74AB8" w14:textId="77777777" w:rsidTr="0084411D">
        <w:trPr>
          <w:trHeight w:val="300"/>
        </w:trPr>
        <w:tc>
          <w:tcPr>
            <w:tcW w:w="2651" w:type="dxa"/>
            <w:tcBorders>
              <w:top w:val="single" w:sz="4" w:space="0" w:color="auto"/>
              <w:left w:val="single" w:sz="4" w:space="0" w:color="auto"/>
              <w:right w:val="single" w:sz="4" w:space="0" w:color="auto"/>
            </w:tcBorders>
            <w:noWrap/>
            <w:hideMark/>
          </w:tcPr>
          <w:p w14:paraId="099CC5CE" w14:textId="77777777" w:rsidR="00E83E7E" w:rsidRPr="0022345D" w:rsidRDefault="00E83E7E" w:rsidP="0084411D">
            <w:pPr>
              <w:spacing w:line="276" w:lineRule="auto"/>
              <w:rPr>
                <w:b/>
                <w:sz w:val="14"/>
              </w:rPr>
            </w:pPr>
            <w:r w:rsidRPr="0022345D">
              <w:rPr>
                <w:b/>
                <w:sz w:val="14"/>
              </w:rPr>
              <w:t> </w:t>
            </w:r>
          </w:p>
        </w:tc>
        <w:tc>
          <w:tcPr>
            <w:tcW w:w="1940" w:type="dxa"/>
            <w:gridSpan w:val="2"/>
            <w:tcBorders>
              <w:top w:val="single" w:sz="4" w:space="0" w:color="auto"/>
              <w:left w:val="single" w:sz="4" w:space="0" w:color="auto"/>
              <w:right w:val="single" w:sz="4" w:space="0" w:color="auto"/>
            </w:tcBorders>
            <w:noWrap/>
            <w:hideMark/>
          </w:tcPr>
          <w:p w14:paraId="5E5D2E06" w14:textId="77777777" w:rsidR="00E83E7E" w:rsidRPr="0022345D" w:rsidRDefault="00E83E7E" w:rsidP="0084411D">
            <w:pPr>
              <w:spacing w:line="276" w:lineRule="auto"/>
              <w:rPr>
                <w:b/>
                <w:sz w:val="14"/>
              </w:rPr>
            </w:pPr>
            <w:r w:rsidRPr="0022345D">
              <w:rPr>
                <w:b/>
                <w:sz w:val="14"/>
              </w:rPr>
              <w:t>Control</w:t>
            </w:r>
          </w:p>
          <w:p w14:paraId="37BB933E" w14:textId="77777777" w:rsidR="00E83E7E" w:rsidRPr="0022345D" w:rsidRDefault="00E83E7E" w:rsidP="0084411D">
            <w:pPr>
              <w:spacing w:line="276" w:lineRule="auto"/>
              <w:rPr>
                <w:b/>
                <w:sz w:val="14"/>
              </w:rPr>
            </w:pPr>
            <w:r w:rsidRPr="0022345D">
              <w:rPr>
                <w:b/>
                <w:sz w:val="14"/>
              </w:rPr>
              <w:t> </w:t>
            </w:r>
          </w:p>
        </w:tc>
        <w:tc>
          <w:tcPr>
            <w:tcW w:w="1994" w:type="dxa"/>
            <w:gridSpan w:val="2"/>
            <w:tcBorders>
              <w:top w:val="single" w:sz="4" w:space="0" w:color="auto"/>
              <w:left w:val="single" w:sz="4" w:space="0" w:color="auto"/>
              <w:right w:val="single" w:sz="4" w:space="0" w:color="auto"/>
            </w:tcBorders>
            <w:noWrap/>
            <w:hideMark/>
          </w:tcPr>
          <w:p w14:paraId="320C7D0D" w14:textId="77777777" w:rsidR="00E83E7E" w:rsidRPr="0022345D" w:rsidRDefault="00E83E7E" w:rsidP="0084411D">
            <w:pPr>
              <w:spacing w:line="276" w:lineRule="auto"/>
              <w:rPr>
                <w:b/>
                <w:sz w:val="14"/>
              </w:rPr>
            </w:pPr>
            <w:r w:rsidRPr="0022345D">
              <w:rPr>
                <w:b/>
                <w:sz w:val="14"/>
              </w:rPr>
              <w:t>Waterlogged</w:t>
            </w:r>
          </w:p>
          <w:p w14:paraId="24263929" w14:textId="77777777" w:rsidR="00E83E7E" w:rsidRPr="0022345D" w:rsidRDefault="00E83E7E" w:rsidP="0084411D">
            <w:pPr>
              <w:spacing w:line="276" w:lineRule="auto"/>
              <w:rPr>
                <w:b/>
                <w:sz w:val="14"/>
              </w:rPr>
            </w:pPr>
            <w:r w:rsidRPr="0022345D">
              <w:rPr>
                <w:b/>
                <w:sz w:val="14"/>
              </w:rPr>
              <w:t> </w:t>
            </w:r>
          </w:p>
        </w:tc>
        <w:tc>
          <w:tcPr>
            <w:tcW w:w="2011" w:type="dxa"/>
            <w:gridSpan w:val="2"/>
            <w:tcBorders>
              <w:top w:val="single" w:sz="4" w:space="0" w:color="auto"/>
              <w:left w:val="single" w:sz="4" w:space="0" w:color="auto"/>
              <w:right w:val="single" w:sz="4" w:space="0" w:color="auto"/>
            </w:tcBorders>
            <w:noWrap/>
            <w:hideMark/>
          </w:tcPr>
          <w:p w14:paraId="696BA0C6" w14:textId="77777777" w:rsidR="00E83E7E" w:rsidRPr="0022345D" w:rsidRDefault="00E83E7E" w:rsidP="0084411D">
            <w:pPr>
              <w:spacing w:line="276" w:lineRule="auto"/>
              <w:rPr>
                <w:b/>
                <w:sz w:val="14"/>
              </w:rPr>
            </w:pPr>
            <w:r w:rsidRPr="0022345D">
              <w:rPr>
                <w:b/>
                <w:sz w:val="14"/>
              </w:rPr>
              <w:t>Recovery</w:t>
            </w:r>
          </w:p>
          <w:p w14:paraId="6103C5B0" w14:textId="77777777" w:rsidR="00E83E7E" w:rsidRPr="0022345D" w:rsidRDefault="00E83E7E" w:rsidP="0084411D">
            <w:pPr>
              <w:spacing w:line="276" w:lineRule="auto"/>
              <w:rPr>
                <w:b/>
                <w:sz w:val="14"/>
              </w:rPr>
            </w:pPr>
            <w:r w:rsidRPr="0022345D">
              <w:rPr>
                <w:b/>
                <w:sz w:val="14"/>
              </w:rPr>
              <w:t> </w:t>
            </w:r>
          </w:p>
        </w:tc>
        <w:tc>
          <w:tcPr>
            <w:tcW w:w="897" w:type="dxa"/>
            <w:tcBorders>
              <w:top w:val="single" w:sz="4" w:space="0" w:color="auto"/>
              <w:left w:val="single" w:sz="4" w:space="0" w:color="auto"/>
            </w:tcBorders>
            <w:noWrap/>
            <w:hideMark/>
          </w:tcPr>
          <w:p w14:paraId="68C3D125" w14:textId="77777777" w:rsidR="00E83E7E" w:rsidRDefault="00E83E7E" w:rsidP="0084411D">
            <w:pPr>
              <w:spacing w:line="276" w:lineRule="auto"/>
              <w:rPr>
                <w:b/>
                <w:sz w:val="14"/>
              </w:rPr>
            </w:pPr>
            <w:r w:rsidRPr="0022345D">
              <w:rPr>
                <w:b/>
                <w:sz w:val="14"/>
              </w:rPr>
              <w:t>Sig</w:t>
            </w:r>
            <w:r>
              <w:rPr>
                <w:b/>
                <w:sz w:val="14"/>
              </w:rPr>
              <w:t>nificant</w:t>
            </w:r>
          </w:p>
          <w:p w14:paraId="3B3B5AF9" w14:textId="77777777" w:rsidR="00E83E7E" w:rsidRPr="0022345D" w:rsidRDefault="00E83E7E" w:rsidP="0084411D">
            <w:pPr>
              <w:spacing w:line="276" w:lineRule="auto"/>
              <w:rPr>
                <w:b/>
                <w:sz w:val="14"/>
              </w:rPr>
            </w:pPr>
            <w:r>
              <w:rPr>
                <w:b/>
                <w:sz w:val="14"/>
              </w:rPr>
              <w:t>effect</w:t>
            </w:r>
          </w:p>
        </w:tc>
        <w:tc>
          <w:tcPr>
            <w:tcW w:w="1328" w:type="dxa"/>
            <w:tcBorders>
              <w:top w:val="single" w:sz="4" w:space="0" w:color="auto"/>
              <w:right w:val="single" w:sz="4" w:space="0" w:color="auto"/>
            </w:tcBorders>
            <w:noWrap/>
            <w:hideMark/>
          </w:tcPr>
          <w:p w14:paraId="6F1DD6D3" w14:textId="77777777" w:rsidR="00E83E7E" w:rsidRPr="0022345D" w:rsidRDefault="00E83E7E" w:rsidP="0084411D">
            <w:pPr>
              <w:spacing w:line="276" w:lineRule="auto"/>
              <w:rPr>
                <w:b/>
                <w:sz w:val="14"/>
              </w:rPr>
            </w:pPr>
            <w:r w:rsidRPr="0022345D">
              <w:rPr>
                <w:b/>
                <w:sz w:val="14"/>
              </w:rPr>
              <w:t>Post-hoc</w:t>
            </w:r>
          </w:p>
        </w:tc>
      </w:tr>
      <w:tr w:rsidR="00E83E7E" w:rsidRPr="00980B45" w14:paraId="05E5EAA7"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068A6E9B" w14:textId="77777777" w:rsidR="00E83E7E" w:rsidRPr="0022345D" w:rsidRDefault="00E83E7E" w:rsidP="0084411D">
            <w:pPr>
              <w:spacing w:line="276" w:lineRule="auto"/>
              <w:rPr>
                <w:sz w:val="14"/>
              </w:rPr>
            </w:pPr>
            <w:r w:rsidRPr="0022345D">
              <w:rPr>
                <w:sz w:val="14"/>
              </w:rPr>
              <w:t> </w:t>
            </w:r>
          </w:p>
        </w:tc>
        <w:tc>
          <w:tcPr>
            <w:tcW w:w="970" w:type="dxa"/>
            <w:tcBorders>
              <w:left w:val="single" w:sz="4" w:space="0" w:color="auto"/>
              <w:bottom w:val="single" w:sz="4" w:space="0" w:color="auto"/>
            </w:tcBorders>
            <w:noWrap/>
            <w:hideMark/>
          </w:tcPr>
          <w:p w14:paraId="07C1EA28" w14:textId="77777777" w:rsidR="00E83E7E" w:rsidRPr="0022345D" w:rsidRDefault="00E83E7E" w:rsidP="0084411D">
            <w:pPr>
              <w:spacing w:line="276" w:lineRule="auto"/>
              <w:rPr>
                <w:i/>
                <w:sz w:val="14"/>
              </w:rPr>
            </w:pPr>
            <w:r w:rsidRPr="0022345D">
              <w:rPr>
                <w:i/>
                <w:sz w:val="14"/>
              </w:rPr>
              <w:t>e</w:t>
            </w:r>
            <w:r>
              <w:t>CO</w:t>
            </w:r>
            <w:r w:rsidRPr="00CA5846">
              <w:rPr>
                <w:vertAlign w:val="subscript"/>
              </w:rPr>
              <w:t>2</w:t>
            </w:r>
            <w:r>
              <w:t xml:space="preserve"> </w:t>
            </w:r>
          </w:p>
        </w:tc>
        <w:tc>
          <w:tcPr>
            <w:tcW w:w="970" w:type="dxa"/>
            <w:tcBorders>
              <w:bottom w:val="single" w:sz="4" w:space="0" w:color="auto"/>
              <w:right w:val="single" w:sz="4" w:space="0" w:color="auto"/>
            </w:tcBorders>
            <w:noWrap/>
            <w:hideMark/>
          </w:tcPr>
          <w:p w14:paraId="3540BCB3" w14:textId="77777777" w:rsidR="00E83E7E" w:rsidRPr="0022345D" w:rsidRDefault="00E83E7E" w:rsidP="0084411D">
            <w:pPr>
              <w:spacing w:line="276" w:lineRule="auto"/>
              <w:rPr>
                <w:i/>
                <w:sz w:val="14"/>
              </w:rPr>
            </w:pPr>
            <w:r w:rsidRPr="0022345D">
              <w:rPr>
                <w:i/>
                <w:sz w:val="14"/>
              </w:rPr>
              <w:t>a</w:t>
            </w:r>
            <w:r>
              <w:t>CO</w:t>
            </w:r>
            <w:r w:rsidRPr="00CA5846">
              <w:rPr>
                <w:vertAlign w:val="subscript"/>
              </w:rPr>
              <w:t>2</w:t>
            </w:r>
            <w:r>
              <w:t xml:space="preserve"> </w:t>
            </w:r>
          </w:p>
        </w:tc>
        <w:tc>
          <w:tcPr>
            <w:tcW w:w="1024" w:type="dxa"/>
            <w:tcBorders>
              <w:left w:val="single" w:sz="4" w:space="0" w:color="auto"/>
              <w:bottom w:val="single" w:sz="4" w:space="0" w:color="auto"/>
            </w:tcBorders>
            <w:noWrap/>
            <w:hideMark/>
          </w:tcPr>
          <w:p w14:paraId="0F93F366" w14:textId="77777777" w:rsidR="00E83E7E" w:rsidRPr="0022345D" w:rsidRDefault="00E83E7E" w:rsidP="0084411D">
            <w:pPr>
              <w:spacing w:line="276" w:lineRule="auto"/>
              <w:rPr>
                <w:i/>
                <w:sz w:val="14"/>
              </w:rPr>
            </w:pPr>
            <w:r w:rsidRPr="0022345D">
              <w:rPr>
                <w:i/>
                <w:sz w:val="14"/>
              </w:rPr>
              <w:t>e</w:t>
            </w:r>
            <w:r>
              <w:t>CO</w:t>
            </w:r>
            <w:r w:rsidRPr="00CA5846">
              <w:rPr>
                <w:vertAlign w:val="subscript"/>
              </w:rPr>
              <w:t>2</w:t>
            </w:r>
            <w:r>
              <w:t xml:space="preserve"> </w:t>
            </w:r>
          </w:p>
        </w:tc>
        <w:tc>
          <w:tcPr>
            <w:tcW w:w="970" w:type="dxa"/>
            <w:tcBorders>
              <w:bottom w:val="single" w:sz="4" w:space="0" w:color="auto"/>
              <w:right w:val="single" w:sz="4" w:space="0" w:color="auto"/>
            </w:tcBorders>
            <w:noWrap/>
            <w:hideMark/>
          </w:tcPr>
          <w:p w14:paraId="39ED57C3" w14:textId="77777777" w:rsidR="00E83E7E" w:rsidRPr="0022345D" w:rsidRDefault="00E83E7E" w:rsidP="0084411D">
            <w:pPr>
              <w:spacing w:line="276" w:lineRule="auto"/>
              <w:rPr>
                <w:i/>
                <w:sz w:val="14"/>
              </w:rPr>
            </w:pPr>
            <w:r w:rsidRPr="0022345D">
              <w:rPr>
                <w:i/>
                <w:sz w:val="14"/>
              </w:rPr>
              <w:t>a</w:t>
            </w:r>
            <w:r>
              <w:t>CO</w:t>
            </w:r>
            <w:r w:rsidRPr="00CA5846">
              <w:rPr>
                <w:vertAlign w:val="subscript"/>
              </w:rPr>
              <w:t>2</w:t>
            </w:r>
            <w:r>
              <w:t xml:space="preserve"> </w:t>
            </w:r>
          </w:p>
        </w:tc>
        <w:tc>
          <w:tcPr>
            <w:tcW w:w="1041" w:type="dxa"/>
            <w:tcBorders>
              <w:left w:val="single" w:sz="4" w:space="0" w:color="auto"/>
              <w:bottom w:val="single" w:sz="4" w:space="0" w:color="auto"/>
            </w:tcBorders>
            <w:noWrap/>
            <w:hideMark/>
          </w:tcPr>
          <w:p w14:paraId="614CA729" w14:textId="77777777" w:rsidR="00E83E7E" w:rsidRPr="0022345D" w:rsidRDefault="00E83E7E" w:rsidP="0084411D">
            <w:pPr>
              <w:spacing w:line="276" w:lineRule="auto"/>
              <w:rPr>
                <w:i/>
                <w:sz w:val="14"/>
              </w:rPr>
            </w:pPr>
            <w:r w:rsidRPr="0022345D">
              <w:rPr>
                <w:i/>
                <w:sz w:val="14"/>
              </w:rPr>
              <w:t>e</w:t>
            </w:r>
            <w:r>
              <w:t>CO</w:t>
            </w:r>
            <w:r w:rsidRPr="00CA5846">
              <w:rPr>
                <w:vertAlign w:val="subscript"/>
              </w:rPr>
              <w:t>2</w:t>
            </w:r>
            <w:r>
              <w:t xml:space="preserve"> </w:t>
            </w:r>
          </w:p>
        </w:tc>
        <w:tc>
          <w:tcPr>
            <w:tcW w:w="970" w:type="dxa"/>
            <w:tcBorders>
              <w:bottom w:val="single" w:sz="4" w:space="0" w:color="auto"/>
              <w:right w:val="single" w:sz="4" w:space="0" w:color="auto"/>
            </w:tcBorders>
            <w:noWrap/>
            <w:hideMark/>
          </w:tcPr>
          <w:p w14:paraId="54B5A922" w14:textId="77777777" w:rsidR="00E83E7E" w:rsidRPr="0022345D" w:rsidRDefault="00E83E7E" w:rsidP="0084411D">
            <w:pPr>
              <w:spacing w:line="276" w:lineRule="auto"/>
              <w:rPr>
                <w:i/>
                <w:sz w:val="14"/>
              </w:rPr>
            </w:pPr>
            <w:r w:rsidRPr="0022345D">
              <w:rPr>
                <w:i/>
                <w:sz w:val="14"/>
              </w:rPr>
              <w:t>a</w:t>
            </w:r>
            <w:r>
              <w:t>CO</w:t>
            </w:r>
            <w:r w:rsidRPr="00CA5846">
              <w:rPr>
                <w:vertAlign w:val="subscript"/>
              </w:rPr>
              <w:t>2</w:t>
            </w:r>
            <w:r>
              <w:t xml:space="preserve"> </w:t>
            </w:r>
          </w:p>
        </w:tc>
        <w:tc>
          <w:tcPr>
            <w:tcW w:w="897" w:type="dxa"/>
            <w:tcBorders>
              <w:left w:val="single" w:sz="4" w:space="0" w:color="auto"/>
              <w:bottom w:val="single" w:sz="4" w:space="0" w:color="auto"/>
            </w:tcBorders>
            <w:noWrap/>
            <w:hideMark/>
          </w:tcPr>
          <w:p w14:paraId="58266401" w14:textId="77777777" w:rsidR="00E83E7E" w:rsidRPr="0022345D" w:rsidRDefault="00E83E7E" w:rsidP="0084411D">
            <w:pPr>
              <w:spacing w:line="276" w:lineRule="auto"/>
              <w:rPr>
                <w:sz w:val="14"/>
              </w:rPr>
            </w:pPr>
            <w:r w:rsidRPr="0022345D">
              <w:rPr>
                <w:sz w:val="14"/>
              </w:rPr>
              <w:t> </w:t>
            </w:r>
          </w:p>
        </w:tc>
        <w:tc>
          <w:tcPr>
            <w:tcW w:w="1328" w:type="dxa"/>
            <w:tcBorders>
              <w:bottom w:val="single" w:sz="4" w:space="0" w:color="auto"/>
              <w:right w:val="single" w:sz="4" w:space="0" w:color="auto"/>
            </w:tcBorders>
            <w:noWrap/>
            <w:hideMark/>
          </w:tcPr>
          <w:p w14:paraId="53D74E5B" w14:textId="77777777" w:rsidR="00E83E7E" w:rsidRPr="0022345D" w:rsidRDefault="00E83E7E" w:rsidP="0084411D">
            <w:pPr>
              <w:spacing w:line="276" w:lineRule="auto"/>
              <w:rPr>
                <w:sz w:val="14"/>
              </w:rPr>
            </w:pPr>
            <w:r w:rsidRPr="0022345D">
              <w:rPr>
                <w:sz w:val="14"/>
              </w:rPr>
              <w:t> </w:t>
            </w:r>
          </w:p>
        </w:tc>
      </w:tr>
      <w:tr w:rsidR="00E83E7E" w:rsidRPr="00980B45" w14:paraId="262F3B6F" w14:textId="77777777" w:rsidTr="0084411D">
        <w:trPr>
          <w:trHeight w:val="300"/>
        </w:trPr>
        <w:tc>
          <w:tcPr>
            <w:tcW w:w="2651" w:type="dxa"/>
            <w:tcBorders>
              <w:top w:val="single" w:sz="4" w:space="0" w:color="auto"/>
              <w:left w:val="single" w:sz="4" w:space="0" w:color="auto"/>
              <w:right w:val="single" w:sz="4" w:space="0" w:color="auto"/>
            </w:tcBorders>
            <w:noWrap/>
            <w:hideMark/>
          </w:tcPr>
          <w:p w14:paraId="6067CA3B" w14:textId="77777777" w:rsidR="00E83E7E" w:rsidRPr="0022345D" w:rsidRDefault="00E83E7E" w:rsidP="0084411D">
            <w:pPr>
              <w:spacing w:line="276" w:lineRule="auto"/>
              <w:rPr>
                <w:b/>
                <w:i/>
                <w:iCs/>
                <w:sz w:val="14"/>
              </w:rPr>
            </w:pPr>
            <w:r w:rsidRPr="0022345D">
              <w:rPr>
                <w:b/>
                <w:i/>
                <w:iCs/>
                <w:sz w:val="14"/>
              </w:rPr>
              <w:t>Acacia floribunda</w:t>
            </w:r>
          </w:p>
        </w:tc>
        <w:tc>
          <w:tcPr>
            <w:tcW w:w="970" w:type="dxa"/>
            <w:tcBorders>
              <w:top w:val="single" w:sz="4" w:space="0" w:color="auto"/>
              <w:left w:val="single" w:sz="4" w:space="0" w:color="auto"/>
            </w:tcBorders>
            <w:noWrap/>
            <w:hideMark/>
          </w:tcPr>
          <w:p w14:paraId="08C610CE"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317F5A5F" w14:textId="77777777" w:rsidR="00E83E7E" w:rsidRPr="0022345D" w:rsidRDefault="00E83E7E"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7DBAB670"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EF5F546" w14:textId="77777777" w:rsidR="00E83E7E" w:rsidRPr="0022345D" w:rsidRDefault="00E83E7E"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3CCF71BF"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D4B74D7" w14:textId="77777777" w:rsidR="00E83E7E" w:rsidRPr="0022345D" w:rsidRDefault="00E83E7E" w:rsidP="0084411D">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52CE4EBF" w14:textId="77777777" w:rsidR="00E83E7E" w:rsidRPr="0022345D" w:rsidRDefault="00E83E7E" w:rsidP="0084411D">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4FAFCBEE" w14:textId="77777777" w:rsidR="00E83E7E" w:rsidRPr="0022345D" w:rsidRDefault="00E83E7E" w:rsidP="0084411D">
            <w:pPr>
              <w:spacing w:line="276" w:lineRule="auto"/>
              <w:rPr>
                <w:sz w:val="14"/>
              </w:rPr>
            </w:pPr>
            <w:r w:rsidRPr="0022345D">
              <w:rPr>
                <w:sz w:val="14"/>
              </w:rPr>
              <w:t> </w:t>
            </w:r>
          </w:p>
        </w:tc>
      </w:tr>
      <w:tr w:rsidR="00E83E7E" w:rsidRPr="00980B45" w14:paraId="4F907AC6" w14:textId="77777777" w:rsidTr="0084411D">
        <w:trPr>
          <w:trHeight w:val="300"/>
        </w:trPr>
        <w:tc>
          <w:tcPr>
            <w:tcW w:w="2651" w:type="dxa"/>
            <w:tcBorders>
              <w:left w:val="single" w:sz="4" w:space="0" w:color="auto"/>
              <w:right w:val="single" w:sz="4" w:space="0" w:color="auto"/>
            </w:tcBorders>
            <w:noWrap/>
            <w:hideMark/>
          </w:tcPr>
          <w:p w14:paraId="7D07E038" w14:textId="77777777" w:rsidR="00E83E7E" w:rsidRPr="0022345D" w:rsidRDefault="00E83E7E" w:rsidP="0084411D">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Pr="00977946">
              <w:rPr>
                <w:sz w:val="14"/>
              </w:rPr>
              <w:t>CO</w:t>
            </w:r>
            <w:r w:rsidRPr="00977946">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3231CED0" w14:textId="77777777" w:rsidR="00E83E7E" w:rsidRPr="0022345D" w:rsidRDefault="00E83E7E" w:rsidP="0084411D">
            <w:pPr>
              <w:spacing w:line="276" w:lineRule="auto"/>
              <w:rPr>
                <w:sz w:val="14"/>
              </w:rPr>
            </w:pPr>
            <w:r w:rsidRPr="0022345D">
              <w:rPr>
                <w:sz w:val="14"/>
              </w:rPr>
              <w:t>13.41 (7.58)</w:t>
            </w:r>
          </w:p>
        </w:tc>
        <w:tc>
          <w:tcPr>
            <w:tcW w:w="970" w:type="dxa"/>
            <w:tcBorders>
              <w:right w:val="single" w:sz="4" w:space="0" w:color="auto"/>
            </w:tcBorders>
            <w:noWrap/>
            <w:hideMark/>
          </w:tcPr>
          <w:p w14:paraId="3BD7CED0" w14:textId="77777777" w:rsidR="00E83E7E" w:rsidRPr="0022345D" w:rsidRDefault="00E83E7E" w:rsidP="0084411D">
            <w:pPr>
              <w:spacing w:line="276" w:lineRule="auto"/>
              <w:rPr>
                <w:sz w:val="14"/>
              </w:rPr>
            </w:pPr>
            <w:r w:rsidRPr="0022345D">
              <w:rPr>
                <w:sz w:val="14"/>
              </w:rPr>
              <w:t>19.25 (7.47)</w:t>
            </w:r>
          </w:p>
        </w:tc>
        <w:tc>
          <w:tcPr>
            <w:tcW w:w="1024" w:type="dxa"/>
            <w:tcBorders>
              <w:left w:val="single" w:sz="4" w:space="0" w:color="auto"/>
            </w:tcBorders>
            <w:noWrap/>
            <w:hideMark/>
          </w:tcPr>
          <w:p w14:paraId="6125E5D1" w14:textId="77777777" w:rsidR="00E83E7E" w:rsidRPr="0022345D" w:rsidRDefault="00E83E7E" w:rsidP="0084411D">
            <w:pPr>
              <w:spacing w:line="276" w:lineRule="auto"/>
              <w:rPr>
                <w:sz w:val="14"/>
              </w:rPr>
            </w:pPr>
            <w:r w:rsidRPr="0022345D">
              <w:rPr>
                <w:sz w:val="14"/>
              </w:rPr>
              <w:t>20.9 (6.83)</w:t>
            </w:r>
          </w:p>
        </w:tc>
        <w:tc>
          <w:tcPr>
            <w:tcW w:w="970" w:type="dxa"/>
            <w:tcBorders>
              <w:right w:val="single" w:sz="4" w:space="0" w:color="auto"/>
            </w:tcBorders>
            <w:noWrap/>
            <w:hideMark/>
          </w:tcPr>
          <w:p w14:paraId="05EE5E1E" w14:textId="77777777" w:rsidR="00E83E7E" w:rsidRPr="0022345D" w:rsidRDefault="00E83E7E" w:rsidP="0084411D">
            <w:pPr>
              <w:spacing w:line="276" w:lineRule="auto"/>
              <w:rPr>
                <w:sz w:val="14"/>
              </w:rPr>
            </w:pPr>
            <w:r w:rsidRPr="0022345D">
              <w:rPr>
                <w:sz w:val="14"/>
              </w:rPr>
              <w:t>22.06 (7.68)</w:t>
            </w:r>
          </w:p>
        </w:tc>
        <w:tc>
          <w:tcPr>
            <w:tcW w:w="1041" w:type="dxa"/>
            <w:tcBorders>
              <w:left w:val="single" w:sz="4" w:space="0" w:color="auto"/>
            </w:tcBorders>
            <w:noWrap/>
            <w:hideMark/>
          </w:tcPr>
          <w:p w14:paraId="249D5A8D" w14:textId="77777777" w:rsidR="00E83E7E" w:rsidRPr="0022345D" w:rsidRDefault="00E83E7E" w:rsidP="0084411D">
            <w:pPr>
              <w:spacing w:line="276" w:lineRule="auto"/>
              <w:rPr>
                <w:sz w:val="14"/>
              </w:rPr>
            </w:pPr>
            <w:r w:rsidRPr="0022345D">
              <w:rPr>
                <w:sz w:val="14"/>
              </w:rPr>
              <w:t>17.15 (1.17)</w:t>
            </w:r>
          </w:p>
        </w:tc>
        <w:tc>
          <w:tcPr>
            <w:tcW w:w="970" w:type="dxa"/>
            <w:tcBorders>
              <w:right w:val="single" w:sz="4" w:space="0" w:color="auto"/>
            </w:tcBorders>
            <w:noWrap/>
            <w:hideMark/>
          </w:tcPr>
          <w:p w14:paraId="43A788CC" w14:textId="77777777" w:rsidR="00E83E7E" w:rsidRPr="0022345D" w:rsidRDefault="00E83E7E" w:rsidP="0084411D">
            <w:pPr>
              <w:spacing w:line="276" w:lineRule="auto"/>
              <w:rPr>
                <w:sz w:val="14"/>
              </w:rPr>
            </w:pPr>
            <w:r w:rsidRPr="0022345D">
              <w:rPr>
                <w:sz w:val="14"/>
              </w:rPr>
              <w:t>25.11 (6.3)</w:t>
            </w:r>
          </w:p>
        </w:tc>
        <w:tc>
          <w:tcPr>
            <w:tcW w:w="897" w:type="dxa"/>
            <w:tcBorders>
              <w:left w:val="single" w:sz="4" w:space="0" w:color="auto"/>
            </w:tcBorders>
            <w:noWrap/>
            <w:hideMark/>
          </w:tcPr>
          <w:p w14:paraId="0D37CF15"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31100B5B" w14:textId="77777777" w:rsidR="00E83E7E" w:rsidRPr="0022345D" w:rsidRDefault="00E83E7E" w:rsidP="0084411D">
            <w:pPr>
              <w:spacing w:line="276" w:lineRule="auto"/>
              <w:rPr>
                <w:sz w:val="14"/>
              </w:rPr>
            </w:pPr>
            <w:r w:rsidRPr="0022345D">
              <w:rPr>
                <w:sz w:val="14"/>
              </w:rPr>
              <w:t> </w:t>
            </w:r>
          </w:p>
        </w:tc>
      </w:tr>
      <w:tr w:rsidR="00E83E7E" w:rsidRPr="00980B45" w14:paraId="2CA99410" w14:textId="77777777" w:rsidTr="0084411D">
        <w:trPr>
          <w:trHeight w:val="300"/>
        </w:trPr>
        <w:tc>
          <w:tcPr>
            <w:tcW w:w="2651" w:type="dxa"/>
            <w:tcBorders>
              <w:left w:val="single" w:sz="4" w:space="0" w:color="auto"/>
              <w:right w:val="single" w:sz="4" w:space="0" w:color="auto"/>
            </w:tcBorders>
            <w:noWrap/>
            <w:hideMark/>
          </w:tcPr>
          <w:p w14:paraId="74C2DA2A" w14:textId="77777777" w:rsidR="00E83E7E" w:rsidRPr="0022345D" w:rsidRDefault="00E83E7E" w:rsidP="0084411D">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14:paraId="72386E19" w14:textId="77777777" w:rsidR="00E83E7E" w:rsidRPr="0022345D" w:rsidRDefault="00E83E7E" w:rsidP="0084411D">
            <w:pPr>
              <w:spacing w:line="276" w:lineRule="auto"/>
              <w:rPr>
                <w:sz w:val="14"/>
              </w:rPr>
            </w:pPr>
            <w:r w:rsidRPr="0022345D">
              <w:rPr>
                <w:sz w:val="14"/>
              </w:rPr>
              <w:t>0.41 (0.11)</w:t>
            </w:r>
          </w:p>
        </w:tc>
        <w:tc>
          <w:tcPr>
            <w:tcW w:w="970" w:type="dxa"/>
            <w:tcBorders>
              <w:right w:val="single" w:sz="4" w:space="0" w:color="auto"/>
            </w:tcBorders>
            <w:noWrap/>
            <w:hideMark/>
          </w:tcPr>
          <w:p w14:paraId="79E4A433" w14:textId="77777777" w:rsidR="00E83E7E" w:rsidRPr="0022345D" w:rsidRDefault="00E83E7E" w:rsidP="0084411D">
            <w:pPr>
              <w:spacing w:line="276" w:lineRule="auto"/>
              <w:rPr>
                <w:sz w:val="14"/>
              </w:rPr>
            </w:pPr>
            <w:r w:rsidRPr="0022345D">
              <w:rPr>
                <w:sz w:val="14"/>
              </w:rPr>
              <w:t>0.41 (0.07)</w:t>
            </w:r>
          </w:p>
        </w:tc>
        <w:tc>
          <w:tcPr>
            <w:tcW w:w="1024" w:type="dxa"/>
            <w:tcBorders>
              <w:left w:val="single" w:sz="4" w:space="0" w:color="auto"/>
            </w:tcBorders>
            <w:noWrap/>
            <w:hideMark/>
          </w:tcPr>
          <w:p w14:paraId="537C20C0" w14:textId="77777777" w:rsidR="00E83E7E" w:rsidRPr="0022345D" w:rsidRDefault="00E83E7E" w:rsidP="0084411D">
            <w:pPr>
              <w:spacing w:line="276" w:lineRule="auto"/>
              <w:rPr>
                <w:sz w:val="14"/>
              </w:rPr>
            </w:pPr>
            <w:r w:rsidRPr="0022345D">
              <w:rPr>
                <w:sz w:val="14"/>
              </w:rPr>
              <w:t>0.36 (0.16)</w:t>
            </w:r>
          </w:p>
        </w:tc>
        <w:tc>
          <w:tcPr>
            <w:tcW w:w="970" w:type="dxa"/>
            <w:tcBorders>
              <w:right w:val="single" w:sz="4" w:space="0" w:color="auto"/>
            </w:tcBorders>
            <w:noWrap/>
            <w:hideMark/>
          </w:tcPr>
          <w:p w14:paraId="5C015910" w14:textId="77777777" w:rsidR="00E83E7E" w:rsidRPr="0022345D" w:rsidRDefault="00E83E7E" w:rsidP="0084411D">
            <w:pPr>
              <w:spacing w:line="276" w:lineRule="auto"/>
              <w:rPr>
                <w:sz w:val="14"/>
              </w:rPr>
            </w:pPr>
            <w:r w:rsidRPr="0022345D">
              <w:rPr>
                <w:sz w:val="14"/>
              </w:rPr>
              <w:t>0.24 (0.07)</w:t>
            </w:r>
          </w:p>
        </w:tc>
        <w:tc>
          <w:tcPr>
            <w:tcW w:w="1041" w:type="dxa"/>
            <w:tcBorders>
              <w:left w:val="single" w:sz="4" w:space="0" w:color="auto"/>
            </w:tcBorders>
            <w:noWrap/>
            <w:hideMark/>
          </w:tcPr>
          <w:p w14:paraId="3AC2A98F" w14:textId="77777777" w:rsidR="00E83E7E" w:rsidRPr="0022345D" w:rsidRDefault="00E83E7E" w:rsidP="0084411D">
            <w:pPr>
              <w:spacing w:line="276" w:lineRule="auto"/>
              <w:rPr>
                <w:sz w:val="14"/>
              </w:rPr>
            </w:pPr>
            <w:r w:rsidRPr="0022345D">
              <w:rPr>
                <w:sz w:val="14"/>
              </w:rPr>
              <w:t>0.27 (0.04)</w:t>
            </w:r>
          </w:p>
        </w:tc>
        <w:tc>
          <w:tcPr>
            <w:tcW w:w="970" w:type="dxa"/>
            <w:tcBorders>
              <w:right w:val="single" w:sz="4" w:space="0" w:color="auto"/>
            </w:tcBorders>
            <w:noWrap/>
            <w:hideMark/>
          </w:tcPr>
          <w:p w14:paraId="58EF9842" w14:textId="77777777" w:rsidR="00E83E7E" w:rsidRPr="0022345D" w:rsidRDefault="00E83E7E" w:rsidP="0084411D">
            <w:pPr>
              <w:spacing w:line="276" w:lineRule="auto"/>
              <w:rPr>
                <w:sz w:val="14"/>
              </w:rPr>
            </w:pPr>
            <w:r w:rsidRPr="0022345D">
              <w:rPr>
                <w:sz w:val="14"/>
              </w:rPr>
              <w:t>0.49 (0.12)</w:t>
            </w:r>
          </w:p>
        </w:tc>
        <w:tc>
          <w:tcPr>
            <w:tcW w:w="897" w:type="dxa"/>
            <w:tcBorders>
              <w:left w:val="single" w:sz="4" w:space="0" w:color="auto"/>
            </w:tcBorders>
            <w:noWrap/>
            <w:hideMark/>
          </w:tcPr>
          <w:p w14:paraId="7AB0F67D"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71ED036E" w14:textId="77777777" w:rsidR="00E83E7E" w:rsidRPr="0022345D" w:rsidRDefault="00E83E7E" w:rsidP="0084411D">
            <w:pPr>
              <w:spacing w:line="276" w:lineRule="auto"/>
              <w:rPr>
                <w:sz w:val="14"/>
              </w:rPr>
            </w:pPr>
            <w:r w:rsidRPr="0022345D">
              <w:rPr>
                <w:sz w:val="14"/>
              </w:rPr>
              <w:t> </w:t>
            </w:r>
          </w:p>
        </w:tc>
      </w:tr>
      <w:tr w:rsidR="00E83E7E" w:rsidRPr="00980B45" w14:paraId="157C553F" w14:textId="77777777" w:rsidTr="0084411D">
        <w:trPr>
          <w:trHeight w:val="300"/>
        </w:trPr>
        <w:tc>
          <w:tcPr>
            <w:tcW w:w="2651" w:type="dxa"/>
            <w:tcBorders>
              <w:left w:val="single" w:sz="4" w:space="0" w:color="auto"/>
              <w:right w:val="single" w:sz="4" w:space="0" w:color="auto"/>
            </w:tcBorders>
            <w:noWrap/>
            <w:hideMark/>
          </w:tcPr>
          <w:p w14:paraId="00A20275" w14:textId="77777777" w:rsidR="00E83E7E" w:rsidRPr="0022345D" w:rsidRDefault="00E83E7E" w:rsidP="0084411D">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14:paraId="6244F168" w14:textId="77777777" w:rsidR="00E83E7E" w:rsidRPr="0022345D" w:rsidRDefault="00E83E7E" w:rsidP="0084411D">
            <w:pPr>
              <w:spacing w:line="276" w:lineRule="auto"/>
              <w:rPr>
                <w:sz w:val="14"/>
              </w:rPr>
            </w:pPr>
            <w:r w:rsidRPr="0022345D">
              <w:rPr>
                <w:sz w:val="14"/>
              </w:rPr>
              <w:t>1 (0.43)</w:t>
            </w:r>
          </w:p>
        </w:tc>
        <w:tc>
          <w:tcPr>
            <w:tcW w:w="970" w:type="dxa"/>
            <w:tcBorders>
              <w:right w:val="single" w:sz="4" w:space="0" w:color="auto"/>
            </w:tcBorders>
            <w:noWrap/>
            <w:hideMark/>
          </w:tcPr>
          <w:p w14:paraId="09EE17C0" w14:textId="77777777" w:rsidR="00E83E7E" w:rsidRPr="0022345D" w:rsidRDefault="00E83E7E" w:rsidP="0084411D">
            <w:pPr>
              <w:spacing w:line="276" w:lineRule="auto"/>
              <w:rPr>
                <w:sz w:val="14"/>
              </w:rPr>
            </w:pPr>
            <w:r w:rsidRPr="0022345D">
              <w:rPr>
                <w:sz w:val="14"/>
              </w:rPr>
              <w:t>1.22 (0.62)</w:t>
            </w:r>
          </w:p>
        </w:tc>
        <w:tc>
          <w:tcPr>
            <w:tcW w:w="1024" w:type="dxa"/>
            <w:tcBorders>
              <w:left w:val="single" w:sz="4" w:space="0" w:color="auto"/>
            </w:tcBorders>
            <w:noWrap/>
            <w:hideMark/>
          </w:tcPr>
          <w:p w14:paraId="0E11CE16" w14:textId="77777777" w:rsidR="00E83E7E" w:rsidRPr="0022345D" w:rsidRDefault="00E83E7E" w:rsidP="0084411D">
            <w:pPr>
              <w:spacing w:line="276" w:lineRule="auto"/>
              <w:rPr>
                <w:sz w:val="14"/>
              </w:rPr>
            </w:pPr>
            <w:r w:rsidRPr="0022345D">
              <w:rPr>
                <w:sz w:val="14"/>
              </w:rPr>
              <w:t>1.89 (0.53)</w:t>
            </w:r>
          </w:p>
        </w:tc>
        <w:tc>
          <w:tcPr>
            <w:tcW w:w="970" w:type="dxa"/>
            <w:tcBorders>
              <w:right w:val="single" w:sz="4" w:space="0" w:color="auto"/>
            </w:tcBorders>
            <w:noWrap/>
            <w:hideMark/>
          </w:tcPr>
          <w:p w14:paraId="5C1BD158" w14:textId="77777777" w:rsidR="00E83E7E" w:rsidRPr="0022345D" w:rsidRDefault="00E83E7E" w:rsidP="0084411D">
            <w:pPr>
              <w:spacing w:line="276" w:lineRule="auto"/>
              <w:rPr>
                <w:sz w:val="14"/>
              </w:rPr>
            </w:pPr>
            <w:r w:rsidRPr="0022345D">
              <w:rPr>
                <w:sz w:val="14"/>
              </w:rPr>
              <w:t>2.55 (0.65)</w:t>
            </w:r>
          </w:p>
        </w:tc>
        <w:tc>
          <w:tcPr>
            <w:tcW w:w="1041" w:type="dxa"/>
            <w:tcBorders>
              <w:left w:val="single" w:sz="4" w:space="0" w:color="auto"/>
            </w:tcBorders>
            <w:noWrap/>
            <w:hideMark/>
          </w:tcPr>
          <w:p w14:paraId="323B1561" w14:textId="77777777" w:rsidR="00E83E7E" w:rsidRPr="0022345D" w:rsidRDefault="00E83E7E" w:rsidP="0084411D">
            <w:pPr>
              <w:spacing w:line="276" w:lineRule="auto"/>
              <w:rPr>
                <w:sz w:val="14"/>
              </w:rPr>
            </w:pPr>
            <w:r w:rsidRPr="0022345D">
              <w:rPr>
                <w:sz w:val="14"/>
              </w:rPr>
              <w:t>2.02 (0.35)</w:t>
            </w:r>
          </w:p>
        </w:tc>
        <w:tc>
          <w:tcPr>
            <w:tcW w:w="970" w:type="dxa"/>
            <w:tcBorders>
              <w:right w:val="single" w:sz="4" w:space="0" w:color="auto"/>
            </w:tcBorders>
            <w:noWrap/>
            <w:hideMark/>
          </w:tcPr>
          <w:p w14:paraId="1FB0001C" w14:textId="77777777" w:rsidR="00E83E7E" w:rsidRPr="0022345D" w:rsidRDefault="00E83E7E" w:rsidP="0084411D">
            <w:pPr>
              <w:spacing w:line="276" w:lineRule="auto"/>
              <w:rPr>
                <w:sz w:val="14"/>
              </w:rPr>
            </w:pPr>
            <w:r w:rsidRPr="0022345D">
              <w:rPr>
                <w:sz w:val="14"/>
              </w:rPr>
              <w:t>1.53 (0.44)</w:t>
            </w:r>
          </w:p>
        </w:tc>
        <w:tc>
          <w:tcPr>
            <w:tcW w:w="897" w:type="dxa"/>
            <w:tcBorders>
              <w:left w:val="single" w:sz="4" w:space="0" w:color="auto"/>
            </w:tcBorders>
            <w:noWrap/>
            <w:hideMark/>
          </w:tcPr>
          <w:p w14:paraId="3E00EBCB"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4462985F" w14:textId="77777777" w:rsidR="00E83E7E" w:rsidRPr="0022345D" w:rsidRDefault="00E83E7E"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cr</w:t>
            </w:r>
            <w:proofErr w:type="spellEnd"/>
          </w:p>
        </w:tc>
      </w:tr>
      <w:tr w:rsidR="00E83E7E" w:rsidRPr="00980B45" w14:paraId="06B15AD7" w14:textId="77777777" w:rsidTr="0084411D">
        <w:trPr>
          <w:trHeight w:val="315"/>
        </w:trPr>
        <w:tc>
          <w:tcPr>
            <w:tcW w:w="2651" w:type="dxa"/>
            <w:tcBorders>
              <w:left w:val="single" w:sz="4" w:space="0" w:color="auto"/>
              <w:right w:val="single" w:sz="4" w:space="0" w:color="auto"/>
            </w:tcBorders>
            <w:noWrap/>
            <w:hideMark/>
          </w:tcPr>
          <w:p w14:paraId="5DDF1878" w14:textId="77777777" w:rsidR="00E83E7E" w:rsidRPr="0022345D" w:rsidRDefault="00E83E7E"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52BA917A" w14:textId="77777777" w:rsidR="00E83E7E" w:rsidRPr="0022345D" w:rsidRDefault="00E83E7E" w:rsidP="0084411D">
            <w:pPr>
              <w:spacing w:line="276" w:lineRule="auto"/>
              <w:rPr>
                <w:sz w:val="14"/>
              </w:rPr>
            </w:pPr>
            <w:r w:rsidRPr="0022345D">
              <w:rPr>
                <w:sz w:val="14"/>
              </w:rPr>
              <w:t>5.64 (2.35)</w:t>
            </w:r>
          </w:p>
        </w:tc>
        <w:tc>
          <w:tcPr>
            <w:tcW w:w="970" w:type="dxa"/>
            <w:tcBorders>
              <w:right w:val="single" w:sz="4" w:space="0" w:color="auto"/>
            </w:tcBorders>
            <w:noWrap/>
            <w:hideMark/>
          </w:tcPr>
          <w:p w14:paraId="5A6BE603" w14:textId="77777777" w:rsidR="00E83E7E" w:rsidRPr="0022345D" w:rsidRDefault="00E83E7E" w:rsidP="0084411D">
            <w:pPr>
              <w:spacing w:line="276" w:lineRule="auto"/>
              <w:rPr>
                <w:sz w:val="14"/>
              </w:rPr>
            </w:pPr>
            <w:r w:rsidRPr="0022345D">
              <w:rPr>
                <w:sz w:val="14"/>
              </w:rPr>
              <w:t>6.02 (2.51)</w:t>
            </w:r>
          </w:p>
        </w:tc>
        <w:tc>
          <w:tcPr>
            <w:tcW w:w="1024" w:type="dxa"/>
            <w:tcBorders>
              <w:left w:val="single" w:sz="4" w:space="0" w:color="auto"/>
            </w:tcBorders>
            <w:noWrap/>
            <w:hideMark/>
          </w:tcPr>
          <w:p w14:paraId="7863E21E"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2AE6A1B8"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6CD6DD64" w14:textId="77777777" w:rsidR="00E83E7E" w:rsidRPr="0022345D" w:rsidRDefault="00E83E7E" w:rsidP="0084411D">
            <w:pPr>
              <w:spacing w:line="276" w:lineRule="auto"/>
              <w:rPr>
                <w:sz w:val="14"/>
              </w:rPr>
            </w:pPr>
            <w:r w:rsidRPr="0022345D">
              <w:rPr>
                <w:sz w:val="14"/>
              </w:rPr>
              <w:t>3.74 (0.76)</w:t>
            </w:r>
          </w:p>
        </w:tc>
        <w:tc>
          <w:tcPr>
            <w:tcW w:w="970" w:type="dxa"/>
            <w:tcBorders>
              <w:right w:val="single" w:sz="4" w:space="0" w:color="auto"/>
            </w:tcBorders>
            <w:noWrap/>
            <w:hideMark/>
          </w:tcPr>
          <w:p w14:paraId="09F84576" w14:textId="77777777" w:rsidR="00E83E7E" w:rsidRPr="0022345D" w:rsidRDefault="00E83E7E" w:rsidP="0084411D">
            <w:pPr>
              <w:spacing w:line="276" w:lineRule="auto"/>
              <w:rPr>
                <w:sz w:val="14"/>
              </w:rPr>
            </w:pPr>
            <w:r w:rsidRPr="0022345D">
              <w:rPr>
                <w:sz w:val="14"/>
              </w:rPr>
              <w:t>4.64 (0.94)</w:t>
            </w:r>
          </w:p>
        </w:tc>
        <w:tc>
          <w:tcPr>
            <w:tcW w:w="897" w:type="dxa"/>
            <w:tcBorders>
              <w:left w:val="single" w:sz="4" w:space="0" w:color="auto"/>
            </w:tcBorders>
            <w:noWrap/>
            <w:hideMark/>
          </w:tcPr>
          <w:p w14:paraId="148D645C"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0F4FE282" w14:textId="77777777" w:rsidR="00E83E7E" w:rsidRPr="0022345D" w:rsidRDefault="00E83E7E" w:rsidP="0084411D">
            <w:pPr>
              <w:spacing w:line="276" w:lineRule="auto"/>
              <w:rPr>
                <w:sz w:val="14"/>
              </w:rPr>
            </w:pPr>
            <w:r w:rsidRPr="0022345D">
              <w:rPr>
                <w:sz w:val="14"/>
              </w:rPr>
              <w:t> </w:t>
            </w:r>
          </w:p>
        </w:tc>
      </w:tr>
      <w:tr w:rsidR="00E83E7E" w:rsidRPr="00980B45" w14:paraId="0DF7B6BD" w14:textId="77777777" w:rsidTr="0084411D">
        <w:trPr>
          <w:trHeight w:val="315"/>
        </w:trPr>
        <w:tc>
          <w:tcPr>
            <w:tcW w:w="2651" w:type="dxa"/>
            <w:tcBorders>
              <w:left w:val="single" w:sz="4" w:space="0" w:color="auto"/>
              <w:right w:val="single" w:sz="4" w:space="0" w:color="auto"/>
            </w:tcBorders>
            <w:noWrap/>
            <w:hideMark/>
          </w:tcPr>
          <w:p w14:paraId="5CF693C4" w14:textId="77777777" w:rsidR="00E83E7E" w:rsidRPr="0022345D" w:rsidRDefault="00E83E7E" w:rsidP="0084411D">
            <w:pPr>
              <w:tabs>
                <w:tab w:val="right" w:pos="2435"/>
              </w:tabs>
              <w:spacing w:line="276" w:lineRule="auto"/>
              <w:rPr>
                <w:sz w:val="14"/>
              </w:rPr>
            </w:pPr>
            <w:r w:rsidRPr="0022345D">
              <w:rPr>
                <w:sz w:val="14"/>
              </w:rPr>
              <w:t>Dry fine root biomass (g)</w:t>
            </w:r>
            <w:r>
              <w:rPr>
                <w:sz w:val="14"/>
              </w:rPr>
              <w:tab/>
            </w:r>
          </w:p>
        </w:tc>
        <w:tc>
          <w:tcPr>
            <w:tcW w:w="970" w:type="dxa"/>
            <w:tcBorders>
              <w:left w:val="single" w:sz="4" w:space="0" w:color="auto"/>
            </w:tcBorders>
            <w:noWrap/>
            <w:hideMark/>
          </w:tcPr>
          <w:p w14:paraId="7A8F9FBD" w14:textId="77777777" w:rsidR="00E83E7E" w:rsidRPr="0022345D" w:rsidRDefault="00E83E7E" w:rsidP="0084411D">
            <w:pPr>
              <w:spacing w:line="276" w:lineRule="auto"/>
              <w:rPr>
                <w:sz w:val="14"/>
              </w:rPr>
            </w:pPr>
            <w:r w:rsidRPr="0022345D">
              <w:rPr>
                <w:sz w:val="14"/>
              </w:rPr>
              <w:t>2.12 (1.5)</w:t>
            </w:r>
          </w:p>
        </w:tc>
        <w:tc>
          <w:tcPr>
            <w:tcW w:w="970" w:type="dxa"/>
            <w:tcBorders>
              <w:right w:val="single" w:sz="4" w:space="0" w:color="auto"/>
            </w:tcBorders>
            <w:noWrap/>
            <w:hideMark/>
          </w:tcPr>
          <w:p w14:paraId="72F0182F" w14:textId="77777777" w:rsidR="00E83E7E" w:rsidRPr="0022345D" w:rsidRDefault="00E83E7E" w:rsidP="0084411D">
            <w:pPr>
              <w:spacing w:line="276" w:lineRule="auto"/>
              <w:rPr>
                <w:sz w:val="14"/>
              </w:rPr>
            </w:pPr>
            <w:r w:rsidRPr="0022345D">
              <w:rPr>
                <w:sz w:val="14"/>
              </w:rPr>
              <w:t>2.27 (1.07)</w:t>
            </w:r>
          </w:p>
        </w:tc>
        <w:tc>
          <w:tcPr>
            <w:tcW w:w="1024" w:type="dxa"/>
            <w:tcBorders>
              <w:left w:val="single" w:sz="4" w:space="0" w:color="auto"/>
            </w:tcBorders>
            <w:noWrap/>
            <w:hideMark/>
          </w:tcPr>
          <w:p w14:paraId="7FDCAD18"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4FE972D2"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49E6BAEE" w14:textId="77777777" w:rsidR="00E83E7E" w:rsidRPr="0022345D" w:rsidRDefault="00E83E7E" w:rsidP="0084411D">
            <w:pPr>
              <w:spacing w:line="276" w:lineRule="auto"/>
              <w:rPr>
                <w:sz w:val="14"/>
              </w:rPr>
            </w:pPr>
            <w:r w:rsidRPr="0022345D">
              <w:rPr>
                <w:sz w:val="14"/>
              </w:rPr>
              <w:t>1.01 (0.39)</w:t>
            </w:r>
          </w:p>
        </w:tc>
        <w:tc>
          <w:tcPr>
            <w:tcW w:w="970" w:type="dxa"/>
            <w:tcBorders>
              <w:right w:val="single" w:sz="4" w:space="0" w:color="auto"/>
            </w:tcBorders>
            <w:noWrap/>
            <w:hideMark/>
          </w:tcPr>
          <w:p w14:paraId="339E11BB" w14:textId="77777777" w:rsidR="00E83E7E" w:rsidRPr="0022345D" w:rsidRDefault="00E83E7E" w:rsidP="0084411D">
            <w:pPr>
              <w:spacing w:line="276" w:lineRule="auto"/>
              <w:rPr>
                <w:sz w:val="14"/>
              </w:rPr>
            </w:pPr>
            <w:r w:rsidRPr="0022345D">
              <w:rPr>
                <w:sz w:val="14"/>
              </w:rPr>
              <w:t>1.21 (0.35)</w:t>
            </w:r>
          </w:p>
        </w:tc>
        <w:tc>
          <w:tcPr>
            <w:tcW w:w="897" w:type="dxa"/>
            <w:tcBorders>
              <w:left w:val="single" w:sz="4" w:space="0" w:color="auto"/>
            </w:tcBorders>
            <w:noWrap/>
            <w:hideMark/>
          </w:tcPr>
          <w:p w14:paraId="521B0188" w14:textId="77777777" w:rsidR="00E83E7E" w:rsidRPr="0022345D" w:rsidRDefault="00E83E7E" w:rsidP="0084411D">
            <w:pPr>
              <w:spacing w:line="276" w:lineRule="auto"/>
              <w:rPr>
                <w:sz w:val="14"/>
              </w:rPr>
            </w:pPr>
            <w:r>
              <w:rPr>
                <w:sz w:val="14"/>
              </w:rPr>
              <w:t>W</w:t>
            </w:r>
          </w:p>
        </w:tc>
        <w:tc>
          <w:tcPr>
            <w:tcW w:w="1328" w:type="dxa"/>
            <w:tcBorders>
              <w:right w:val="single" w:sz="4" w:space="0" w:color="auto"/>
            </w:tcBorders>
            <w:noWrap/>
            <w:hideMark/>
          </w:tcPr>
          <w:p w14:paraId="7116ACFF" w14:textId="77777777" w:rsidR="00E83E7E" w:rsidRPr="0022345D" w:rsidRDefault="00E83E7E" w:rsidP="0084411D">
            <w:pPr>
              <w:spacing w:line="276" w:lineRule="auto"/>
              <w:rPr>
                <w:sz w:val="14"/>
              </w:rPr>
            </w:pPr>
            <w:r w:rsidRPr="0022345D">
              <w:rPr>
                <w:sz w:val="14"/>
              </w:rPr>
              <w:t> </w:t>
            </w:r>
          </w:p>
        </w:tc>
      </w:tr>
      <w:tr w:rsidR="00E83E7E" w:rsidRPr="00980B45" w14:paraId="50FC1C3B" w14:textId="77777777" w:rsidTr="0084411D">
        <w:trPr>
          <w:trHeight w:val="315"/>
        </w:trPr>
        <w:tc>
          <w:tcPr>
            <w:tcW w:w="2651" w:type="dxa"/>
            <w:tcBorders>
              <w:left w:val="single" w:sz="4" w:space="0" w:color="auto"/>
              <w:right w:val="single" w:sz="4" w:space="0" w:color="auto"/>
            </w:tcBorders>
            <w:noWrap/>
            <w:hideMark/>
          </w:tcPr>
          <w:p w14:paraId="732A2D20" w14:textId="77777777" w:rsidR="00E83E7E" w:rsidRPr="0022345D" w:rsidRDefault="00E83E7E"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341214DE" w14:textId="77777777" w:rsidR="00E83E7E" w:rsidRPr="0022345D" w:rsidRDefault="00E83E7E" w:rsidP="0084411D">
            <w:pPr>
              <w:spacing w:line="276" w:lineRule="auto"/>
              <w:rPr>
                <w:sz w:val="14"/>
              </w:rPr>
            </w:pPr>
            <w:r w:rsidRPr="0022345D">
              <w:rPr>
                <w:sz w:val="14"/>
              </w:rPr>
              <w:t>8.9 (4.17)</w:t>
            </w:r>
          </w:p>
        </w:tc>
        <w:tc>
          <w:tcPr>
            <w:tcW w:w="970" w:type="dxa"/>
            <w:tcBorders>
              <w:right w:val="single" w:sz="4" w:space="0" w:color="auto"/>
            </w:tcBorders>
            <w:noWrap/>
            <w:hideMark/>
          </w:tcPr>
          <w:p w14:paraId="34B76662" w14:textId="77777777" w:rsidR="00E83E7E" w:rsidRPr="0022345D" w:rsidRDefault="00E83E7E" w:rsidP="0084411D">
            <w:pPr>
              <w:spacing w:line="276" w:lineRule="auto"/>
              <w:rPr>
                <w:sz w:val="14"/>
              </w:rPr>
            </w:pPr>
            <w:r w:rsidRPr="0022345D">
              <w:rPr>
                <w:sz w:val="14"/>
              </w:rPr>
              <w:t>10.93 (3.67)</w:t>
            </w:r>
          </w:p>
        </w:tc>
        <w:tc>
          <w:tcPr>
            <w:tcW w:w="1024" w:type="dxa"/>
            <w:tcBorders>
              <w:left w:val="single" w:sz="4" w:space="0" w:color="auto"/>
            </w:tcBorders>
            <w:noWrap/>
            <w:hideMark/>
          </w:tcPr>
          <w:p w14:paraId="7ADFA05B"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7017AC55"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573B1AA9" w14:textId="77777777" w:rsidR="00E83E7E" w:rsidRPr="0022345D" w:rsidRDefault="00E83E7E" w:rsidP="0084411D">
            <w:pPr>
              <w:spacing w:line="276" w:lineRule="auto"/>
              <w:rPr>
                <w:sz w:val="14"/>
              </w:rPr>
            </w:pPr>
            <w:r w:rsidRPr="0022345D">
              <w:rPr>
                <w:sz w:val="14"/>
              </w:rPr>
              <w:t>9.29 (1.65)</w:t>
            </w:r>
          </w:p>
        </w:tc>
        <w:tc>
          <w:tcPr>
            <w:tcW w:w="970" w:type="dxa"/>
            <w:tcBorders>
              <w:right w:val="single" w:sz="4" w:space="0" w:color="auto"/>
            </w:tcBorders>
            <w:noWrap/>
            <w:hideMark/>
          </w:tcPr>
          <w:p w14:paraId="117AA0E3" w14:textId="77777777" w:rsidR="00E83E7E" w:rsidRPr="0022345D" w:rsidRDefault="00E83E7E" w:rsidP="0084411D">
            <w:pPr>
              <w:spacing w:line="276" w:lineRule="auto"/>
              <w:rPr>
                <w:sz w:val="14"/>
              </w:rPr>
            </w:pPr>
            <w:r w:rsidRPr="0022345D">
              <w:rPr>
                <w:sz w:val="14"/>
              </w:rPr>
              <w:t>10.27 (3.13)</w:t>
            </w:r>
          </w:p>
        </w:tc>
        <w:tc>
          <w:tcPr>
            <w:tcW w:w="897" w:type="dxa"/>
            <w:tcBorders>
              <w:left w:val="single" w:sz="4" w:space="0" w:color="auto"/>
            </w:tcBorders>
            <w:noWrap/>
            <w:hideMark/>
          </w:tcPr>
          <w:p w14:paraId="287ACFA0"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0A7BF895" w14:textId="77777777" w:rsidR="00E83E7E" w:rsidRPr="0022345D" w:rsidRDefault="00E83E7E" w:rsidP="0084411D">
            <w:pPr>
              <w:spacing w:line="276" w:lineRule="auto"/>
              <w:rPr>
                <w:sz w:val="14"/>
              </w:rPr>
            </w:pPr>
            <w:r w:rsidRPr="0022345D">
              <w:rPr>
                <w:sz w:val="14"/>
              </w:rPr>
              <w:t> </w:t>
            </w:r>
          </w:p>
        </w:tc>
      </w:tr>
      <w:tr w:rsidR="00E83E7E" w:rsidRPr="00980B45" w14:paraId="130DBD23" w14:textId="77777777" w:rsidTr="0084411D">
        <w:trPr>
          <w:trHeight w:val="300"/>
        </w:trPr>
        <w:tc>
          <w:tcPr>
            <w:tcW w:w="2651" w:type="dxa"/>
            <w:tcBorders>
              <w:left w:val="single" w:sz="4" w:space="0" w:color="auto"/>
              <w:right w:val="single" w:sz="4" w:space="0" w:color="auto"/>
            </w:tcBorders>
            <w:noWrap/>
            <w:hideMark/>
          </w:tcPr>
          <w:p w14:paraId="72D3F4CC" w14:textId="77777777" w:rsidR="00E83E7E" w:rsidRPr="0022345D" w:rsidRDefault="00E83E7E"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48632F7E" w14:textId="77777777" w:rsidR="00E83E7E" w:rsidRPr="0022345D" w:rsidRDefault="00E83E7E" w:rsidP="0084411D">
            <w:pPr>
              <w:spacing w:line="276" w:lineRule="auto"/>
              <w:rPr>
                <w:sz w:val="14"/>
              </w:rPr>
            </w:pPr>
            <w:r w:rsidRPr="0022345D">
              <w:rPr>
                <w:sz w:val="14"/>
              </w:rPr>
              <w:t>0.4 (0.14)</w:t>
            </w:r>
          </w:p>
        </w:tc>
        <w:tc>
          <w:tcPr>
            <w:tcW w:w="970" w:type="dxa"/>
            <w:tcBorders>
              <w:right w:val="single" w:sz="4" w:space="0" w:color="auto"/>
            </w:tcBorders>
            <w:noWrap/>
            <w:hideMark/>
          </w:tcPr>
          <w:p w14:paraId="2021D881" w14:textId="77777777" w:rsidR="00E83E7E" w:rsidRPr="0022345D" w:rsidRDefault="00E83E7E" w:rsidP="0084411D">
            <w:pPr>
              <w:spacing w:line="276" w:lineRule="auto"/>
              <w:rPr>
                <w:sz w:val="14"/>
              </w:rPr>
            </w:pPr>
            <w:r w:rsidRPr="0022345D">
              <w:rPr>
                <w:sz w:val="14"/>
              </w:rPr>
              <w:t>0.35 (0.07)</w:t>
            </w:r>
          </w:p>
        </w:tc>
        <w:tc>
          <w:tcPr>
            <w:tcW w:w="1024" w:type="dxa"/>
            <w:tcBorders>
              <w:left w:val="single" w:sz="4" w:space="0" w:color="auto"/>
            </w:tcBorders>
            <w:noWrap/>
            <w:hideMark/>
          </w:tcPr>
          <w:p w14:paraId="4D7B9DA3" w14:textId="77777777" w:rsidR="00E83E7E" w:rsidRPr="0022345D" w:rsidRDefault="00E83E7E" w:rsidP="0084411D">
            <w:pPr>
              <w:spacing w:line="276" w:lineRule="auto"/>
              <w:rPr>
                <w:sz w:val="14"/>
              </w:rPr>
            </w:pPr>
            <w:r w:rsidRPr="0022345D">
              <w:rPr>
                <w:sz w:val="14"/>
              </w:rPr>
              <w:t>0.2 (0.02)</w:t>
            </w:r>
          </w:p>
        </w:tc>
        <w:tc>
          <w:tcPr>
            <w:tcW w:w="970" w:type="dxa"/>
            <w:tcBorders>
              <w:right w:val="single" w:sz="4" w:space="0" w:color="auto"/>
            </w:tcBorders>
            <w:noWrap/>
            <w:hideMark/>
          </w:tcPr>
          <w:p w14:paraId="1A5B48B7" w14:textId="77777777" w:rsidR="00E83E7E" w:rsidRPr="0022345D" w:rsidRDefault="00E83E7E" w:rsidP="0084411D">
            <w:pPr>
              <w:spacing w:line="276" w:lineRule="auto"/>
              <w:rPr>
                <w:sz w:val="14"/>
              </w:rPr>
            </w:pPr>
            <w:r w:rsidRPr="0022345D">
              <w:rPr>
                <w:sz w:val="14"/>
              </w:rPr>
              <w:t>0.24 (0.05)</w:t>
            </w:r>
          </w:p>
        </w:tc>
        <w:tc>
          <w:tcPr>
            <w:tcW w:w="1041" w:type="dxa"/>
            <w:tcBorders>
              <w:left w:val="single" w:sz="4" w:space="0" w:color="auto"/>
            </w:tcBorders>
            <w:noWrap/>
            <w:hideMark/>
          </w:tcPr>
          <w:p w14:paraId="3B01476F" w14:textId="77777777" w:rsidR="00E83E7E" w:rsidRPr="0022345D" w:rsidRDefault="00E83E7E" w:rsidP="0084411D">
            <w:pPr>
              <w:spacing w:line="276" w:lineRule="auto"/>
              <w:rPr>
                <w:sz w:val="14"/>
              </w:rPr>
            </w:pPr>
            <w:r w:rsidRPr="0022345D">
              <w:rPr>
                <w:sz w:val="14"/>
              </w:rPr>
              <w:t>0.29 (0.03)</w:t>
            </w:r>
          </w:p>
        </w:tc>
        <w:tc>
          <w:tcPr>
            <w:tcW w:w="970" w:type="dxa"/>
            <w:tcBorders>
              <w:right w:val="single" w:sz="4" w:space="0" w:color="auto"/>
            </w:tcBorders>
            <w:noWrap/>
            <w:hideMark/>
          </w:tcPr>
          <w:p w14:paraId="3B1E3495" w14:textId="77777777" w:rsidR="00E83E7E" w:rsidRPr="0022345D" w:rsidRDefault="00E83E7E" w:rsidP="0084411D">
            <w:pPr>
              <w:spacing w:line="276" w:lineRule="auto"/>
              <w:rPr>
                <w:sz w:val="14"/>
              </w:rPr>
            </w:pPr>
            <w:r w:rsidRPr="0022345D">
              <w:rPr>
                <w:sz w:val="14"/>
              </w:rPr>
              <w:t>0.32 (0.03)</w:t>
            </w:r>
          </w:p>
        </w:tc>
        <w:tc>
          <w:tcPr>
            <w:tcW w:w="897" w:type="dxa"/>
            <w:tcBorders>
              <w:left w:val="single" w:sz="4" w:space="0" w:color="auto"/>
            </w:tcBorders>
            <w:noWrap/>
            <w:hideMark/>
          </w:tcPr>
          <w:p w14:paraId="10D40801"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3143D9F8" w14:textId="77777777" w:rsidR="00E83E7E" w:rsidRPr="0022345D" w:rsidRDefault="00E83E7E"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r w:rsidRPr="0022345D">
              <w:rPr>
                <w:sz w:val="14"/>
              </w:rPr>
              <w:t xml:space="preserve">, </w:t>
            </w:r>
            <w:proofErr w:type="spellStart"/>
            <w:r w:rsidRPr="0022345D">
              <w:rPr>
                <w:sz w:val="14"/>
              </w:rPr>
              <w:t>cr</w:t>
            </w:r>
            <w:proofErr w:type="spellEnd"/>
          </w:p>
        </w:tc>
      </w:tr>
      <w:tr w:rsidR="00E83E7E" w:rsidRPr="00980B45" w14:paraId="29BA2496" w14:textId="77777777" w:rsidTr="0084411D">
        <w:trPr>
          <w:trHeight w:val="300"/>
        </w:trPr>
        <w:tc>
          <w:tcPr>
            <w:tcW w:w="2651" w:type="dxa"/>
            <w:tcBorders>
              <w:left w:val="single" w:sz="4" w:space="0" w:color="auto"/>
              <w:right w:val="single" w:sz="4" w:space="0" w:color="auto"/>
            </w:tcBorders>
            <w:noWrap/>
            <w:hideMark/>
          </w:tcPr>
          <w:p w14:paraId="111DAA7B" w14:textId="77777777" w:rsidR="00E83E7E" w:rsidRPr="0022345D" w:rsidRDefault="00E83E7E" w:rsidP="0084411D">
            <w:pPr>
              <w:spacing w:line="276" w:lineRule="auto"/>
              <w:rPr>
                <w:sz w:val="14"/>
              </w:rPr>
            </w:pPr>
            <w:r w:rsidRPr="0022345D">
              <w:rPr>
                <w:sz w:val="14"/>
              </w:rPr>
              <w:t>Fine root DMC (%)</w:t>
            </w:r>
          </w:p>
        </w:tc>
        <w:tc>
          <w:tcPr>
            <w:tcW w:w="970" w:type="dxa"/>
            <w:tcBorders>
              <w:left w:val="single" w:sz="4" w:space="0" w:color="auto"/>
            </w:tcBorders>
            <w:noWrap/>
            <w:hideMark/>
          </w:tcPr>
          <w:p w14:paraId="3A21DE17" w14:textId="77777777" w:rsidR="00E83E7E" w:rsidRPr="0022345D" w:rsidRDefault="00E83E7E" w:rsidP="0084411D">
            <w:pPr>
              <w:spacing w:line="276" w:lineRule="auto"/>
              <w:rPr>
                <w:sz w:val="14"/>
              </w:rPr>
            </w:pPr>
            <w:r w:rsidRPr="0022345D">
              <w:rPr>
                <w:sz w:val="14"/>
              </w:rPr>
              <w:t>0.13 (0.03)</w:t>
            </w:r>
          </w:p>
        </w:tc>
        <w:tc>
          <w:tcPr>
            <w:tcW w:w="970" w:type="dxa"/>
            <w:tcBorders>
              <w:right w:val="single" w:sz="4" w:space="0" w:color="auto"/>
            </w:tcBorders>
            <w:noWrap/>
            <w:hideMark/>
          </w:tcPr>
          <w:p w14:paraId="4051F50B" w14:textId="77777777" w:rsidR="00E83E7E" w:rsidRPr="0022345D" w:rsidRDefault="00E83E7E" w:rsidP="0084411D">
            <w:pPr>
              <w:spacing w:line="276" w:lineRule="auto"/>
              <w:rPr>
                <w:sz w:val="14"/>
              </w:rPr>
            </w:pPr>
            <w:r w:rsidRPr="0022345D">
              <w:rPr>
                <w:sz w:val="14"/>
              </w:rPr>
              <w:t>0.16 (0.04)</w:t>
            </w:r>
          </w:p>
        </w:tc>
        <w:tc>
          <w:tcPr>
            <w:tcW w:w="1024" w:type="dxa"/>
            <w:tcBorders>
              <w:left w:val="single" w:sz="4" w:space="0" w:color="auto"/>
            </w:tcBorders>
            <w:noWrap/>
            <w:hideMark/>
          </w:tcPr>
          <w:p w14:paraId="233274EC" w14:textId="77777777" w:rsidR="00E83E7E" w:rsidRPr="0022345D" w:rsidRDefault="00E83E7E" w:rsidP="0084411D">
            <w:pPr>
              <w:spacing w:line="276" w:lineRule="auto"/>
              <w:rPr>
                <w:sz w:val="14"/>
              </w:rPr>
            </w:pPr>
            <w:r w:rsidRPr="0022345D">
              <w:rPr>
                <w:sz w:val="14"/>
              </w:rPr>
              <w:t>0.18 (0.07)</w:t>
            </w:r>
          </w:p>
        </w:tc>
        <w:tc>
          <w:tcPr>
            <w:tcW w:w="970" w:type="dxa"/>
            <w:tcBorders>
              <w:right w:val="single" w:sz="4" w:space="0" w:color="auto"/>
            </w:tcBorders>
            <w:noWrap/>
            <w:hideMark/>
          </w:tcPr>
          <w:p w14:paraId="61BC57FA" w14:textId="77777777" w:rsidR="00E83E7E" w:rsidRPr="0022345D" w:rsidRDefault="00E83E7E" w:rsidP="0084411D">
            <w:pPr>
              <w:spacing w:line="276" w:lineRule="auto"/>
              <w:rPr>
                <w:sz w:val="14"/>
              </w:rPr>
            </w:pPr>
            <w:r w:rsidRPr="0022345D">
              <w:rPr>
                <w:sz w:val="14"/>
              </w:rPr>
              <w:t>0.15 (0.03)</w:t>
            </w:r>
          </w:p>
        </w:tc>
        <w:tc>
          <w:tcPr>
            <w:tcW w:w="1041" w:type="dxa"/>
            <w:tcBorders>
              <w:left w:val="single" w:sz="4" w:space="0" w:color="auto"/>
            </w:tcBorders>
            <w:noWrap/>
            <w:hideMark/>
          </w:tcPr>
          <w:p w14:paraId="1187EE49" w14:textId="77777777" w:rsidR="00E83E7E" w:rsidRPr="0022345D" w:rsidRDefault="00E83E7E" w:rsidP="0084411D">
            <w:pPr>
              <w:spacing w:line="276" w:lineRule="auto"/>
              <w:rPr>
                <w:sz w:val="14"/>
              </w:rPr>
            </w:pPr>
            <w:r w:rsidRPr="0022345D">
              <w:rPr>
                <w:sz w:val="14"/>
              </w:rPr>
              <w:t>0.13 (0.01)</w:t>
            </w:r>
          </w:p>
        </w:tc>
        <w:tc>
          <w:tcPr>
            <w:tcW w:w="970" w:type="dxa"/>
            <w:tcBorders>
              <w:right w:val="single" w:sz="4" w:space="0" w:color="auto"/>
            </w:tcBorders>
            <w:noWrap/>
            <w:hideMark/>
          </w:tcPr>
          <w:p w14:paraId="26CD1F8B" w14:textId="77777777" w:rsidR="00E83E7E" w:rsidRPr="0022345D" w:rsidRDefault="00E83E7E" w:rsidP="0084411D">
            <w:pPr>
              <w:spacing w:line="276" w:lineRule="auto"/>
              <w:rPr>
                <w:sz w:val="14"/>
              </w:rPr>
            </w:pPr>
            <w:r w:rsidRPr="0022345D">
              <w:rPr>
                <w:sz w:val="14"/>
              </w:rPr>
              <w:t>0.12 (0.02)</w:t>
            </w:r>
          </w:p>
        </w:tc>
        <w:tc>
          <w:tcPr>
            <w:tcW w:w="897" w:type="dxa"/>
            <w:tcBorders>
              <w:left w:val="single" w:sz="4" w:space="0" w:color="auto"/>
            </w:tcBorders>
            <w:noWrap/>
            <w:hideMark/>
          </w:tcPr>
          <w:p w14:paraId="263FD3BE"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79AAD4FF" w14:textId="4D034924" w:rsidR="00E83E7E" w:rsidRPr="0022345D" w:rsidRDefault="00765C38" w:rsidP="0084411D">
            <w:pPr>
              <w:spacing w:line="276" w:lineRule="auto"/>
              <w:rPr>
                <w:sz w:val="14"/>
              </w:rPr>
            </w:pPr>
            <w:proofErr w:type="spellStart"/>
            <w:r>
              <w:rPr>
                <w:sz w:val="14"/>
              </w:rPr>
              <w:t>w</w:t>
            </w:r>
            <w:r w:rsidR="00E83E7E">
              <w:rPr>
                <w:sz w:val="14"/>
              </w:rPr>
              <w:t>r</w:t>
            </w:r>
            <w:proofErr w:type="spellEnd"/>
          </w:p>
        </w:tc>
      </w:tr>
      <w:tr w:rsidR="00E83E7E" w:rsidRPr="00980B45" w14:paraId="2DACD826" w14:textId="77777777" w:rsidTr="0084411D">
        <w:trPr>
          <w:trHeight w:val="300"/>
        </w:trPr>
        <w:tc>
          <w:tcPr>
            <w:tcW w:w="2651" w:type="dxa"/>
            <w:tcBorders>
              <w:left w:val="single" w:sz="4" w:space="0" w:color="auto"/>
              <w:right w:val="single" w:sz="4" w:space="0" w:color="auto"/>
            </w:tcBorders>
            <w:noWrap/>
            <w:hideMark/>
          </w:tcPr>
          <w:p w14:paraId="651A6256" w14:textId="77777777" w:rsidR="00E83E7E" w:rsidRPr="0022345D" w:rsidRDefault="00E83E7E" w:rsidP="0084411D">
            <w:pPr>
              <w:spacing w:line="276" w:lineRule="auto"/>
              <w:rPr>
                <w:sz w:val="14"/>
              </w:rPr>
            </w:pPr>
            <w:r w:rsidRPr="0022345D">
              <w:rPr>
                <w:sz w:val="14"/>
              </w:rPr>
              <w:t>SLA (cm² g⁻¹)</w:t>
            </w:r>
          </w:p>
        </w:tc>
        <w:tc>
          <w:tcPr>
            <w:tcW w:w="970" w:type="dxa"/>
            <w:tcBorders>
              <w:left w:val="single" w:sz="4" w:space="0" w:color="auto"/>
            </w:tcBorders>
            <w:noWrap/>
            <w:hideMark/>
          </w:tcPr>
          <w:p w14:paraId="403B60E6" w14:textId="77777777" w:rsidR="00E83E7E" w:rsidRPr="0022345D" w:rsidRDefault="00E83E7E" w:rsidP="0084411D">
            <w:pPr>
              <w:spacing w:line="276" w:lineRule="auto"/>
              <w:rPr>
                <w:sz w:val="14"/>
              </w:rPr>
            </w:pPr>
            <w:r w:rsidRPr="0022345D">
              <w:rPr>
                <w:sz w:val="14"/>
              </w:rPr>
              <w:t>27.54 (2.12)</w:t>
            </w:r>
          </w:p>
        </w:tc>
        <w:tc>
          <w:tcPr>
            <w:tcW w:w="970" w:type="dxa"/>
            <w:tcBorders>
              <w:right w:val="single" w:sz="4" w:space="0" w:color="auto"/>
            </w:tcBorders>
            <w:noWrap/>
            <w:hideMark/>
          </w:tcPr>
          <w:p w14:paraId="4101215C" w14:textId="77777777" w:rsidR="00E83E7E" w:rsidRPr="0022345D" w:rsidRDefault="00E83E7E" w:rsidP="0084411D">
            <w:pPr>
              <w:spacing w:line="276" w:lineRule="auto"/>
              <w:rPr>
                <w:sz w:val="14"/>
              </w:rPr>
            </w:pPr>
            <w:r w:rsidRPr="0022345D">
              <w:rPr>
                <w:sz w:val="14"/>
              </w:rPr>
              <w:t>28.26 (2.33)</w:t>
            </w:r>
          </w:p>
        </w:tc>
        <w:tc>
          <w:tcPr>
            <w:tcW w:w="1024" w:type="dxa"/>
            <w:tcBorders>
              <w:left w:val="single" w:sz="4" w:space="0" w:color="auto"/>
            </w:tcBorders>
            <w:noWrap/>
            <w:hideMark/>
          </w:tcPr>
          <w:p w14:paraId="63699D0A" w14:textId="77777777" w:rsidR="00E83E7E" w:rsidRPr="0022345D" w:rsidRDefault="00E83E7E" w:rsidP="0084411D">
            <w:pPr>
              <w:spacing w:line="276" w:lineRule="auto"/>
              <w:rPr>
                <w:sz w:val="14"/>
              </w:rPr>
            </w:pPr>
            <w:r w:rsidRPr="0022345D">
              <w:rPr>
                <w:sz w:val="14"/>
              </w:rPr>
              <w:t>24.83 (2.15)</w:t>
            </w:r>
          </w:p>
        </w:tc>
        <w:tc>
          <w:tcPr>
            <w:tcW w:w="970" w:type="dxa"/>
            <w:tcBorders>
              <w:right w:val="single" w:sz="4" w:space="0" w:color="auto"/>
            </w:tcBorders>
            <w:noWrap/>
            <w:hideMark/>
          </w:tcPr>
          <w:p w14:paraId="65BA6192" w14:textId="77777777" w:rsidR="00E83E7E" w:rsidRPr="0022345D" w:rsidRDefault="00E83E7E" w:rsidP="0084411D">
            <w:pPr>
              <w:spacing w:line="276" w:lineRule="auto"/>
              <w:rPr>
                <w:sz w:val="14"/>
              </w:rPr>
            </w:pPr>
            <w:r w:rsidRPr="0022345D">
              <w:rPr>
                <w:sz w:val="14"/>
              </w:rPr>
              <w:t>24.72 (3.12)</w:t>
            </w:r>
          </w:p>
        </w:tc>
        <w:tc>
          <w:tcPr>
            <w:tcW w:w="1041" w:type="dxa"/>
            <w:tcBorders>
              <w:left w:val="single" w:sz="4" w:space="0" w:color="auto"/>
            </w:tcBorders>
            <w:noWrap/>
            <w:hideMark/>
          </w:tcPr>
          <w:p w14:paraId="3A3E0F2E" w14:textId="77777777" w:rsidR="00E83E7E" w:rsidRPr="0022345D" w:rsidRDefault="00E83E7E" w:rsidP="0084411D">
            <w:pPr>
              <w:spacing w:line="276" w:lineRule="auto"/>
              <w:rPr>
                <w:sz w:val="14"/>
              </w:rPr>
            </w:pPr>
            <w:r w:rsidRPr="0022345D">
              <w:rPr>
                <w:sz w:val="14"/>
              </w:rPr>
              <w:t>29.91 (2.91)</w:t>
            </w:r>
          </w:p>
        </w:tc>
        <w:tc>
          <w:tcPr>
            <w:tcW w:w="970" w:type="dxa"/>
            <w:tcBorders>
              <w:right w:val="single" w:sz="4" w:space="0" w:color="auto"/>
            </w:tcBorders>
            <w:noWrap/>
            <w:hideMark/>
          </w:tcPr>
          <w:p w14:paraId="79D93C30" w14:textId="77777777" w:rsidR="00E83E7E" w:rsidRPr="0022345D" w:rsidRDefault="00E83E7E" w:rsidP="0084411D">
            <w:pPr>
              <w:spacing w:line="276" w:lineRule="auto"/>
              <w:rPr>
                <w:sz w:val="14"/>
              </w:rPr>
            </w:pPr>
            <w:r w:rsidRPr="0022345D">
              <w:rPr>
                <w:sz w:val="14"/>
              </w:rPr>
              <w:t>27.84 (1.4)</w:t>
            </w:r>
          </w:p>
        </w:tc>
        <w:tc>
          <w:tcPr>
            <w:tcW w:w="897" w:type="dxa"/>
            <w:tcBorders>
              <w:left w:val="single" w:sz="4" w:space="0" w:color="auto"/>
            </w:tcBorders>
            <w:noWrap/>
            <w:hideMark/>
          </w:tcPr>
          <w:p w14:paraId="1DE6ED88"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3F334A0E" w14:textId="77777777" w:rsidR="00E83E7E" w:rsidRPr="0022345D" w:rsidRDefault="00E83E7E"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p>
        </w:tc>
      </w:tr>
      <w:tr w:rsidR="00E83E7E" w:rsidRPr="00980B45" w14:paraId="14014A0D"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5AECF435" w14:textId="77777777" w:rsidR="00E83E7E" w:rsidRPr="0022345D" w:rsidRDefault="00E83E7E"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4F617D41" w14:textId="77777777" w:rsidR="00E83E7E" w:rsidRPr="0022345D" w:rsidRDefault="00E83E7E" w:rsidP="0084411D">
            <w:pPr>
              <w:spacing w:line="276" w:lineRule="auto"/>
              <w:rPr>
                <w:sz w:val="14"/>
              </w:rPr>
            </w:pPr>
            <w:r w:rsidRPr="0022345D">
              <w:rPr>
                <w:sz w:val="14"/>
              </w:rPr>
              <w:t>0.46 (0.07)</w:t>
            </w:r>
          </w:p>
        </w:tc>
        <w:tc>
          <w:tcPr>
            <w:tcW w:w="970" w:type="dxa"/>
            <w:tcBorders>
              <w:bottom w:val="single" w:sz="4" w:space="0" w:color="auto"/>
              <w:right w:val="single" w:sz="4" w:space="0" w:color="auto"/>
            </w:tcBorders>
            <w:noWrap/>
            <w:hideMark/>
          </w:tcPr>
          <w:p w14:paraId="6A0F04F2" w14:textId="77777777" w:rsidR="00E83E7E" w:rsidRPr="0022345D" w:rsidRDefault="00E83E7E" w:rsidP="0084411D">
            <w:pPr>
              <w:spacing w:line="276" w:lineRule="auto"/>
              <w:rPr>
                <w:sz w:val="14"/>
              </w:rPr>
            </w:pPr>
            <w:r w:rsidRPr="0022345D">
              <w:rPr>
                <w:sz w:val="14"/>
              </w:rPr>
              <w:t>0.48 (0.05)</w:t>
            </w:r>
          </w:p>
        </w:tc>
        <w:tc>
          <w:tcPr>
            <w:tcW w:w="1024" w:type="dxa"/>
            <w:tcBorders>
              <w:left w:val="single" w:sz="4" w:space="0" w:color="auto"/>
              <w:bottom w:val="single" w:sz="4" w:space="0" w:color="auto"/>
            </w:tcBorders>
            <w:noWrap/>
            <w:hideMark/>
          </w:tcPr>
          <w:p w14:paraId="5D3DAC0D" w14:textId="77777777" w:rsidR="00E83E7E" w:rsidRPr="0022345D" w:rsidRDefault="00E83E7E" w:rsidP="0084411D">
            <w:pPr>
              <w:spacing w:line="276" w:lineRule="auto"/>
              <w:rPr>
                <w:sz w:val="14"/>
              </w:rPr>
            </w:pPr>
            <w:r w:rsidRPr="0022345D">
              <w:rPr>
                <w:sz w:val="14"/>
              </w:rPr>
              <w:t>0.49 (0.04)</w:t>
            </w:r>
          </w:p>
        </w:tc>
        <w:tc>
          <w:tcPr>
            <w:tcW w:w="970" w:type="dxa"/>
            <w:tcBorders>
              <w:bottom w:val="single" w:sz="4" w:space="0" w:color="auto"/>
              <w:right w:val="single" w:sz="4" w:space="0" w:color="auto"/>
            </w:tcBorders>
            <w:noWrap/>
            <w:hideMark/>
          </w:tcPr>
          <w:p w14:paraId="21FE5D65" w14:textId="77777777" w:rsidR="00E83E7E" w:rsidRPr="0022345D" w:rsidRDefault="00E83E7E" w:rsidP="0084411D">
            <w:pPr>
              <w:spacing w:line="276" w:lineRule="auto"/>
              <w:rPr>
                <w:sz w:val="14"/>
              </w:rPr>
            </w:pPr>
            <w:r w:rsidRPr="0022345D">
              <w:rPr>
                <w:sz w:val="14"/>
              </w:rPr>
              <w:t>0.54 (0.07)</w:t>
            </w:r>
          </w:p>
        </w:tc>
        <w:tc>
          <w:tcPr>
            <w:tcW w:w="1041" w:type="dxa"/>
            <w:tcBorders>
              <w:left w:val="single" w:sz="4" w:space="0" w:color="auto"/>
              <w:bottom w:val="single" w:sz="4" w:space="0" w:color="auto"/>
            </w:tcBorders>
            <w:noWrap/>
            <w:hideMark/>
          </w:tcPr>
          <w:p w14:paraId="3651AA08" w14:textId="77777777" w:rsidR="00E83E7E" w:rsidRPr="0022345D" w:rsidRDefault="00E83E7E" w:rsidP="0084411D">
            <w:pPr>
              <w:spacing w:line="276" w:lineRule="auto"/>
              <w:rPr>
                <w:sz w:val="14"/>
              </w:rPr>
            </w:pPr>
            <w:r w:rsidRPr="0022345D">
              <w:rPr>
                <w:sz w:val="14"/>
              </w:rPr>
              <w:t>0.5 (0.02)</w:t>
            </w:r>
          </w:p>
        </w:tc>
        <w:tc>
          <w:tcPr>
            <w:tcW w:w="970" w:type="dxa"/>
            <w:tcBorders>
              <w:bottom w:val="single" w:sz="4" w:space="0" w:color="auto"/>
              <w:right w:val="single" w:sz="4" w:space="0" w:color="auto"/>
            </w:tcBorders>
            <w:noWrap/>
            <w:hideMark/>
          </w:tcPr>
          <w:p w14:paraId="75F4D38A" w14:textId="77777777" w:rsidR="00E83E7E" w:rsidRPr="0022345D" w:rsidRDefault="00E83E7E" w:rsidP="0084411D">
            <w:pPr>
              <w:spacing w:line="276" w:lineRule="auto"/>
              <w:rPr>
                <w:sz w:val="14"/>
              </w:rPr>
            </w:pPr>
            <w:r w:rsidRPr="0022345D">
              <w:rPr>
                <w:sz w:val="14"/>
              </w:rPr>
              <w:t>0.47 (0.12)</w:t>
            </w:r>
          </w:p>
        </w:tc>
        <w:tc>
          <w:tcPr>
            <w:tcW w:w="897" w:type="dxa"/>
            <w:tcBorders>
              <w:left w:val="single" w:sz="4" w:space="0" w:color="auto"/>
              <w:bottom w:val="single" w:sz="4" w:space="0" w:color="auto"/>
            </w:tcBorders>
            <w:noWrap/>
            <w:hideMark/>
          </w:tcPr>
          <w:p w14:paraId="4C643EC8"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bottom w:val="single" w:sz="4" w:space="0" w:color="auto"/>
              <w:right w:val="single" w:sz="4" w:space="0" w:color="auto"/>
            </w:tcBorders>
            <w:noWrap/>
            <w:hideMark/>
          </w:tcPr>
          <w:p w14:paraId="3CC95CFE" w14:textId="77777777" w:rsidR="00E83E7E" w:rsidRPr="0022345D" w:rsidRDefault="00E83E7E" w:rsidP="0084411D">
            <w:pPr>
              <w:spacing w:line="276" w:lineRule="auto"/>
              <w:rPr>
                <w:sz w:val="14"/>
              </w:rPr>
            </w:pPr>
            <w:r w:rsidRPr="0022345D">
              <w:rPr>
                <w:sz w:val="14"/>
              </w:rPr>
              <w:t> </w:t>
            </w:r>
          </w:p>
        </w:tc>
      </w:tr>
      <w:tr w:rsidR="00E83E7E" w:rsidRPr="00980B45" w14:paraId="05EEE9E7" w14:textId="77777777" w:rsidTr="0084411D">
        <w:trPr>
          <w:trHeight w:val="300"/>
        </w:trPr>
        <w:tc>
          <w:tcPr>
            <w:tcW w:w="2651" w:type="dxa"/>
            <w:tcBorders>
              <w:top w:val="single" w:sz="4" w:space="0" w:color="auto"/>
              <w:left w:val="single" w:sz="4" w:space="0" w:color="auto"/>
              <w:right w:val="single" w:sz="4" w:space="0" w:color="auto"/>
            </w:tcBorders>
            <w:noWrap/>
            <w:hideMark/>
          </w:tcPr>
          <w:p w14:paraId="10829D08" w14:textId="77777777" w:rsidR="00E83E7E" w:rsidRPr="0022345D" w:rsidRDefault="00E83E7E" w:rsidP="0084411D">
            <w:pPr>
              <w:spacing w:line="276" w:lineRule="auto"/>
              <w:rPr>
                <w:b/>
                <w:i/>
                <w:iCs/>
                <w:sz w:val="14"/>
              </w:rPr>
            </w:pPr>
            <w:r w:rsidRPr="0022345D">
              <w:rPr>
                <w:b/>
                <w:i/>
                <w:iCs/>
                <w:sz w:val="14"/>
              </w:rPr>
              <w:t xml:space="preserve">Casuarina </w:t>
            </w:r>
            <w:proofErr w:type="spellStart"/>
            <w:r w:rsidRPr="0022345D">
              <w:rPr>
                <w:b/>
                <w:i/>
                <w:iCs/>
                <w:sz w:val="14"/>
              </w:rPr>
              <w:t>cunninghamiana</w:t>
            </w:r>
            <w:proofErr w:type="spellEnd"/>
          </w:p>
        </w:tc>
        <w:tc>
          <w:tcPr>
            <w:tcW w:w="970" w:type="dxa"/>
            <w:tcBorders>
              <w:top w:val="single" w:sz="4" w:space="0" w:color="auto"/>
              <w:left w:val="single" w:sz="4" w:space="0" w:color="auto"/>
            </w:tcBorders>
            <w:noWrap/>
            <w:hideMark/>
          </w:tcPr>
          <w:p w14:paraId="7DCEFA3E"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08632186" w14:textId="77777777" w:rsidR="00E83E7E" w:rsidRPr="0022345D" w:rsidRDefault="00E83E7E"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5E09D50A"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3A3EC5C9" w14:textId="77777777" w:rsidR="00E83E7E" w:rsidRPr="0022345D" w:rsidRDefault="00E83E7E"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1536921B"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698FC05E" w14:textId="77777777" w:rsidR="00E83E7E" w:rsidRPr="0022345D" w:rsidRDefault="00E83E7E" w:rsidP="0084411D">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4AD3B695" w14:textId="77777777" w:rsidR="00E83E7E" w:rsidRPr="0022345D" w:rsidRDefault="00E83E7E" w:rsidP="0084411D">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37104334" w14:textId="77777777" w:rsidR="00E83E7E" w:rsidRPr="0022345D" w:rsidRDefault="00E83E7E" w:rsidP="0084411D">
            <w:pPr>
              <w:spacing w:line="276" w:lineRule="auto"/>
              <w:rPr>
                <w:sz w:val="14"/>
              </w:rPr>
            </w:pPr>
            <w:r w:rsidRPr="0022345D">
              <w:rPr>
                <w:sz w:val="14"/>
              </w:rPr>
              <w:t> </w:t>
            </w:r>
          </w:p>
        </w:tc>
      </w:tr>
      <w:tr w:rsidR="00E83E7E" w:rsidRPr="00980B45" w14:paraId="56E64C13" w14:textId="77777777" w:rsidTr="0084411D">
        <w:trPr>
          <w:trHeight w:val="300"/>
        </w:trPr>
        <w:tc>
          <w:tcPr>
            <w:tcW w:w="2651" w:type="dxa"/>
            <w:tcBorders>
              <w:left w:val="single" w:sz="4" w:space="0" w:color="auto"/>
              <w:right w:val="single" w:sz="4" w:space="0" w:color="auto"/>
            </w:tcBorders>
            <w:noWrap/>
            <w:hideMark/>
          </w:tcPr>
          <w:p w14:paraId="398FE563" w14:textId="77777777" w:rsidR="00E83E7E" w:rsidRPr="0022345D" w:rsidRDefault="00E83E7E" w:rsidP="0084411D">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Pr="00977946">
              <w:rPr>
                <w:sz w:val="14"/>
              </w:rPr>
              <w:t>CO</w:t>
            </w:r>
            <w:r w:rsidRPr="00977946">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605FCFB8" w14:textId="77777777" w:rsidR="00E83E7E" w:rsidRPr="0022345D" w:rsidRDefault="00E83E7E" w:rsidP="0084411D">
            <w:pPr>
              <w:spacing w:line="276" w:lineRule="auto"/>
              <w:rPr>
                <w:sz w:val="14"/>
              </w:rPr>
            </w:pPr>
            <w:r w:rsidRPr="0022345D">
              <w:rPr>
                <w:sz w:val="14"/>
              </w:rPr>
              <w:t>25.3 (6.32)</w:t>
            </w:r>
          </w:p>
        </w:tc>
        <w:tc>
          <w:tcPr>
            <w:tcW w:w="970" w:type="dxa"/>
            <w:tcBorders>
              <w:right w:val="single" w:sz="4" w:space="0" w:color="auto"/>
            </w:tcBorders>
            <w:noWrap/>
            <w:hideMark/>
          </w:tcPr>
          <w:p w14:paraId="56B0ADFE" w14:textId="77777777" w:rsidR="00E83E7E" w:rsidRPr="0022345D" w:rsidRDefault="00E83E7E" w:rsidP="0084411D">
            <w:pPr>
              <w:spacing w:line="276" w:lineRule="auto"/>
              <w:rPr>
                <w:sz w:val="14"/>
              </w:rPr>
            </w:pPr>
            <w:r w:rsidRPr="0022345D">
              <w:rPr>
                <w:sz w:val="14"/>
              </w:rPr>
              <w:t>38.11 (7.8)</w:t>
            </w:r>
          </w:p>
        </w:tc>
        <w:tc>
          <w:tcPr>
            <w:tcW w:w="1024" w:type="dxa"/>
            <w:tcBorders>
              <w:left w:val="single" w:sz="4" w:space="0" w:color="auto"/>
            </w:tcBorders>
            <w:noWrap/>
            <w:hideMark/>
          </w:tcPr>
          <w:p w14:paraId="530FD58B" w14:textId="77777777" w:rsidR="00E83E7E" w:rsidRPr="0022345D" w:rsidRDefault="00E83E7E" w:rsidP="0084411D">
            <w:pPr>
              <w:spacing w:line="276" w:lineRule="auto"/>
              <w:rPr>
                <w:sz w:val="14"/>
              </w:rPr>
            </w:pPr>
            <w:r w:rsidRPr="0022345D">
              <w:rPr>
                <w:sz w:val="14"/>
              </w:rPr>
              <w:t>26.63 (7.53)</w:t>
            </w:r>
          </w:p>
        </w:tc>
        <w:tc>
          <w:tcPr>
            <w:tcW w:w="970" w:type="dxa"/>
            <w:tcBorders>
              <w:right w:val="single" w:sz="4" w:space="0" w:color="auto"/>
            </w:tcBorders>
            <w:noWrap/>
            <w:hideMark/>
          </w:tcPr>
          <w:p w14:paraId="21802165" w14:textId="77777777" w:rsidR="00E83E7E" w:rsidRPr="0022345D" w:rsidRDefault="00E83E7E" w:rsidP="0084411D">
            <w:pPr>
              <w:spacing w:line="276" w:lineRule="auto"/>
              <w:rPr>
                <w:sz w:val="14"/>
              </w:rPr>
            </w:pPr>
            <w:r w:rsidRPr="0022345D">
              <w:rPr>
                <w:sz w:val="14"/>
              </w:rPr>
              <w:t>33.53 (3.75)</w:t>
            </w:r>
          </w:p>
        </w:tc>
        <w:tc>
          <w:tcPr>
            <w:tcW w:w="1041" w:type="dxa"/>
            <w:tcBorders>
              <w:left w:val="single" w:sz="4" w:space="0" w:color="auto"/>
            </w:tcBorders>
            <w:noWrap/>
            <w:hideMark/>
          </w:tcPr>
          <w:p w14:paraId="4B8DE8BF" w14:textId="77777777" w:rsidR="00E83E7E" w:rsidRPr="0022345D" w:rsidRDefault="00E83E7E" w:rsidP="0084411D">
            <w:pPr>
              <w:spacing w:line="276" w:lineRule="auto"/>
              <w:rPr>
                <w:sz w:val="14"/>
              </w:rPr>
            </w:pPr>
            <w:r w:rsidRPr="0022345D">
              <w:rPr>
                <w:sz w:val="14"/>
              </w:rPr>
              <w:t>27.41 (1.81)</w:t>
            </w:r>
          </w:p>
        </w:tc>
        <w:tc>
          <w:tcPr>
            <w:tcW w:w="970" w:type="dxa"/>
            <w:tcBorders>
              <w:right w:val="single" w:sz="4" w:space="0" w:color="auto"/>
            </w:tcBorders>
            <w:noWrap/>
            <w:hideMark/>
          </w:tcPr>
          <w:p w14:paraId="1E26C50D" w14:textId="77777777" w:rsidR="00E83E7E" w:rsidRPr="0022345D" w:rsidRDefault="00E83E7E" w:rsidP="0084411D">
            <w:pPr>
              <w:spacing w:line="276" w:lineRule="auto"/>
              <w:rPr>
                <w:sz w:val="14"/>
              </w:rPr>
            </w:pPr>
            <w:r w:rsidRPr="0022345D">
              <w:rPr>
                <w:sz w:val="14"/>
              </w:rPr>
              <w:t>35.38 (7.6)</w:t>
            </w:r>
          </w:p>
        </w:tc>
        <w:tc>
          <w:tcPr>
            <w:tcW w:w="897" w:type="dxa"/>
            <w:tcBorders>
              <w:left w:val="single" w:sz="4" w:space="0" w:color="auto"/>
            </w:tcBorders>
            <w:noWrap/>
            <w:hideMark/>
          </w:tcPr>
          <w:p w14:paraId="50623925"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63372DD6" w14:textId="77777777" w:rsidR="00E83E7E" w:rsidRPr="0022345D" w:rsidRDefault="00E83E7E" w:rsidP="0084411D">
            <w:pPr>
              <w:spacing w:line="276" w:lineRule="auto"/>
              <w:rPr>
                <w:sz w:val="14"/>
              </w:rPr>
            </w:pPr>
            <w:r w:rsidRPr="0022345D">
              <w:rPr>
                <w:sz w:val="14"/>
              </w:rPr>
              <w:t> </w:t>
            </w:r>
          </w:p>
        </w:tc>
      </w:tr>
      <w:tr w:rsidR="00E83E7E" w:rsidRPr="00980B45" w14:paraId="1FB59F91" w14:textId="77777777" w:rsidTr="0084411D">
        <w:trPr>
          <w:trHeight w:val="300"/>
        </w:trPr>
        <w:tc>
          <w:tcPr>
            <w:tcW w:w="2651" w:type="dxa"/>
            <w:tcBorders>
              <w:left w:val="single" w:sz="4" w:space="0" w:color="auto"/>
              <w:right w:val="single" w:sz="4" w:space="0" w:color="auto"/>
            </w:tcBorders>
            <w:noWrap/>
            <w:hideMark/>
          </w:tcPr>
          <w:p w14:paraId="5C014CDE" w14:textId="77777777" w:rsidR="00E83E7E" w:rsidRPr="0022345D" w:rsidRDefault="00E83E7E" w:rsidP="0084411D">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14:paraId="38EEC3EE" w14:textId="77777777" w:rsidR="00E83E7E" w:rsidRPr="0022345D" w:rsidRDefault="00E83E7E" w:rsidP="0084411D">
            <w:pPr>
              <w:spacing w:line="276" w:lineRule="auto"/>
              <w:rPr>
                <w:sz w:val="14"/>
              </w:rPr>
            </w:pPr>
            <w:r w:rsidRPr="0022345D">
              <w:rPr>
                <w:sz w:val="14"/>
              </w:rPr>
              <w:t>0.53 (0.14)</w:t>
            </w:r>
          </w:p>
        </w:tc>
        <w:tc>
          <w:tcPr>
            <w:tcW w:w="970" w:type="dxa"/>
            <w:tcBorders>
              <w:right w:val="single" w:sz="4" w:space="0" w:color="auto"/>
            </w:tcBorders>
            <w:noWrap/>
            <w:hideMark/>
          </w:tcPr>
          <w:p w14:paraId="3ADF4ECA" w14:textId="77777777" w:rsidR="00E83E7E" w:rsidRPr="0022345D" w:rsidRDefault="00E83E7E" w:rsidP="0084411D">
            <w:pPr>
              <w:spacing w:line="276" w:lineRule="auto"/>
              <w:rPr>
                <w:sz w:val="14"/>
              </w:rPr>
            </w:pPr>
            <w:r w:rsidRPr="0022345D">
              <w:rPr>
                <w:sz w:val="14"/>
              </w:rPr>
              <w:t>0.66 (0.15)</w:t>
            </w:r>
          </w:p>
        </w:tc>
        <w:tc>
          <w:tcPr>
            <w:tcW w:w="1024" w:type="dxa"/>
            <w:tcBorders>
              <w:left w:val="single" w:sz="4" w:space="0" w:color="auto"/>
            </w:tcBorders>
            <w:noWrap/>
            <w:hideMark/>
          </w:tcPr>
          <w:p w14:paraId="23DE603E" w14:textId="77777777" w:rsidR="00E83E7E" w:rsidRPr="0022345D" w:rsidRDefault="00E83E7E" w:rsidP="0084411D">
            <w:pPr>
              <w:spacing w:line="276" w:lineRule="auto"/>
              <w:rPr>
                <w:sz w:val="14"/>
              </w:rPr>
            </w:pPr>
            <w:r w:rsidRPr="0022345D">
              <w:rPr>
                <w:sz w:val="14"/>
              </w:rPr>
              <w:t>0.64 (0.07)</w:t>
            </w:r>
          </w:p>
        </w:tc>
        <w:tc>
          <w:tcPr>
            <w:tcW w:w="970" w:type="dxa"/>
            <w:tcBorders>
              <w:right w:val="single" w:sz="4" w:space="0" w:color="auto"/>
            </w:tcBorders>
            <w:noWrap/>
            <w:hideMark/>
          </w:tcPr>
          <w:p w14:paraId="251F0198" w14:textId="77777777" w:rsidR="00E83E7E" w:rsidRPr="0022345D" w:rsidRDefault="00E83E7E" w:rsidP="0084411D">
            <w:pPr>
              <w:spacing w:line="276" w:lineRule="auto"/>
              <w:rPr>
                <w:sz w:val="14"/>
              </w:rPr>
            </w:pPr>
            <w:r w:rsidRPr="0022345D">
              <w:rPr>
                <w:sz w:val="14"/>
              </w:rPr>
              <w:t>0.57 (0.07)</w:t>
            </w:r>
          </w:p>
        </w:tc>
        <w:tc>
          <w:tcPr>
            <w:tcW w:w="1041" w:type="dxa"/>
            <w:tcBorders>
              <w:left w:val="single" w:sz="4" w:space="0" w:color="auto"/>
            </w:tcBorders>
            <w:noWrap/>
            <w:hideMark/>
          </w:tcPr>
          <w:p w14:paraId="318CDA3E" w14:textId="77777777" w:rsidR="00E83E7E" w:rsidRPr="0022345D" w:rsidRDefault="00E83E7E" w:rsidP="0084411D">
            <w:pPr>
              <w:spacing w:line="276" w:lineRule="auto"/>
              <w:rPr>
                <w:sz w:val="14"/>
              </w:rPr>
            </w:pPr>
            <w:r w:rsidRPr="0022345D">
              <w:rPr>
                <w:sz w:val="14"/>
              </w:rPr>
              <w:t>0.57 (0.07)</w:t>
            </w:r>
          </w:p>
        </w:tc>
        <w:tc>
          <w:tcPr>
            <w:tcW w:w="970" w:type="dxa"/>
            <w:tcBorders>
              <w:right w:val="single" w:sz="4" w:space="0" w:color="auto"/>
            </w:tcBorders>
            <w:noWrap/>
            <w:hideMark/>
          </w:tcPr>
          <w:p w14:paraId="039D54F1" w14:textId="77777777" w:rsidR="00E83E7E" w:rsidRPr="0022345D" w:rsidRDefault="00E83E7E" w:rsidP="0084411D">
            <w:pPr>
              <w:spacing w:line="276" w:lineRule="auto"/>
              <w:rPr>
                <w:sz w:val="14"/>
              </w:rPr>
            </w:pPr>
            <w:r w:rsidRPr="0022345D">
              <w:rPr>
                <w:sz w:val="14"/>
              </w:rPr>
              <w:t>0.61 (0.14)</w:t>
            </w:r>
          </w:p>
        </w:tc>
        <w:tc>
          <w:tcPr>
            <w:tcW w:w="897" w:type="dxa"/>
            <w:tcBorders>
              <w:left w:val="single" w:sz="4" w:space="0" w:color="auto"/>
            </w:tcBorders>
            <w:noWrap/>
            <w:hideMark/>
          </w:tcPr>
          <w:p w14:paraId="45D061EA"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664928F8" w14:textId="77777777" w:rsidR="00E83E7E" w:rsidRPr="0022345D" w:rsidRDefault="00E83E7E" w:rsidP="0084411D">
            <w:pPr>
              <w:spacing w:line="276" w:lineRule="auto"/>
              <w:rPr>
                <w:sz w:val="14"/>
              </w:rPr>
            </w:pPr>
            <w:r w:rsidRPr="0022345D">
              <w:rPr>
                <w:sz w:val="14"/>
              </w:rPr>
              <w:t> </w:t>
            </w:r>
          </w:p>
        </w:tc>
      </w:tr>
      <w:tr w:rsidR="00E83E7E" w:rsidRPr="00980B45" w14:paraId="42AEF4AD" w14:textId="77777777" w:rsidTr="0084411D">
        <w:trPr>
          <w:trHeight w:val="300"/>
        </w:trPr>
        <w:tc>
          <w:tcPr>
            <w:tcW w:w="2651" w:type="dxa"/>
            <w:tcBorders>
              <w:left w:val="single" w:sz="4" w:space="0" w:color="auto"/>
              <w:right w:val="single" w:sz="4" w:space="0" w:color="auto"/>
            </w:tcBorders>
            <w:noWrap/>
            <w:hideMark/>
          </w:tcPr>
          <w:p w14:paraId="15B73F9E" w14:textId="77777777" w:rsidR="00E83E7E" w:rsidRPr="0022345D" w:rsidRDefault="00E83E7E" w:rsidP="0084411D">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14:paraId="32103DE2" w14:textId="77777777" w:rsidR="00E83E7E" w:rsidRPr="0022345D" w:rsidRDefault="00E83E7E" w:rsidP="0084411D">
            <w:pPr>
              <w:spacing w:line="276" w:lineRule="auto"/>
              <w:rPr>
                <w:sz w:val="14"/>
              </w:rPr>
            </w:pPr>
            <w:r w:rsidRPr="0022345D">
              <w:rPr>
                <w:sz w:val="14"/>
              </w:rPr>
              <w:t>1.5 (0.2)</w:t>
            </w:r>
          </w:p>
        </w:tc>
        <w:tc>
          <w:tcPr>
            <w:tcW w:w="970" w:type="dxa"/>
            <w:tcBorders>
              <w:right w:val="single" w:sz="4" w:space="0" w:color="auto"/>
            </w:tcBorders>
            <w:noWrap/>
            <w:hideMark/>
          </w:tcPr>
          <w:p w14:paraId="3422C465" w14:textId="77777777" w:rsidR="00E83E7E" w:rsidRPr="0022345D" w:rsidRDefault="00E83E7E" w:rsidP="0084411D">
            <w:pPr>
              <w:spacing w:line="276" w:lineRule="auto"/>
              <w:rPr>
                <w:sz w:val="14"/>
              </w:rPr>
            </w:pPr>
            <w:r w:rsidRPr="0022345D">
              <w:rPr>
                <w:sz w:val="14"/>
              </w:rPr>
              <w:t>1.69 (0.08)</w:t>
            </w:r>
          </w:p>
        </w:tc>
        <w:tc>
          <w:tcPr>
            <w:tcW w:w="1024" w:type="dxa"/>
            <w:tcBorders>
              <w:left w:val="single" w:sz="4" w:space="0" w:color="auto"/>
            </w:tcBorders>
            <w:noWrap/>
            <w:hideMark/>
          </w:tcPr>
          <w:p w14:paraId="34D5207F" w14:textId="77777777" w:rsidR="00E83E7E" w:rsidRPr="0022345D" w:rsidRDefault="00E83E7E" w:rsidP="0084411D">
            <w:pPr>
              <w:spacing w:line="276" w:lineRule="auto"/>
              <w:rPr>
                <w:sz w:val="14"/>
              </w:rPr>
            </w:pPr>
            <w:r w:rsidRPr="0022345D">
              <w:rPr>
                <w:sz w:val="14"/>
              </w:rPr>
              <w:t>1.26 (0.24)</w:t>
            </w:r>
          </w:p>
        </w:tc>
        <w:tc>
          <w:tcPr>
            <w:tcW w:w="970" w:type="dxa"/>
            <w:tcBorders>
              <w:right w:val="single" w:sz="4" w:space="0" w:color="auto"/>
            </w:tcBorders>
            <w:noWrap/>
            <w:hideMark/>
          </w:tcPr>
          <w:p w14:paraId="6F4C7EC0" w14:textId="77777777" w:rsidR="00E83E7E" w:rsidRPr="0022345D" w:rsidRDefault="00E83E7E" w:rsidP="0084411D">
            <w:pPr>
              <w:spacing w:line="276" w:lineRule="auto"/>
              <w:rPr>
                <w:sz w:val="14"/>
              </w:rPr>
            </w:pPr>
            <w:r w:rsidRPr="0022345D">
              <w:rPr>
                <w:sz w:val="14"/>
              </w:rPr>
              <w:t>1.72 (0.23)</w:t>
            </w:r>
          </w:p>
        </w:tc>
        <w:tc>
          <w:tcPr>
            <w:tcW w:w="1041" w:type="dxa"/>
            <w:tcBorders>
              <w:left w:val="single" w:sz="4" w:space="0" w:color="auto"/>
            </w:tcBorders>
            <w:noWrap/>
            <w:hideMark/>
          </w:tcPr>
          <w:p w14:paraId="64A78B0D" w14:textId="77777777" w:rsidR="00E83E7E" w:rsidRPr="0022345D" w:rsidRDefault="00E83E7E" w:rsidP="0084411D">
            <w:pPr>
              <w:spacing w:line="276" w:lineRule="auto"/>
              <w:rPr>
                <w:sz w:val="14"/>
              </w:rPr>
            </w:pPr>
            <w:r w:rsidRPr="0022345D">
              <w:rPr>
                <w:sz w:val="14"/>
              </w:rPr>
              <w:t>1.65 (0.18)</w:t>
            </w:r>
          </w:p>
        </w:tc>
        <w:tc>
          <w:tcPr>
            <w:tcW w:w="970" w:type="dxa"/>
            <w:tcBorders>
              <w:right w:val="single" w:sz="4" w:space="0" w:color="auto"/>
            </w:tcBorders>
            <w:noWrap/>
            <w:hideMark/>
          </w:tcPr>
          <w:p w14:paraId="0A8E62F1" w14:textId="77777777" w:rsidR="00E83E7E" w:rsidRPr="0022345D" w:rsidRDefault="00E83E7E" w:rsidP="0084411D">
            <w:pPr>
              <w:spacing w:line="276" w:lineRule="auto"/>
              <w:rPr>
                <w:sz w:val="14"/>
              </w:rPr>
            </w:pPr>
            <w:r w:rsidRPr="0022345D">
              <w:rPr>
                <w:sz w:val="14"/>
              </w:rPr>
              <w:t>1.65 (0.07)</w:t>
            </w:r>
          </w:p>
        </w:tc>
        <w:tc>
          <w:tcPr>
            <w:tcW w:w="897" w:type="dxa"/>
            <w:tcBorders>
              <w:left w:val="single" w:sz="4" w:space="0" w:color="auto"/>
            </w:tcBorders>
            <w:noWrap/>
            <w:hideMark/>
          </w:tcPr>
          <w:p w14:paraId="13767CA3" w14:textId="77777777" w:rsidR="00E83E7E" w:rsidRPr="0022345D" w:rsidRDefault="00E83E7E" w:rsidP="0084411D">
            <w:pPr>
              <w:spacing w:line="276" w:lineRule="auto"/>
              <w:rPr>
                <w:sz w:val="14"/>
              </w:rPr>
            </w:pPr>
            <w:r>
              <w:rPr>
                <w:sz w:val="14"/>
              </w:rPr>
              <w:t>C x W</w:t>
            </w:r>
            <w:r w:rsidRPr="0022345D">
              <w:rPr>
                <w:sz w:val="14"/>
              </w:rPr>
              <w:t>,</w:t>
            </w:r>
            <w:r>
              <w:rPr>
                <w:sz w:val="14"/>
              </w:rPr>
              <w:t xml:space="preserve"> </w:t>
            </w:r>
            <w:r w:rsidRPr="0022345D">
              <w:rPr>
                <w:sz w:val="14"/>
              </w:rPr>
              <w:t>C</w:t>
            </w:r>
          </w:p>
        </w:tc>
        <w:tc>
          <w:tcPr>
            <w:tcW w:w="1328" w:type="dxa"/>
            <w:tcBorders>
              <w:right w:val="single" w:sz="4" w:space="0" w:color="auto"/>
            </w:tcBorders>
            <w:noWrap/>
            <w:hideMark/>
          </w:tcPr>
          <w:p w14:paraId="43983ED3" w14:textId="424B1113" w:rsidR="00E83E7E" w:rsidRPr="0022345D" w:rsidRDefault="00765C38" w:rsidP="0084411D">
            <w:pPr>
              <w:spacing w:line="276" w:lineRule="auto"/>
              <w:rPr>
                <w:sz w:val="14"/>
              </w:rPr>
            </w:pPr>
            <w:r>
              <w:rPr>
                <w:sz w:val="14"/>
              </w:rPr>
              <w:t>w</w:t>
            </w:r>
          </w:p>
        </w:tc>
      </w:tr>
      <w:tr w:rsidR="00E83E7E" w:rsidRPr="00980B45" w14:paraId="77DD5E4A" w14:textId="77777777" w:rsidTr="0084411D">
        <w:trPr>
          <w:trHeight w:val="300"/>
        </w:trPr>
        <w:tc>
          <w:tcPr>
            <w:tcW w:w="2651" w:type="dxa"/>
            <w:tcBorders>
              <w:left w:val="single" w:sz="4" w:space="0" w:color="auto"/>
              <w:right w:val="single" w:sz="4" w:space="0" w:color="auto"/>
            </w:tcBorders>
            <w:noWrap/>
            <w:hideMark/>
          </w:tcPr>
          <w:p w14:paraId="4CED6A63" w14:textId="77777777" w:rsidR="00E83E7E" w:rsidRPr="0022345D" w:rsidRDefault="00E83E7E"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4B173420" w14:textId="77777777" w:rsidR="00E83E7E" w:rsidRPr="0022345D" w:rsidRDefault="00E83E7E" w:rsidP="0084411D">
            <w:pPr>
              <w:spacing w:line="276" w:lineRule="auto"/>
              <w:rPr>
                <w:sz w:val="14"/>
              </w:rPr>
            </w:pPr>
            <w:r w:rsidRPr="0022345D">
              <w:rPr>
                <w:sz w:val="14"/>
              </w:rPr>
              <w:t>5.79 (3.1)</w:t>
            </w:r>
          </w:p>
        </w:tc>
        <w:tc>
          <w:tcPr>
            <w:tcW w:w="970" w:type="dxa"/>
            <w:tcBorders>
              <w:right w:val="single" w:sz="4" w:space="0" w:color="auto"/>
            </w:tcBorders>
            <w:noWrap/>
            <w:hideMark/>
          </w:tcPr>
          <w:p w14:paraId="5437997F" w14:textId="77777777" w:rsidR="00E83E7E" w:rsidRPr="0022345D" w:rsidRDefault="00E83E7E" w:rsidP="0084411D">
            <w:pPr>
              <w:spacing w:line="276" w:lineRule="auto"/>
              <w:rPr>
                <w:sz w:val="14"/>
              </w:rPr>
            </w:pPr>
            <w:r w:rsidRPr="0022345D">
              <w:rPr>
                <w:sz w:val="14"/>
              </w:rPr>
              <w:t>10.88 (3.67)</w:t>
            </w:r>
          </w:p>
        </w:tc>
        <w:tc>
          <w:tcPr>
            <w:tcW w:w="1024" w:type="dxa"/>
            <w:tcBorders>
              <w:left w:val="single" w:sz="4" w:space="0" w:color="auto"/>
            </w:tcBorders>
            <w:noWrap/>
            <w:hideMark/>
          </w:tcPr>
          <w:p w14:paraId="74089039"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0791DAEA"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0187EE65" w14:textId="77777777" w:rsidR="00E83E7E" w:rsidRPr="0022345D" w:rsidRDefault="00E83E7E" w:rsidP="0084411D">
            <w:pPr>
              <w:spacing w:line="276" w:lineRule="auto"/>
              <w:rPr>
                <w:sz w:val="14"/>
              </w:rPr>
            </w:pPr>
            <w:r w:rsidRPr="0022345D">
              <w:rPr>
                <w:sz w:val="14"/>
              </w:rPr>
              <w:t>6.31 (2.07)</w:t>
            </w:r>
          </w:p>
        </w:tc>
        <w:tc>
          <w:tcPr>
            <w:tcW w:w="970" w:type="dxa"/>
            <w:tcBorders>
              <w:right w:val="single" w:sz="4" w:space="0" w:color="auto"/>
            </w:tcBorders>
            <w:noWrap/>
            <w:hideMark/>
          </w:tcPr>
          <w:p w14:paraId="56D152AF" w14:textId="77777777" w:rsidR="00E83E7E" w:rsidRPr="0022345D" w:rsidRDefault="00E83E7E" w:rsidP="0084411D">
            <w:pPr>
              <w:spacing w:line="276" w:lineRule="auto"/>
              <w:rPr>
                <w:sz w:val="14"/>
              </w:rPr>
            </w:pPr>
            <w:r w:rsidRPr="0022345D">
              <w:rPr>
                <w:sz w:val="14"/>
              </w:rPr>
              <w:t>7.05 (2.75)</w:t>
            </w:r>
          </w:p>
        </w:tc>
        <w:tc>
          <w:tcPr>
            <w:tcW w:w="897" w:type="dxa"/>
            <w:tcBorders>
              <w:left w:val="single" w:sz="4" w:space="0" w:color="auto"/>
            </w:tcBorders>
            <w:noWrap/>
            <w:hideMark/>
          </w:tcPr>
          <w:p w14:paraId="375DF40B" w14:textId="77777777" w:rsidR="00E83E7E" w:rsidRPr="0022345D" w:rsidRDefault="00E83E7E" w:rsidP="0084411D">
            <w:pPr>
              <w:spacing w:line="276" w:lineRule="auto"/>
              <w:rPr>
                <w:sz w:val="14"/>
              </w:rPr>
            </w:pPr>
            <w:r>
              <w:rPr>
                <w:sz w:val="14"/>
              </w:rPr>
              <w:t>C x W, C</w:t>
            </w:r>
          </w:p>
        </w:tc>
        <w:tc>
          <w:tcPr>
            <w:tcW w:w="1328" w:type="dxa"/>
            <w:tcBorders>
              <w:right w:val="single" w:sz="4" w:space="0" w:color="auto"/>
            </w:tcBorders>
            <w:noWrap/>
            <w:hideMark/>
          </w:tcPr>
          <w:p w14:paraId="2A682197" w14:textId="0A5FF102" w:rsidR="00E83E7E" w:rsidRPr="0022345D" w:rsidRDefault="00E83E7E" w:rsidP="0084411D">
            <w:pPr>
              <w:spacing w:line="276" w:lineRule="auto"/>
              <w:rPr>
                <w:sz w:val="14"/>
              </w:rPr>
            </w:pPr>
            <w:r>
              <w:rPr>
                <w:sz w:val="14"/>
              </w:rPr>
              <w:t>c</w:t>
            </w:r>
          </w:p>
        </w:tc>
      </w:tr>
      <w:tr w:rsidR="00E83E7E" w:rsidRPr="00980B45" w14:paraId="5807D0FB" w14:textId="77777777" w:rsidTr="0084411D">
        <w:trPr>
          <w:trHeight w:val="300"/>
        </w:trPr>
        <w:tc>
          <w:tcPr>
            <w:tcW w:w="2651" w:type="dxa"/>
            <w:tcBorders>
              <w:left w:val="single" w:sz="4" w:space="0" w:color="auto"/>
              <w:right w:val="single" w:sz="4" w:space="0" w:color="auto"/>
            </w:tcBorders>
            <w:noWrap/>
            <w:hideMark/>
          </w:tcPr>
          <w:p w14:paraId="0277452E" w14:textId="77777777" w:rsidR="00E83E7E" w:rsidRPr="0022345D" w:rsidRDefault="00E83E7E" w:rsidP="0084411D">
            <w:pPr>
              <w:spacing w:line="276" w:lineRule="auto"/>
              <w:rPr>
                <w:sz w:val="14"/>
              </w:rPr>
            </w:pPr>
            <w:r w:rsidRPr="0022345D">
              <w:rPr>
                <w:sz w:val="14"/>
              </w:rPr>
              <w:t>Dry fine root biomass (g)</w:t>
            </w:r>
          </w:p>
        </w:tc>
        <w:tc>
          <w:tcPr>
            <w:tcW w:w="970" w:type="dxa"/>
            <w:tcBorders>
              <w:left w:val="single" w:sz="4" w:space="0" w:color="auto"/>
            </w:tcBorders>
            <w:noWrap/>
            <w:hideMark/>
          </w:tcPr>
          <w:p w14:paraId="34A5B8C6" w14:textId="77777777" w:rsidR="00E83E7E" w:rsidRPr="0022345D" w:rsidRDefault="00E83E7E" w:rsidP="0084411D">
            <w:pPr>
              <w:spacing w:line="276" w:lineRule="auto"/>
              <w:rPr>
                <w:sz w:val="14"/>
              </w:rPr>
            </w:pPr>
            <w:r w:rsidRPr="0022345D">
              <w:rPr>
                <w:sz w:val="14"/>
              </w:rPr>
              <w:t>1.66 (1.23)</w:t>
            </w:r>
          </w:p>
        </w:tc>
        <w:tc>
          <w:tcPr>
            <w:tcW w:w="970" w:type="dxa"/>
            <w:tcBorders>
              <w:right w:val="single" w:sz="4" w:space="0" w:color="auto"/>
            </w:tcBorders>
            <w:noWrap/>
            <w:hideMark/>
          </w:tcPr>
          <w:p w14:paraId="54AE4D36" w14:textId="77777777" w:rsidR="00E83E7E" w:rsidRPr="0022345D" w:rsidRDefault="00E83E7E" w:rsidP="0084411D">
            <w:pPr>
              <w:spacing w:line="276" w:lineRule="auto"/>
              <w:rPr>
                <w:sz w:val="14"/>
              </w:rPr>
            </w:pPr>
            <w:r w:rsidRPr="0022345D">
              <w:rPr>
                <w:sz w:val="14"/>
              </w:rPr>
              <w:t>4.11 (1.96)</w:t>
            </w:r>
          </w:p>
        </w:tc>
        <w:tc>
          <w:tcPr>
            <w:tcW w:w="1024" w:type="dxa"/>
            <w:tcBorders>
              <w:left w:val="single" w:sz="4" w:space="0" w:color="auto"/>
            </w:tcBorders>
            <w:noWrap/>
            <w:hideMark/>
          </w:tcPr>
          <w:p w14:paraId="3DD4F3D3"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2D9AAC03"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21C5B812" w14:textId="77777777" w:rsidR="00E83E7E" w:rsidRPr="0022345D" w:rsidRDefault="00E83E7E" w:rsidP="0084411D">
            <w:pPr>
              <w:spacing w:line="276" w:lineRule="auto"/>
              <w:rPr>
                <w:sz w:val="14"/>
              </w:rPr>
            </w:pPr>
            <w:r w:rsidRPr="0022345D">
              <w:rPr>
                <w:sz w:val="14"/>
              </w:rPr>
              <w:t>1.95 (0.73)</w:t>
            </w:r>
          </w:p>
        </w:tc>
        <w:tc>
          <w:tcPr>
            <w:tcW w:w="970" w:type="dxa"/>
            <w:tcBorders>
              <w:right w:val="single" w:sz="4" w:space="0" w:color="auto"/>
            </w:tcBorders>
            <w:noWrap/>
            <w:hideMark/>
          </w:tcPr>
          <w:p w14:paraId="3933613B" w14:textId="77777777" w:rsidR="00E83E7E" w:rsidRPr="0022345D" w:rsidRDefault="00E83E7E" w:rsidP="0084411D">
            <w:pPr>
              <w:spacing w:line="276" w:lineRule="auto"/>
              <w:rPr>
                <w:sz w:val="14"/>
              </w:rPr>
            </w:pPr>
            <w:r w:rsidRPr="0022345D">
              <w:rPr>
                <w:sz w:val="14"/>
              </w:rPr>
              <w:t>2.61 (1.31)</w:t>
            </w:r>
          </w:p>
        </w:tc>
        <w:tc>
          <w:tcPr>
            <w:tcW w:w="897" w:type="dxa"/>
            <w:tcBorders>
              <w:left w:val="single" w:sz="4" w:space="0" w:color="auto"/>
            </w:tcBorders>
            <w:noWrap/>
            <w:hideMark/>
          </w:tcPr>
          <w:p w14:paraId="0325F459" w14:textId="77777777" w:rsidR="00E83E7E" w:rsidRPr="0022345D" w:rsidRDefault="00E83E7E" w:rsidP="0084411D">
            <w:pPr>
              <w:spacing w:line="276" w:lineRule="auto"/>
              <w:rPr>
                <w:sz w:val="14"/>
              </w:rPr>
            </w:pPr>
            <w:r>
              <w:rPr>
                <w:sz w:val="14"/>
              </w:rPr>
              <w:t>C x W*, C</w:t>
            </w:r>
          </w:p>
        </w:tc>
        <w:tc>
          <w:tcPr>
            <w:tcW w:w="1328" w:type="dxa"/>
            <w:tcBorders>
              <w:right w:val="single" w:sz="4" w:space="0" w:color="auto"/>
            </w:tcBorders>
            <w:noWrap/>
            <w:hideMark/>
          </w:tcPr>
          <w:p w14:paraId="621B9AA0" w14:textId="77777777" w:rsidR="00E83E7E" w:rsidRPr="0022345D" w:rsidRDefault="00E83E7E" w:rsidP="0084411D">
            <w:pPr>
              <w:spacing w:line="276" w:lineRule="auto"/>
              <w:rPr>
                <w:sz w:val="14"/>
              </w:rPr>
            </w:pPr>
            <w:r>
              <w:rPr>
                <w:sz w:val="14"/>
              </w:rPr>
              <w:t>c</w:t>
            </w:r>
          </w:p>
        </w:tc>
      </w:tr>
      <w:tr w:rsidR="00E83E7E" w:rsidRPr="00980B45" w14:paraId="6A598A47" w14:textId="77777777" w:rsidTr="0084411D">
        <w:trPr>
          <w:trHeight w:val="300"/>
        </w:trPr>
        <w:tc>
          <w:tcPr>
            <w:tcW w:w="2651" w:type="dxa"/>
            <w:tcBorders>
              <w:left w:val="single" w:sz="4" w:space="0" w:color="auto"/>
              <w:right w:val="single" w:sz="4" w:space="0" w:color="auto"/>
            </w:tcBorders>
            <w:noWrap/>
            <w:hideMark/>
          </w:tcPr>
          <w:p w14:paraId="3EE90A65" w14:textId="77777777" w:rsidR="00E83E7E" w:rsidRPr="0022345D" w:rsidRDefault="00E83E7E"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0D409D09" w14:textId="77777777" w:rsidR="00E83E7E" w:rsidRPr="0022345D" w:rsidRDefault="00E83E7E" w:rsidP="0084411D">
            <w:pPr>
              <w:spacing w:line="276" w:lineRule="auto"/>
              <w:rPr>
                <w:sz w:val="14"/>
              </w:rPr>
            </w:pPr>
            <w:r w:rsidRPr="0022345D">
              <w:rPr>
                <w:sz w:val="14"/>
              </w:rPr>
              <w:t>10.44 (3.75)</w:t>
            </w:r>
          </w:p>
        </w:tc>
        <w:tc>
          <w:tcPr>
            <w:tcW w:w="970" w:type="dxa"/>
            <w:tcBorders>
              <w:right w:val="single" w:sz="4" w:space="0" w:color="auto"/>
            </w:tcBorders>
            <w:noWrap/>
            <w:hideMark/>
          </w:tcPr>
          <w:p w14:paraId="02D51BAB" w14:textId="77777777" w:rsidR="00E83E7E" w:rsidRPr="0022345D" w:rsidRDefault="00E83E7E" w:rsidP="0084411D">
            <w:pPr>
              <w:spacing w:line="276" w:lineRule="auto"/>
              <w:rPr>
                <w:sz w:val="14"/>
              </w:rPr>
            </w:pPr>
            <w:r w:rsidRPr="0022345D">
              <w:rPr>
                <w:sz w:val="14"/>
              </w:rPr>
              <w:t>17.19 (5.66)</w:t>
            </w:r>
          </w:p>
        </w:tc>
        <w:tc>
          <w:tcPr>
            <w:tcW w:w="1024" w:type="dxa"/>
            <w:tcBorders>
              <w:left w:val="single" w:sz="4" w:space="0" w:color="auto"/>
            </w:tcBorders>
            <w:noWrap/>
            <w:hideMark/>
          </w:tcPr>
          <w:p w14:paraId="449327D8"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5C6C5034"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424DB75A" w14:textId="77777777" w:rsidR="00E83E7E" w:rsidRPr="0022345D" w:rsidRDefault="00E83E7E" w:rsidP="0084411D">
            <w:pPr>
              <w:spacing w:line="276" w:lineRule="auto"/>
              <w:rPr>
                <w:sz w:val="14"/>
              </w:rPr>
            </w:pPr>
            <w:r w:rsidRPr="0022345D">
              <w:rPr>
                <w:sz w:val="14"/>
              </w:rPr>
              <w:t>11.97 (3.28)</w:t>
            </w:r>
          </w:p>
        </w:tc>
        <w:tc>
          <w:tcPr>
            <w:tcW w:w="970" w:type="dxa"/>
            <w:tcBorders>
              <w:right w:val="single" w:sz="4" w:space="0" w:color="auto"/>
            </w:tcBorders>
            <w:noWrap/>
            <w:hideMark/>
          </w:tcPr>
          <w:p w14:paraId="3A7FD714" w14:textId="77777777" w:rsidR="00E83E7E" w:rsidRPr="0022345D" w:rsidRDefault="00E83E7E" w:rsidP="0084411D">
            <w:pPr>
              <w:spacing w:line="276" w:lineRule="auto"/>
              <w:rPr>
                <w:sz w:val="14"/>
              </w:rPr>
            </w:pPr>
            <w:r w:rsidRPr="0022345D">
              <w:rPr>
                <w:sz w:val="14"/>
              </w:rPr>
              <w:t>10.55 (3)</w:t>
            </w:r>
          </w:p>
        </w:tc>
        <w:tc>
          <w:tcPr>
            <w:tcW w:w="897" w:type="dxa"/>
            <w:tcBorders>
              <w:left w:val="single" w:sz="4" w:space="0" w:color="auto"/>
            </w:tcBorders>
            <w:noWrap/>
            <w:hideMark/>
          </w:tcPr>
          <w:p w14:paraId="556AFCDF" w14:textId="77777777" w:rsidR="00E83E7E" w:rsidRPr="0022345D" w:rsidRDefault="00E83E7E" w:rsidP="0084411D">
            <w:pPr>
              <w:spacing w:line="276" w:lineRule="auto"/>
              <w:rPr>
                <w:sz w:val="14"/>
              </w:rPr>
            </w:pPr>
            <w:r>
              <w:rPr>
                <w:sz w:val="14"/>
              </w:rPr>
              <w:t>C x W</w:t>
            </w:r>
          </w:p>
        </w:tc>
        <w:tc>
          <w:tcPr>
            <w:tcW w:w="1328" w:type="dxa"/>
            <w:tcBorders>
              <w:right w:val="single" w:sz="4" w:space="0" w:color="auto"/>
            </w:tcBorders>
            <w:noWrap/>
            <w:hideMark/>
          </w:tcPr>
          <w:p w14:paraId="0473D25A" w14:textId="77777777" w:rsidR="00E83E7E" w:rsidRPr="0022345D" w:rsidRDefault="00E83E7E" w:rsidP="0084411D">
            <w:pPr>
              <w:spacing w:line="276" w:lineRule="auto"/>
              <w:rPr>
                <w:sz w:val="14"/>
              </w:rPr>
            </w:pPr>
            <w:r w:rsidRPr="0022345D">
              <w:rPr>
                <w:sz w:val="14"/>
              </w:rPr>
              <w:t> </w:t>
            </w:r>
          </w:p>
        </w:tc>
      </w:tr>
      <w:tr w:rsidR="00E83E7E" w:rsidRPr="00980B45" w14:paraId="0B2AC549" w14:textId="77777777" w:rsidTr="0084411D">
        <w:trPr>
          <w:trHeight w:val="300"/>
        </w:trPr>
        <w:tc>
          <w:tcPr>
            <w:tcW w:w="2651" w:type="dxa"/>
            <w:tcBorders>
              <w:left w:val="single" w:sz="4" w:space="0" w:color="auto"/>
              <w:right w:val="single" w:sz="4" w:space="0" w:color="auto"/>
            </w:tcBorders>
            <w:noWrap/>
            <w:hideMark/>
          </w:tcPr>
          <w:p w14:paraId="081ABFDB" w14:textId="77777777" w:rsidR="00E83E7E" w:rsidRPr="0022345D" w:rsidRDefault="00E83E7E"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053EE3EB" w14:textId="77777777" w:rsidR="00E83E7E" w:rsidRPr="0022345D" w:rsidRDefault="00E83E7E" w:rsidP="0084411D">
            <w:pPr>
              <w:spacing w:line="276" w:lineRule="auto"/>
              <w:rPr>
                <w:sz w:val="14"/>
              </w:rPr>
            </w:pPr>
            <w:r w:rsidRPr="0022345D">
              <w:rPr>
                <w:sz w:val="14"/>
              </w:rPr>
              <w:t>0.34 (0.06)</w:t>
            </w:r>
          </w:p>
        </w:tc>
        <w:tc>
          <w:tcPr>
            <w:tcW w:w="970" w:type="dxa"/>
            <w:tcBorders>
              <w:right w:val="single" w:sz="4" w:space="0" w:color="auto"/>
            </w:tcBorders>
            <w:noWrap/>
            <w:hideMark/>
          </w:tcPr>
          <w:p w14:paraId="58BA5A0E" w14:textId="77777777" w:rsidR="00E83E7E" w:rsidRPr="0022345D" w:rsidRDefault="00E83E7E" w:rsidP="0084411D">
            <w:pPr>
              <w:spacing w:line="276" w:lineRule="auto"/>
              <w:rPr>
                <w:sz w:val="14"/>
              </w:rPr>
            </w:pPr>
            <w:r w:rsidRPr="0022345D">
              <w:rPr>
                <w:sz w:val="14"/>
              </w:rPr>
              <w:t>0.39 (0.04)</w:t>
            </w:r>
          </w:p>
        </w:tc>
        <w:tc>
          <w:tcPr>
            <w:tcW w:w="1024" w:type="dxa"/>
            <w:tcBorders>
              <w:left w:val="single" w:sz="4" w:space="0" w:color="auto"/>
            </w:tcBorders>
            <w:noWrap/>
            <w:hideMark/>
          </w:tcPr>
          <w:p w14:paraId="001DA0F5" w14:textId="77777777" w:rsidR="00E83E7E" w:rsidRPr="0022345D" w:rsidRDefault="00E83E7E" w:rsidP="0084411D">
            <w:pPr>
              <w:spacing w:line="276" w:lineRule="auto"/>
              <w:rPr>
                <w:sz w:val="14"/>
              </w:rPr>
            </w:pPr>
            <w:r w:rsidRPr="0022345D">
              <w:rPr>
                <w:sz w:val="14"/>
              </w:rPr>
              <w:t>0.29 (0.1)</w:t>
            </w:r>
          </w:p>
        </w:tc>
        <w:tc>
          <w:tcPr>
            <w:tcW w:w="970" w:type="dxa"/>
            <w:tcBorders>
              <w:right w:val="single" w:sz="4" w:space="0" w:color="auto"/>
            </w:tcBorders>
            <w:noWrap/>
            <w:hideMark/>
          </w:tcPr>
          <w:p w14:paraId="0BB490A1" w14:textId="77777777" w:rsidR="00E83E7E" w:rsidRPr="0022345D" w:rsidRDefault="00E83E7E" w:rsidP="0084411D">
            <w:pPr>
              <w:spacing w:line="276" w:lineRule="auto"/>
              <w:rPr>
                <w:sz w:val="14"/>
              </w:rPr>
            </w:pPr>
            <w:r w:rsidRPr="0022345D">
              <w:rPr>
                <w:sz w:val="14"/>
              </w:rPr>
              <w:t>0.27 (0.04)</w:t>
            </w:r>
          </w:p>
        </w:tc>
        <w:tc>
          <w:tcPr>
            <w:tcW w:w="1041" w:type="dxa"/>
            <w:tcBorders>
              <w:left w:val="single" w:sz="4" w:space="0" w:color="auto"/>
            </w:tcBorders>
            <w:noWrap/>
            <w:hideMark/>
          </w:tcPr>
          <w:p w14:paraId="291D17C1" w14:textId="77777777" w:rsidR="00E83E7E" w:rsidRPr="0022345D" w:rsidRDefault="00E83E7E" w:rsidP="0084411D">
            <w:pPr>
              <w:spacing w:line="276" w:lineRule="auto"/>
              <w:rPr>
                <w:sz w:val="14"/>
              </w:rPr>
            </w:pPr>
            <w:r w:rsidRPr="0022345D">
              <w:rPr>
                <w:sz w:val="14"/>
              </w:rPr>
              <w:t>0.34 (0.03)</w:t>
            </w:r>
          </w:p>
        </w:tc>
        <w:tc>
          <w:tcPr>
            <w:tcW w:w="970" w:type="dxa"/>
            <w:tcBorders>
              <w:right w:val="single" w:sz="4" w:space="0" w:color="auto"/>
            </w:tcBorders>
            <w:noWrap/>
            <w:hideMark/>
          </w:tcPr>
          <w:p w14:paraId="5C250FDC" w14:textId="77777777" w:rsidR="00E83E7E" w:rsidRPr="0022345D" w:rsidRDefault="00E83E7E" w:rsidP="0084411D">
            <w:pPr>
              <w:spacing w:line="276" w:lineRule="auto"/>
              <w:rPr>
                <w:sz w:val="14"/>
              </w:rPr>
            </w:pPr>
            <w:r w:rsidRPr="0022345D">
              <w:rPr>
                <w:sz w:val="14"/>
              </w:rPr>
              <w:t>0.39 (0.04)</w:t>
            </w:r>
          </w:p>
        </w:tc>
        <w:tc>
          <w:tcPr>
            <w:tcW w:w="897" w:type="dxa"/>
            <w:tcBorders>
              <w:left w:val="single" w:sz="4" w:space="0" w:color="auto"/>
            </w:tcBorders>
            <w:noWrap/>
            <w:hideMark/>
          </w:tcPr>
          <w:p w14:paraId="14DE43D4" w14:textId="77777777" w:rsidR="00E83E7E" w:rsidRPr="0022345D" w:rsidRDefault="00E83E7E" w:rsidP="0084411D">
            <w:pPr>
              <w:spacing w:line="276" w:lineRule="auto"/>
              <w:rPr>
                <w:sz w:val="14"/>
              </w:rPr>
            </w:pPr>
            <w:r>
              <w:rPr>
                <w:sz w:val="14"/>
              </w:rPr>
              <w:t>W</w:t>
            </w:r>
          </w:p>
        </w:tc>
        <w:tc>
          <w:tcPr>
            <w:tcW w:w="1328" w:type="dxa"/>
            <w:tcBorders>
              <w:right w:val="single" w:sz="4" w:space="0" w:color="auto"/>
            </w:tcBorders>
            <w:noWrap/>
            <w:hideMark/>
          </w:tcPr>
          <w:p w14:paraId="2DDCD02B" w14:textId="77777777" w:rsidR="00E83E7E" w:rsidRPr="0022345D" w:rsidRDefault="00E83E7E" w:rsidP="0084411D">
            <w:pPr>
              <w:spacing w:line="276" w:lineRule="auto"/>
              <w:rPr>
                <w:sz w:val="14"/>
              </w:rPr>
            </w:pPr>
            <w:r w:rsidRPr="0022345D">
              <w:rPr>
                <w:sz w:val="14"/>
              </w:rPr>
              <w:t> </w:t>
            </w:r>
          </w:p>
        </w:tc>
      </w:tr>
      <w:tr w:rsidR="00E83E7E" w:rsidRPr="00980B45" w14:paraId="0E1BD5EA" w14:textId="77777777" w:rsidTr="0084411D">
        <w:trPr>
          <w:trHeight w:val="300"/>
        </w:trPr>
        <w:tc>
          <w:tcPr>
            <w:tcW w:w="2651" w:type="dxa"/>
            <w:tcBorders>
              <w:left w:val="single" w:sz="4" w:space="0" w:color="auto"/>
              <w:right w:val="single" w:sz="4" w:space="0" w:color="auto"/>
            </w:tcBorders>
            <w:noWrap/>
            <w:hideMark/>
          </w:tcPr>
          <w:p w14:paraId="02DF35D3" w14:textId="77777777" w:rsidR="00E83E7E" w:rsidRPr="0022345D" w:rsidRDefault="00E83E7E" w:rsidP="0084411D">
            <w:pPr>
              <w:spacing w:line="276" w:lineRule="auto"/>
              <w:rPr>
                <w:sz w:val="14"/>
              </w:rPr>
            </w:pPr>
            <w:r w:rsidRPr="0022345D">
              <w:rPr>
                <w:sz w:val="14"/>
              </w:rPr>
              <w:t>Fine root DMC (%)</w:t>
            </w:r>
          </w:p>
        </w:tc>
        <w:tc>
          <w:tcPr>
            <w:tcW w:w="970" w:type="dxa"/>
            <w:tcBorders>
              <w:left w:val="single" w:sz="4" w:space="0" w:color="auto"/>
            </w:tcBorders>
            <w:noWrap/>
            <w:hideMark/>
          </w:tcPr>
          <w:p w14:paraId="48208AE3" w14:textId="77777777" w:rsidR="00E83E7E" w:rsidRPr="0022345D" w:rsidRDefault="00E83E7E" w:rsidP="0084411D">
            <w:pPr>
              <w:spacing w:line="276" w:lineRule="auto"/>
              <w:rPr>
                <w:sz w:val="14"/>
              </w:rPr>
            </w:pPr>
            <w:r w:rsidRPr="0022345D">
              <w:rPr>
                <w:sz w:val="14"/>
              </w:rPr>
              <w:t>0.18 (0.08)</w:t>
            </w:r>
          </w:p>
        </w:tc>
        <w:tc>
          <w:tcPr>
            <w:tcW w:w="970" w:type="dxa"/>
            <w:tcBorders>
              <w:right w:val="single" w:sz="4" w:space="0" w:color="auto"/>
            </w:tcBorders>
            <w:noWrap/>
            <w:hideMark/>
          </w:tcPr>
          <w:p w14:paraId="237CF8E4" w14:textId="77777777" w:rsidR="00E83E7E" w:rsidRPr="0022345D" w:rsidRDefault="00E83E7E" w:rsidP="0084411D">
            <w:pPr>
              <w:spacing w:line="276" w:lineRule="auto"/>
              <w:rPr>
                <w:sz w:val="14"/>
              </w:rPr>
            </w:pPr>
            <w:r w:rsidRPr="0022345D">
              <w:rPr>
                <w:sz w:val="14"/>
              </w:rPr>
              <w:t>0.25 (0.07)</w:t>
            </w:r>
          </w:p>
        </w:tc>
        <w:tc>
          <w:tcPr>
            <w:tcW w:w="1024" w:type="dxa"/>
            <w:tcBorders>
              <w:left w:val="single" w:sz="4" w:space="0" w:color="auto"/>
            </w:tcBorders>
            <w:noWrap/>
            <w:hideMark/>
          </w:tcPr>
          <w:p w14:paraId="0C6505D1" w14:textId="77777777" w:rsidR="00E83E7E" w:rsidRPr="0022345D" w:rsidRDefault="00E83E7E" w:rsidP="0084411D">
            <w:pPr>
              <w:spacing w:line="276" w:lineRule="auto"/>
              <w:rPr>
                <w:sz w:val="14"/>
              </w:rPr>
            </w:pPr>
            <w:r w:rsidRPr="0022345D">
              <w:rPr>
                <w:sz w:val="14"/>
              </w:rPr>
              <w:t>0.18 (0.08)</w:t>
            </w:r>
          </w:p>
        </w:tc>
        <w:tc>
          <w:tcPr>
            <w:tcW w:w="970" w:type="dxa"/>
            <w:tcBorders>
              <w:right w:val="single" w:sz="4" w:space="0" w:color="auto"/>
            </w:tcBorders>
            <w:noWrap/>
            <w:hideMark/>
          </w:tcPr>
          <w:p w14:paraId="1A9CE53D" w14:textId="77777777" w:rsidR="00E83E7E" w:rsidRPr="0022345D" w:rsidRDefault="00E83E7E" w:rsidP="0084411D">
            <w:pPr>
              <w:spacing w:line="276" w:lineRule="auto"/>
              <w:rPr>
                <w:sz w:val="14"/>
              </w:rPr>
            </w:pPr>
            <w:r w:rsidRPr="0022345D">
              <w:rPr>
                <w:sz w:val="14"/>
              </w:rPr>
              <w:t>0.21 (0.04)</w:t>
            </w:r>
          </w:p>
        </w:tc>
        <w:tc>
          <w:tcPr>
            <w:tcW w:w="1041" w:type="dxa"/>
            <w:tcBorders>
              <w:left w:val="single" w:sz="4" w:space="0" w:color="auto"/>
            </w:tcBorders>
            <w:noWrap/>
            <w:hideMark/>
          </w:tcPr>
          <w:p w14:paraId="1013257D" w14:textId="77777777" w:rsidR="00E83E7E" w:rsidRPr="0022345D" w:rsidRDefault="00E83E7E" w:rsidP="0084411D">
            <w:pPr>
              <w:spacing w:line="276" w:lineRule="auto"/>
              <w:rPr>
                <w:sz w:val="14"/>
              </w:rPr>
            </w:pPr>
            <w:r w:rsidRPr="0022345D">
              <w:rPr>
                <w:sz w:val="14"/>
              </w:rPr>
              <w:t>0.15 (0.02)</w:t>
            </w:r>
          </w:p>
        </w:tc>
        <w:tc>
          <w:tcPr>
            <w:tcW w:w="970" w:type="dxa"/>
            <w:tcBorders>
              <w:right w:val="single" w:sz="4" w:space="0" w:color="auto"/>
            </w:tcBorders>
            <w:noWrap/>
            <w:hideMark/>
          </w:tcPr>
          <w:p w14:paraId="4991D519" w14:textId="77777777" w:rsidR="00E83E7E" w:rsidRPr="0022345D" w:rsidRDefault="00E83E7E" w:rsidP="0084411D">
            <w:pPr>
              <w:spacing w:line="276" w:lineRule="auto"/>
              <w:rPr>
                <w:sz w:val="14"/>
              </w:rPr>
            </w:pPr>
            <w:r w:rsidRPr="0022345D">
              <w:rPr>
                <w:sz w:val="14"/>
              </w:rPr>
              <w:t>0.19 (0.03)</w:t>
            </w:r>
          </w:p>
        </w:tc>
        <w:tc>
          <w:tcPr>
            <w:tcW w:w="897" w:type="dxa"/>
            <w:tcBorders>
              <w:left w:val="single" w:sz="4" w:space="0" w:color="auto"/>
            </w:tcBorders>
            <w:noWrap/>
            <w:hideMark/>
          </w:tcPr>
          <w:p w14:paraId="7AA8EBC2"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3D695CD9" w14:textId="77777777" w:rsidR="00E83E7E" w:rsidRPr="0022345D" w:rsidRDefault="00E83E7E" w:rsidP="0084411D">
            <w:pPr>
              <w:spacing w:line="276" w:lineRule="auto"/>
              <w:rPr>
                <w:sz w:val="14"/>
              </w:rPr>
            </w:pPr>
            <w:r w:rsidRPr="0022345D">
              <w:rPr>
                <w:sz w:val="14"/>
              </w:rPr>
              <w:t> </w:t>
            </w:r>
          </w:p>
        </w:tc>
      </w:tr>
      <w:tr w:rsidR="00E83E7E" w:rsidRPr="00980B45" w14:paraId="03E73D3D" w14:textId="77777777" w:rsidTr="0084411D">
        <w:trPr>
          <w:trHeight w:val="300"/>
        </w:trPr>
        <w:tc>
          <w:tcPr>
            <w:tcW w:w="2651" w:type="dxa"/>
            <w:tcBorders>
              <w:left w:val="single" w:sz="4" w:space="0" w:color="auto"/>
              <w:right w:val="single" w:sz="4" w:space="0" w:color="auto"/>
            </w:tcBorders>
            <w:noWrap/>
            <w:hideMark/>
          </w:tcPr>
          <w:p w14:paraId="5CEA26C2" w14:textId="77777777" w:rsidR="00E83E7E" w:rsidRPr="0022345D" w:rsidRDefault="00E83E7E" w:rsidP="0084411D">
            <w:pPr>
              <w:spacing w:line="276" w:lineRule="auto"/>
              <w:rPr>
                <w:sz w:val="14"/>
              </w:rPr>
            </w:pPr>
            <w:r w:rsidRPr="0022345D">
              <w:rPr>
                <w:sz w:val="14"/>
              </w:rPr>
              <w:t>SLA (cm² g⁻¹)</w:t>
            </w:r>
          </w:p>
        </w:tc>
        <w:tc>
          <w:tcPr>
            <w:tcW w:w="970" w:type="dxa"/>
            <w:tcBorders>
              <w:left w:val="single" w:sz="4" w:space="0" w:color="auto"/>
            </w:tcBorders>
            <w:noWrap/>
            <w:hideMark/>
          </w:tcPr>
          <w:p w14:paraId="1DDDB586" w14:textId="77777777" w:rsidR="00E83E7E" w:rsidRPr="0022345D" w:rsidRDefault="00E83E7E" w:rsidP="0084411D">
            <w:pPr>
              <w:spacing w:line="276" w:lineRule="auto"/>
              <w:rPr>
                <w:sz w:val="14"/>
              </w:rPr>
            </w:pPr>
            <w:r w:rsidRPr="0022345D">
              <w:rPr>
                <w:sz w:val="14"/>
              </w:rPr>
              <w:t>20.82 (2.39)</w:t>
            </w:r>
          </w:p>
        </w:tc>
        <w:tc>
          <w:tcPr>
            <w:tcW w:w="970" w:type="dxa"/>
            <w:tcBorders>
              <w:right w:val="single" w:sz="4" w:space="0" w:color="auto"/>
            </w:tcBorders>
            <w:noWrap/>
            <w:hideMark/>
          </w:tcPr>
          <w:p w14:paraId="5D898F5F" w14:textId="77777777" w:rsidR="00E83E7E" w:rsidRPr="0022345D" w:rsidRDefault="00E83E7E" w:rsidP="0084411D">
            <w:pPr>
              <w:spacing w:line="276" w:lineRule="auto"/>
              <w:rPr>
                <w:sz w:val="14"/>
              </w:rPr>
            </w:pPr>
            <w:r w:rsidRPr="0022345D">
              <w:rPr>
                <w:sz w:val="14"/>
              </w:rPr>
              <w:t>18.84 (1.76)</w:t>
            </w:r>
          </w:p>
        </w:tc>
        <w:tc>
          <w:tcPr>
            <w:tcW w:w="1024" w:type="dxa"/>
            <w:tcBorders>
              <w:left w:val="single" w:sz="4" w:space="0" w:color="auto"/>
            </w:tcBorders>
            <w:noWrap/>
            <w:hideMark/>
          </w:tcPr>
          <w:p w14:paraId="014E2A79" w14:textId="77777777" w:rsidR="00E83E7E" w:rsidRPr="0022345D" w:rsidRDefault="00E83E7E" w:rsidP="0084411D">
            <w:pPr>
              <w:spacing w:line="276" w:lineRule="auto"/>
              <w:rPr>
                <w:sz w:val="14"/>
              </w:rPr>
            </w:pPr>
            <w:r w:rsidRPr="0022345D">
              <w:rPr>
                <w:sz w:val="14"/>
              </w:rPr>
              <w:t>20.76 (1.61)</w:t>
            </w:r>
          </w:p>
        </w:tc>
        <w:tc>
          <w:tcPr>
            <w:tcW w:w="970" w:type="dxa"/>
            <w:tcBorders>
              <w:right w:val="single" w:sz="4" w:space="0" w:color="auto"/>
            </w:tcBorders>
            <w:noWrap/>
            <w:hideMark/>
          </w:tcPr>
          <w:p w14:paraId="2EC01A35" w14:textId="77777777" w:rsidR="00E83E7E" w:rsidRPr="0022345D" w:rsidRDefault="00E83E7E" w:rsidP="0084411D">
            <w:pPr>
              <w:spacing w:line="276" w:lineRule="auto"/>
              <w:rPr>
                <w:sz w:val="14"/>
              </w:rPr>
            </w:pPr>
            <w:r w:rsidRPr="0022345D">
              <w:rPr>
                <w:sz w:val="14"/>
              </w:rPr>
              <w:t>20.57 (2.33)</w:t>
            </w:r>
          </w:p>
        </w:tc>
        <w:tc>
          <w:tcPr>
            <w:tcW w:w="1041" w:type="dxa"/>
            <w:tcBorders>
              <w:left w:val="single" w:sz="4" w:space="0" w:color="auto"/>
            </w:tcBorders>
            <w:noWrap/>
            <w:hideMark/>
          </w:tcPr>
          <w:p w14:paraId="1ABA2A37" w14:textId="77777777" w:rsidR="00E83E7E" w:rsidRPr="0022345D" w:rsidRDefault="00E83E7E" w:rsidP="0084411D">
            <w:pPr>
              <w:spacing w:line="276" w:lineRule="auto"/>
              <w:rPr>
                <w:sz w:val="14"/>
              </w:rPr>
            </w:pPr>
            <w:r w:rsidRPr="0022345D">
              <w:rPr>
                <w:sz w:val="14"/>
              </w:rPr>
              <w:t>20.3 (2.19)</w:t>
            </w:r>
          </w:p>
        </w:tc>
        <w:tc>
          <w:tcPr>
            <w:tcW w:w="970" w:type="dxa"/>
            <w:tcBorders>
              <w:right w:val="single" w:sz="4" w:space="0" w:color="auto"/>
            </w:tcBorders>
            <w:noWrap/>
            <w:hideMark/>
          </w:tcPr>
          <w:p w14:paraId="72F23F7B" w14:textId="77777777" w:rsidR="00E83E7E" w:rsidRPr="0022345D" w:rsidRDefault="00E83E7E" w:rsidP="0084411D">
            <w:pPr>
              <w:spacing w:line="276" w:lineRule="auto"/>
              <w:rPr>
                <w:sz w:val="14"/>
              </w:rPr>
            </w:pPr>
            <w:r w:rsidRPr="0022345D">
              <w:rPr>
                <w:sz w:val="14"/>
              </w:rPr>
              <w:t>21.61 (1.47)</w:t>
            </w:r>
          </w:p>
        </w:tc>
        <w:tc>
          <w:tcPr>
            <w:tcW w:w="897" w:type="dxa"/>
            <w:tcBorders>
              <w:left w:val="single" w:sz="4" w:space="0" w:color="auto"/>
            </w:tcBorders>
            <w:noWrap/>
            <w:hideMark/>
          </w:tcPr>
          <w:p w14:paraId="527A3C6B"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366CB84D" w14:textId="77777777" w:rsidR="00E83E7E" w:rsidRPr="0022345D" w:rsidRDefault="00E83E7E" w:rsidP="0084411D">
            <w:pPr>
              <w:spacing w:line="276" w:lineRule="auto"/>
              <w:rPr>
                <w:sz w:val="14"/>
              </w:rPr>
            </w:pPr>
            <w:r w:rsidRPr="0022345D">
              <w:rPr>
                <w:sz w:val="14"/>
              </w:rPr>
              <w:t> </w:t>
            </w:r>
          </w:p>
        </w:tc>
      </w:tr>
      <w:tr w:rsidR="00E83E7E" w:rsidRPr="00980B45" w14:paraId="0BA59E6C"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592509C7" w14:textId="77777777" w:rsidR="00E83E7E" w:rsidRPr="0022345D" w:rsidRDefault="00E83E7E"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7CF4EF1B" w14:textId="77777777" w:rsidR="00E83E7E" w:rsidRPr="0022345D" w:rsidRDefault="00E83E7E" w:rsidP="0084411D">
            <w:pPr>
              <w:spacing w:line="276" w:lineRule="auto"/>
              <w:rPr>
                <w:sz w:val="14"/>
              </w:rPr>
            </w:pPr>
            <w:r w:rsidRPr="0022345D">
              <w:rPr>
                <w:sz w:val="14"/>
              </w:rPr>
              <w:t>0.4 (0.03)</w:t>
            </w:r>
          </w:p>
        </w:tc>
        <w:tc>
          <w:tcPr>
            <w:tcW w:w="970" w:type="dxa"/>
            <w:tcBorders>
              <w:bottom w:val="single" w:sz="4" w:space="0" w:color="auto"/>
              <w:right w:val="single" w:sz="4" w:space="0" w:color="auto"/>
            </w:tcBorders>
            <w:noWrap/>
            <w:hideMark/>
          </w:tcPr>
          <w:p w14:paraId="5B85DA84" w14:textId="77777777" w:rsidR="00E83E7E" w:rsidRPr="0022345D" w:rsidRDefault="00E83E7E" w:rsidP="0084411D">
            <w:pPr>
              <w:spacing w:line="276" w:lineRule="auto"/>
              <w:rPr>
                <w:sz w:val="14"/>
              </w:rPr>
            </w:pPr>
            <w:r w:rsidRPr="0022345D">
              <w:rPr>
                <w:sz w:val="14"/>
              </w:rPr>
              <w:t>0.44 (0.02)</w:t>
            </w:r>
          </w:p>
        </w:tc>
        <w:tc>
          <w:tcPr>
            <w:tcW w:w="1024" w:type="dxa"/>
            <w:tcBorders>
              <w:left w:val="single" w:sz="4" w:space="0" w:color="auto"/>
              <w:bottom w:val="single" w:sz="4" w:space="0" w:color="auto"/>
            </w:tcBorders>
            <w:noWrap/>
            <w:hideMark/>
          </w:tcPr>
          <w:p w14:paraId="391CCF99" w14:textId="77777777" w:rsidR="00E83E7E" w:rsidRPr="0022345D" w:rsidRDefault="00E83E7E" w:rsidP="0084411D">
            <w:pPr>
              <w:spacing w:line="276" w:lineRule="auto"/>
              <w:rPr>
                <w:sz w:val="14"/>
              </w:rPr>
            </w:pPr>
            <w:r w:rsidRPr="0022345D">
              <w:rPr>
                <w:sz w:val="14"/>
              </w:rPr>
              <w:t>0.34 (0.09)</w:t>
            </w:r>
          </w:p>
        </w:tc>
        <w:tc>
          <w:tcPr>
            <w:tcW w:w="970" w:type="dxa"/>
            <w:tcBorders>
              <w:bottom w:val="single" w:sz="4" w:space="0" w:color="auto"/>
              <w:right w:val="single" w:sz="4" w:space="0" w:color="auto"/>
            </w:tcBorders>
            <w:noWrap/>
            <w:hideMark/>
          </w:tcPr>
          <w:p w14:paraId="2154EBAA" w14:textId="77777777" w:rsidR="00E83E7E" w:rsidRPr="0022345D" w:rsidRDefault="00E83E7E" w:rsidP="0084411D">
            <w:pPr>
              <w:spacing w:line="276" w:lineRule="auto"/>
              <w:rPr>
                <w:sz w:val="14"/>
              </w:rPr>
            </w:pPr>
            <w:r w:rsidRPr="0022345D">
              <w:rPr>
                <w:sz w:val="14"/>
              </w:rPr>
              <w:t>0.4 (0.03)</w:t>
            </w:r>
          </w:p>
        </w:tc>
        <w:tc>
          <w:tcPr>
            <w:tcW w:w="1041" w:type="dxa"/>
            <w:tcBorders>
              <w:left w:val="single" w:sz="4" w:space="0" w:color="auto"/>
              <w:bottom w:val="single" w:sz="4" w:space="0" w:color="auto"/>
            </w:tcBorders>
            <w:noWrap/>
            <w:hideMark/>
          </w:tcPr>
          <w:p w14:paraId="51E18C62" w14:textId="77777777" w:rsidR="00E83E7E" w:rsidRPr="0022345D" w:rsidRDefault="00E83E7E" w:rsidP="0084411D">
            <w:pPr>
              <w:spacing w:line="276" w:lineRule="auto"/>
              <w:rPr>
                <w:sz w:val="14"/>
              </w:rPr>
            </w:pPr>
            <w:r w:rsidRPr="0022345D">
              <w:rPr>
                <w:sz w:val="14"/>
              </w:rPr>
              <w:t>0.41 (0.02)</w:t>
            </w:r>
          </w:p>
        </w:tc>
        <w:tc>
          <w:tcPr>
            <w:tcW w:w="970" w:type="dxa"/>
            <w:tcBorders>
              <w:bottom w:val="single" w:sz="4" w:space="0" w:color="auto"/>
              <w:right w:val="single" w:sz="4" w:space="0" w:color="auto"/>
            </w:tcBorders>
            <w:noWrap/>
            <w:hideMark/>
          </w:tcPr>
          <w:p w14:paraId="54D36B36" w14:textId="77777777" w:rsidR="00E83E7E" w:rsidRPr="0022345D" w:rsidRDefault="00E83E7E" w:rsidP="0084411D">
            <w:pPr>
              <w:spacing w:line="276" w:lineRule="auto"/>
              <w:rPr>
                <w:sz w:val="14"/>
              </w:rPr>
            </w:pPr>
            <w:r w:rsidRPr="0022345D">
              <w:rPr>
                <w:sz w:val="14"/>
              </w:rPr>
              <w:t>0.41 (0.04)</w:t>
            </w:r>
          </w:p>
        </w:tc>
        <w:tc>
          <w:tcPr>
            <w:tcW w:w="897" w:type="dxa"/>
            <w:tcBorders>
              <w:left w:val="single" w:sz="4" w:space="0" w:color="auto"/>
              <w:bottom w:val="single" w:sz="4" w:space="0" w:color="auto"/>
            </w:tcBorders>
            <w:noWrap/>
            <w:hideMark/>
          </w:tcPr>
          <w:p w14:paraId="4DC4C7C4" w14:textId="77777777" w:rsidR="00E83E7E" w:rsidRPr="0022345D" w:rsidRDefault="00E83E7E" w:rsidP="0084411D">
            <w:pPr>
              <w:spacing w:line="276" w:lineRule="auto"/>
              <w:rPr>
                <w:sz w:val="14"/>
              </w:rPr>
            </w:pPr>
            <w:r w:rsidRPr="0022345D">
              <w:rPr>
                <w:sz w:val="14"/>
              </w:rPr>
              <w:t>C</w:t>
            </w:r>
          </w:p>
        </w:tc>
        <w:tc>
          <w:tcPr>
            <w:tcW w:w="1328" w:type="dxa"/>
            <w:tcBorders>
              <w:bottom w:val="single" w:sz="4" w:space="0" w:color="auto"/>
              <w:right w:val="single" w:sz="4" w:space="0" w:color="auto"/>
            </w:tcBorders>
            <w:noWrap/>
            <w:hideMark/>
          </w:tcPr>
          <w:p w14:paraId="1130792E" w14:textId="77777777" w:rsidR="00E83E7E" w:rsidRPr="0022345D" w:rsidRDefault="00E83E7E" w:rsidP="0084411D">
            <w:pPr>
              <w:spacing w:line="276" w:lineRule="auto"/>
              <w:rPr>
                <w:sz w:val="14"/>
              </w:rPr>
            </w:pPr>
            <w:r w:rsidRPr="0022345D">
              <w:rPr>
                <w:sz w:val="14"/>
              </w:rPr>
              <w:t> </w:t>
            </w:r>
          </w:p>
        </w:tc>
      </w:tr>
      <w:tr w:rsidR="00E83E7E" w:rsidRPr="00980B45" w14:paraId="07ADD36E" w14:textId="77777777" w:rsidTr="0084411D">
        <w:trPr>
          <w:trHeight w:val="300"/>
        </w:trPr>
        <w:tc>
          <w:tcPr>
            <w:tcW w:w="2651" w:type="dxa"/>
            <w:tcBorders>
              <w:top w:val="single" w:sz="4" w:space="0" w:color="auto"/>
              <w:left w:val="single" w:sz="4" w:space="0" w:color="auto"/>
              <w:right w:val="single" w:sz="4" w:space="0" w:color="auto"/>
            </w:tcBorders>
            <w:noWrap/>
            <w:hideMark/>
          </w:tcPr>
          <w:p w14:paraId="6BBB5E5D" w14:textId="77777777" w:rsidR="00E83E7E" w:rsidRPr="0022345D" w:rsidRDefault="00E83E7E" w:rsidP="0084411D">
            <w:pPr>
              <w:spacing w:line="276" w:lineRule="auto"/>
              <w:rPr>
                <w:b/>
                <w:i/>
                <w:iCs/>
                <w:sz w:val="14"/>
              </w:rPr>
            </w:pPr>
            <w:r w:rsidRPr="0022345D">
              <w:rPr>
                <w:b/>
                <w:i/>
                <w:iCs/>
                <w:sz w:val="14"/>
              </w:rPr>
              <w:t xml:space="preserve">Eucalyptus </w:t>
            </w:r>
            <w:proofErr w:type="spellStart"/>
            <w:r w:rsidRPr="0022345D">
              <w:rPr>
                <w:b/>
                <w:i/>
                <w:iCs/>
                <w:sz w:val="14"/>
              </w:rPr>
              <w:t>camaldulensis</w:t>
            </w:r>
            <w:proofErr w:type="spellEnd"/>
          </w:p>
        </w:tc>
        <w:tc>
          <w:tcPr>
            <w:tcW w:w="970" w:type="dxa"/>
            <w:tcBorders>
              <w:top w:val="single" w:sz="4" w:space="0" w:color="auto"/>
              <w:left w:val="single" w:sz="4" w:space="0" w:color="auto"/>
            </w:tcBorders>
            <w:noWrap/>
            <w:hideMark/>
          </w:tcPr>
          <w:p w14:paraId="0E1FFA6B"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BD68C3F" w14:textId="77777777" w:rsidR="00E83E7E" w:rsidRPr="0022345D" w:rsidRDefault="00E83E7E"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70CF419F"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5A1570F6" w14:textId="77777777" w:rsidR="00E83E7E" w:rsidRPr="0022345D" w:rsidRDefault="00E83E7E"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039B857B"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005C79AF" w14:textId="77777777" w:rsidR="00E83E7E" w:rsidRPr="0022345D" w:rsidRDefault="00E83E7E" w:rsidP="0084411D">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76B4D250" w14:textId="77777777" w:rsidR="00E83E7E" w:rsidRPr="0022345D" w:rsidRDefault="00E83E7E" w:rsidP="0084411D">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11F5398F" w14:textId="77777777" w:rsidR="00E83E7E" w:rsidRPr="0022345D" w:rsidRDefault="00E83E7E" w:rsidP="0084411D">
            <w:pPr>
              <w:spacing w:line="276" w:lineRule="auto"/>
              <w:rPr>
                <w:sz w:val="14"/>
              </w:rPr>
            </w:pPr>
            <w:r w:rsidRPr="0022345D">
              <w:rPr>
                <w:sz w:val="14"/>
              </w:rPr>
              <w:t> </w:t>
            </w:r>
          </w:p>
        </w:tc>
      </w:tr>
      <w:tr w:rsidR="00E83E7E" w:rsidRPr="00980B45" w14:paraId="212BCC4D" w14:textId="77777777" w:rsidTr="0084411D">
        <w:trPr>
          <w:trHeight w:val="300"/>
        </w:trPr>
        <w:tc>
          <w:tcPr>
            <w:tcW w:w="2651" w:type="dxa"/>
            <w:tcBorders>
              <w:left w:val="single" w:sz="4" w:space="0" w:color="auto"/>
              <w:right w:val="single" w:sz="4" w:space="0" w:color="auto"/>
            </w:tcBorders>
            <w:noWrap/>
            <w:hideMark/>
          </w:tcPr>
          <w:p w14:paraId="3294EA72" w14:textId="77777777" w:rsidR="00E83E7E" w:rsidRPr="0022345D" w:rsidRDefault="00E83E7E" w:rsidP="0084411D">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Pr="00977946">
              <w:rPr>
                <w:sz w:val="14"/>
              </w:rPr>
              <w:t>CO</w:t>
            </w:r>
            <w:r w:rsidRPr="00977946">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15F2D5D5" w14:textId="77777777" w:rsidR="00E83E7E" w:rsidRPr="0022345D" w:rsidRDefault="00E83E7E" w:rsidP="0084411D">
            <w:pPr>
              <w:spacing w:line="276" w:lineRule="auto"/>
              <w:rPr>
                <w:sz w:val="14"/>
              </w:rPr>
            </w:pPr>
            <w:r w:rsidRPr="0022345D">
              <w:rPr>
                <w:sz w:val="14"/>
              </w:rPr>
              <w:t>9.94 (5.88)</w:t>
            </w:r>
          </w:p>
        </w:tc>
        <w:tc>
          <w:tcPr>
            <w:tcW w:w="970" w:type="dxa"/>
            <w:tcBorders>
              <w:right w:val="single" w:sz="4" w:space="0" w:color="auto"/>
            </w:tcBorders>
            <w:noWrap/>
            <w:hideMark/>
          </w:tcPr>
          <w:p w14:paraId="20020B9F" w14:textId="77777777" w:rsidR="00E83E7E" w:rsidRPr="0022345D" w:rsidRDefault="00E83E7E" w:rsidP="0084411D">
            <w:pPr>
              <w:spacing w:line="276" w:lineRule="auto"/>
              <w:rPr>
                <w:sz w:val="14"/>
              </w:rPr>
            </w:pPr>
            <w:r w:rsidRPr="0022345D">
              <w:rPr>
                <w:sz w:val="14"/>
              </w:rPr>
              <w:t>15.46 (1.49)</w:t>
            </w:r>
          </w:p>
        </w:tc>
        <w:tc>
          <w:tcPr>
            <w:tcW w:w="1024" w:type="dxa"/>
            <w:tcBorders>
              <w:left w:val="single" w:sz="4" w:space="0" w:color="auto"/>
            </w:tcBorders>
            <w:noWrap/>
            <w:hideMark/>
          </w:tcPr>
          <w:p w14:paraId="098491EE" w14:textId="77777777" w:rsidR="00E83E7E" w:rsidRPr="0022345D" w:rsidRDefault="00E83E7E" w:rsidP="0084411D">
            <w:pPr>
              <w:spacing w:line="276" w:lineRule="auto"/>
              <w:rPr>
                <w:sz w:val="14"/>
              </w:rPr>
            </w:pPr>
            <w:r w:rsidRPr="0022345D">
              <w:rPr>
                <w:sz w:val="14"/>
              </w:rPr>
              <w:t>15.46 (1.49)</w:t>
            </w:r>
          </w:p>
        </w:tc>
        <w:tc>
          <w:tcPr>
            <w:tcW w:w="970" w:type="dxa"/>
            <w:tcBorders>
              <w:right w:val="single" w:sz="4" w:space="0" w:color="auto"/>
            </w:tcBorders>
            <w:noWrap/>
            <w:hideMark/>
          </w:tcPr>
          <w:p w14:paraId="3DDF0FA8" w14:textId="77777777" w:rsidR="00E83E7E" w:rsidRPr="0022345D" w:rsidRDefault="00E83E7E" w:rsidP="0084411D">
            <w:pPr>
              <w:spacing w:line="276" w:lineRule="auto"/>
              <w:rPr>
                <w:sz w:val="14"/>
              </w:rPr>
            </w:pPr>
            <w:r w:rsidRPr="0022345D">
              <w:rPr>
                <w:sz w:val="14"/>
              </w:rPr>
              <w:t>18.39 (5.11)</w:t>
            </w:r>
          </w:p>
        </w:tc>
        <w:tc>
          <w:tcPr>
            <w:tcW w:w="1041" w:type="dxa"/>
            <w:tcBorders>
              <w:left w:val="single" w:sz="4" w:space="0" w:color="auto"/>
            </w:tcBorders>
            <w:noWrap/>
            <w:hideMark/>
          </w:tcPr>
          <w:p w14:paraId="316882B7" w14:textId="77777777" w:rsidR="00E83E7E" w:rsidRPr="0022345D" w:rsidRDefault="00E83E7E" w:rsidP="0084411D">
            <w:pPr>
              <w:spacing w:line="276" w:lineRule="auto"/>
              <w:rPr>
                <w:sz w:val="14"/>
              </w:rPr>
            </w:pPr>
            <w:r w:rsidRPr="0022345D">
              <w:rPr>
                <w:sz w:val="14"/>
              </w:rPr>
              <w:t>17.99 (3.87)</w:t>
            </w:r>
          </w:p>
        </w:tc>
        <w:tc>
          <w:tcPr>
            <w:tcW w:w="970" w:type="dxa"/>
            <w:tcBorders>
              <w:right w:val="single" w:sz="4" w:space="0" w:color="auto"/>
            </w:tcBorders>
            <w:noWrap/>
            <w:hideMark/>
          </w:tcPr>
          <w:p w14:paraId="116B626D" w14:textId="77777777" w:rsidR="00E83E7E" w:rsidRPr="0022345D" w:rsidRDefault="00E83E7E" w:rsidP="0084411D">
            <w:pPr>
              <w:spacing w:line="276" w:lineRule="auto"/>
              <w:rPr>
                <w:sz w:val="14"/>
              </w:rPr>
            </w:pPr>
            <w:r w:rsidRPr="0022345D">
              <w:rPr>
                <w:sz w:val="14"/>
              </w:rPr>
              <w:t>21.09 (2.95)</w:t>
            </w:r>
          </w:p>
        </w:tc>
        <w:tc>
          <w:tcPr>
            <w:tcW w:w="897" w:type="dxa"/>
            <w:tcBorders>
              <w:left w:val="single" w:sz="4" w:space="0" w:color="auto"/>
            </w:tcBorders>
            <w:noWrap/>
            <w:hideMark/>
          </w:tcPr>
          <w:p w14:paraId="5FABAF0F" w14:textId="77777777" w:rsidR="00E83E7E" w:rsidRPr="0022345D" w:rsidRDefault="00E83E7E" w:rsidP="0084411D">
            <w:pPr>
              <w:spacing w:line="276" w:lineRule="auto"/>
              <w:rPr>
                <w:sz w:val="14"/>
              </w:rPr>
            </w:pPr>
            <w:r w:rsidRPr="0022345D">
              <w:rPr>
                <w:sz w:val="14"/>
              </w:rPr>
              <w:t>C,</w:t>
            </w:r>
            <w:r>
              <w:rPr>
                <w:sz w:val="14"/>
              </w:rPr>
              <w:t xml:space="preserve"> </w:t>
            </w:r>
            <w:r w:rsidRPr="0022345D">
              <w:rPr>
                <w:sz w:val="14"/>
              </w:rPr>
              <w:t>W</w:t>
            </w:r>
          </w:p>
        </w:tc>
        <w:tc>
          <w:tcPr>
            <w:tcW w:w="1328" w:type="dxa"/>
            <w:tcBorders>
              <w:right w:val="single" w:sz="4" w:space="0" w:color="auto"/>
            </w:tcBorders>
            <w:noWrap/>
            <w:hideMark/>
          </w:tcPr>
          <w:p w14:paraId="5867CCE2" w14:textId="17943784" w:rsidR="00E83E7E" w:rsidRPr="0022345D" w:rsidRDefault="00765C38" w:rsidP="0084411D">
            <w:pPr>
              <w:spacing w:line="276" w:lineRule="auto"/>
              <w:rPr>
                <w:sz w:val="14"/>
              </w:rPr>
            </w:pPr>
            <w:proofErr w:type="spellStart"/>
            <w:r>
              <w:rPr>
                <w:sz w:val="14"/>
              </w:rPr>
              <w:t>c</w:t>
            </w:r>
            <w:r w:rsidR="00E83E7E" w:rsidRPr="0022345D">
              <w:rPr>
                <w:sz w:val="14"/>
              </w:rPr>
              <w:t>r</w:t>
            </w:r>
            <w:proofErr w:type="spellEnd"/>
          </w:p>
        </w:tc>
      </w:tr>
      <w:tr w:rsidR="00E83E7E" w:rsidRPr="00980B45" w14:paraId="116D8510" w14:textId="77777777" w:rsidTr="0084411D">
        <w:trPr>
          <w:trHeight w:val="300"/>
        </w:trPr>
        <w:tc>
          <w:tcPr>
            <w:tcW w:w="2651" w:type="dxa"/>
            <w:tcBorders>
              <w:left w:val="single" w:sz="4" w:space="0" w:color="auto"/>
              <w:right w:val="single" w:sz="4" w:space="0" w:color="auto"/>
            </w:tcBorders>
            <w:noWrap/>
            <w:hideMark/>
          </w:tcPr>
          <w:p w14:paraId="2849636A" w14:textId="77777777" w:rsidR="00E83E7E" w:rsidRPr="0022345D" w:rsidRDefault="00E83E7E" w:rsidP="0084411D">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14:paraId="2277B140" w14:textId="77777777" w:rsidR="00E83E7E" w:rsidRPr="0022345D" w:rsidRDefault="00E83E7E" w:rsidP="0084411D">
            <w:pPr>
              <w:spacing w:line="276" w:lineRule="auto"/>
              <w:rPr>
                <w:sz w:val="14"/>
              </w:rPr>
            </w:pPr>
            <w:r w:rsidRPr="0022345D">
              <w:rPr>
                <w:sz w:val="14"/>
              </w:rPr>
              <w:t>0.14 (0.08)</w:t>
            </w:r>
          </w:p>
        </w:tc>
        <w:tc>
          <w:tcPr>
            <w:tcW w:w="970" w:type="dxa"/>
            <w:tcBorders>
              <w:right w:val="single" w:sz="4" w:space="0" w:color="auto"/>
            </w:tcBorders>
            <w:noWrap/>
            <w:hideMark/>
          </w:tcPr>
          <w:p w14:paraId="64D7B2A0" w14:textId="77777777" w:rsidR="00E83E7E" w:rsidRPr="0022345D" w:rsidRDefault="00E83E7E" w:rsidP="0084411D">
            <w:pPr>
              <w:spacing w:line="276" w:lineRule="auto"/>
              <w:rPr>
                <w:sz w:val="14"/>
              </w:rPr>
            </w:pPr>
            <w:r w:rsidRPr="0022345D">
              <w:rPr>
                <w:sz w:val="14"/>
              </w:rPr>
              <w:t>0.17 (0.10)</w:t>
            </w:r>
          </w:p>
        </w:tc>
        <w:tc>
          <w:tcPr>
            <w:tcW w:w="1024" w:type="dxa"/>
            <w:tcBorders>
              <w:left w:val="single" w:sz="4" w:space="0" w:color="auto"/>
            </w:tcBorders>
            <w:noWrap/>
            <w:hideMark/>
          </w:tcPr>
          <w:p w14:paraId="41EC7DD0" w14:textId="77777777" w:rsidR="00E83E7E" w:rsidRPr="0022345D" w:rsidRDefault="00E83E7E" w:rsidP="0084411D">
            <w:pPr>
              <w:spacing w:line="276" w:lineRule="auto"/>
              <w:rPr>
                <w:sz w:val="14"/>
              </w:rPr>
            </w:pPr>
            <w:r w:rsidRPr="0022345D">
              <w:rPr>
                <w:sz w:val="14"/>
              </w:rPr>
              <w:t>0.32 (0.09)</w:t>
            </w:r>
          </w:p>
        </w:tc>
        <w:tc>
          <w:tcPr>
            <w:tcW w:w="970" w:type="dxa"/>
            <w:tcBorders>
              <w:right w:val="single" w:sz="4" w:space="0" w:color="auto"/>
            </w:tcBorders>
            <w:noWrap/>
            <w:hideMark/>
          </w:tcPr>
          <w:p w14:paraId="28A37EAA" w14:textId="77777777" w:rsidR="00E83E7E" w:rsidRPr="0022345D" w:rsidRDefault="00E83E7E" w:rsidP="0084411D">
            <w:pPr>
              <w:spacing w:line="276" w:lineRule="auto"/>
              <w:rPr>
                <w:sz w:val="14"/>
              </w:rPr>
            </w:pPr>
            <w:r w:rsidRPr="0022345D">
              <w:rPr>
                <w:sz w:val="14"/>
              </w:rPr>
              <w:t>0.28 (0.13)</w:t>
            </w:r>
          </w:p>
        </w:tc>
        <w:tc>
          <w:tcPr>
            <w:tcW w:w="1041" w:type="dxa"/>
            <w:tcBorders>
              <w:left w:val="single" w:sz="4" w:space="0" w:color="auto"/>
            </w:tcBorders>
            <w:noWrap/>
            <w:hideMark/>
          </w:tcPr>
          <w:p w14:paraId="233EFB07" w14:textId="77777777" w:rsidR="00E83E7E" w:rsidRPr="0022345D" w:rsidRDefault="00E83E7E" w:rsidP="0084411D">
            <w:pPr>
              <w:spacing w:line="276" w:lineRule="auto"/>
              <w:rPr>
                <w:sz w:val="14"/>
              </w:rPr>
            </w:pPr>
            <w:r w:rsidRPr="0022345D">
              <w:rPr>
                <w:sz w:val="14"/>
              </w:rPr>
              <w:t>0.52 (0.17)</w:t>
            </w:r>
          </w:p>
        </w:tc>
        <w:tc>
          <w:tcPr>
            <w:tcW w:w="970" w:type="dxa"/>
            <w:tcBorders>
              <w:right w:val="single" w:sz="4" w:space="0" w:color="auto"/>
            </w:tcBorders>
            <w:noWrap/>
            <w:hideMark/>
          </w:tcPr>
          <w:p w14:paraId="42310905" w14:textId="77777777" w:rsidR="00E83E7E" w:rsidRPr="0022345D" w:rsidRDefault="00E83E7E" w:rsidP="0084411D">
            <w:pPr>
              <w:spacing w:line="276" w:lineRule="auto"/>
              <w:rPr>
                <w:sz w:val="14"/>
              </w:rPr>
            </w:pPr>
            <w:r w:rsidRPr="0022345D">
              <w:rPr>
                <w:sz w:val="14"/>
              </w:rPr>
              <w:t>0.35 (0.08)</w:t>
            </w:r>
          </w:p>
        </w:tc>
        <w:tc>
          <w:tcPr>
            <w:tcW w:w="897" w:type="dxa"/>
            <w:tcBorders>
              <w:left w:val="single" w:sz="4" w:space="0" w:color="auto"/>
            </w:tcBorders>
            <w:noWrap/>
            <w:hideMark/>
          </w:tcPr>
          <w:p w14:paraId="6E33D79C"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55E370DC" w14:textId="77777777" w:rsidR="00E83E7E" w:rsidRPr="0022345D" w:rsidRDefault="00E83E7E"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r w:rsidRPr="0022345D">
              <w:rPr>
                <w:sz w:val="14"/>
              </w:rPr>
              <w:t xml:space="preserve">, </w:t>
            </w:r>
            <w:proofErr w:type="spellStart"/>
            <w:r w:rsidRPr="0022345D">
              <w:rPr>
                <w:sz w:val="14"/>
              </w:rPr>
              <w:t>cr</w:t>
            </w:r>
            <w:proofErr w:type="spellEnd"/>
          </w:p>
        </w:tc>
      </w:tr>
      <w:tr w:rsidR="00E83E7E" w:rsidRPr="00980B45" w14:paraId="2F9697D4" w14:textId="77777777" w:rsidTr="0084411D">
        <w:trPr>
          <w:trHeight w:val="300"/>
        </w:trPr>
        <w:tc>
          <w:tcPr>
            <w:tcW w:w="2651" w:type="dxa"/>
            <w:tcBorders>
              <w:left w:val="single" w:sz="4" w:space="0" w:color="auto"/>
              <w:right w:val="single" w:sz="4" w:space="0" w:color="auto"/>
            </w:tcBorders>
            <w:noWrap/>
            <w:hideMark/>
          </w:tcPr>
          <w:p w14:paraId="319661D3" w14:textId="77777777" w:rsidR="00E83E7E" w:rsidRPr="0022345D" w:rsidRDefault="00E83E7E" w:rsidP="0084411D">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14:paraId="7133992A" w14:textId="77777777" w:rsidR="00E83E7E" w:rsidRPr="0022345D" w:rsidRDefault="00E83E7E" w:rsidP="0084411D">
            <w:pPr>
              <w:spacing w:line="276" w:lineRule="auto"/>
              <w:rPr>
                <w:sz w:val="14"/>
              </w:rPr>
            </w:pPr>
            <w:r w:rsidRPr="0022345D">
              <w:rPr>
                <w:sz w:val="14"/>
              </w:rPr>
              <w:t>2.1 (0.4)</w:t>
            </w:r>
          </w:p>
        </w:tc>
        <w:tc>
          <w:tcPr>
            <w:tcW w:w="970" w:type="dxa"/>
            <w:tcBorders>
              <w:right w:val="single" w:sz="4" w:space="0" w:color="auto"/>
            </w:tcBorders>
            <w:noWrap/>
            <w:hideMark/>
          </w:tcPr>
          <w:p w14:paraId="6387E554" w14:textId="77777777" w:rsidR="00E83E7E" w:rsidRPr="0022345D" w:rsidRDefault="00E83E7E" w:rsidP="0084411D">
            <w:pPr>
              <w:spacing w:line="276" w:lineRule="auto"/>
              <w:rPr>
                <w:sz w:val="14"/>
              </w:rPr>
            </w:pPr>
            <w:r w:rsidRPr="0022345D">
              <w:rPr>
                <w:sz w:val="14"/>
              </w:rPr>
              <w:t>3.26 (1)</w:t>
            </w:r>
          </w:p>
        </w:tc>
        <w:tc>
          <w:tcPr>
            <w:tcW w:w="1024" w:type="dxa"/>
            <w:tcBorders>
              <w:left w:val="single" w:sz="4" w:space="0" w:color="auto"/>
            </w:tcBorders>
            <w:noWrap/>
            <w:hideMark/>
          </w:tcPr>
          <w:p w14:paraId="6F75B821" w14:textId="77777777" w:rsidR="00E83E7E" w:rsidRPr="0022345D" w:rsidRDefault="00E83E7E" w:rsidP="0084411D">
            <w:pPr>
              <w:spacing w:line="276" w:lineRule="auto"/>
              <w:rPr>
                <w:sz w:val="14"/>
              </w:rPr>
            </w:pPr>
            <w:r w:rsidRPr="0022345D">
              <w:rPr>
                <w:sz w:val="14"/>
              </w:rPr>
              <w:t>1.99 (0.25)</w:t>
            </w:r>
          </w:p>
        </w:tc>
        <w:tc>
          <w:tcPr>
            <w:tcW w:w="970" w:type="dxa"/>
            <w:tcBorders>
              <w:right w:val="single" w:sz="4" w:space="0" w:color="auto"/>
            </w:tcBorders>
            <w:noWrap/>
            <w:hideMark/>
          </w:tcPr>
          <w:p w14:paraId="1225CA6B" w14:textId="77777777" w:rsidR="00E83E7E" w:rsidRPr="0022345D" w:rsidRDefault="00E83E7E" w:rsidP="0084411D">
            <w:pPr>
              <w:spacing w:line="276" w:lineRule="auto"/>
              <w:rPr>
                <w:sz w:val="14"/>
              </w:rPr>
            </w:pPr>
            <w:r w:rsidRPr="0022345D">
              <w:rPr>
                <w:sz w:val="14"/>
              </w:rPr>
              <w:t>2.65 (0.46)</w:t>
            </w:r>
          </w:p>
        </w:tc>
        <w:tc>
          <w:tcPr>
            <w:tcW w:w="1041" w:type="dxa"/>
            <w:tcBorders>
              <w:left w:val="single" w:sz="4" w:space="0" w:color="auto"/>
            </w:tcBorders>
            <w:noWrap/>
            <w:hideMark/>
          </w:tcPr>
          <w:p w14:paraId="4ED32B3C" w14:textId="77777777" w:rsidR="00E83E7E" w:rsidRPr="0022345D" w:rsidRDefault="00E83E7E" w:rsidP="0084411D">
            <w:pPr>
              <w:spacing w:line="276" w:lineRule="auto"/>
              <w:rPr>
                <w:sz w:val="14"/>
              </w:rPr>
            </w:pPr>
            <w:r w:rsidRPr="0022345D">
              <w:rPr>
                <w:sz w:val="14"/>
              </w:rPr>
              <w:t>1.93 (0.21)</w:t>
            </w:r>
          </w:p>
        </w:tc>
        <w:tc>
          <w:tcPr>
            <w:tcW w:w="970" w:type="dxa"/>
            <w:tcBorders>
              <w:right w:val="single" w:sz="4" w:space="0" w:color="auto"/>
            </w:tcBorders>
            <w:noWrap/>
            <w:hideMark/>
          </w:tcPr>
          <w:p w14:paraId="162E77C3" w14:textId="77777777" w:rsidR="00E83E7E" w:rsidRPr="0022345D" w:rsidRDefault="00E83E7E" w:rsidP="0084411D">
            <w:pPr>
              <w:spacing w:line="276" w:lineRule="auto"/>
              <w:rPr>
                <w:sz w:val="14"/>
              </w:rPr>
            </w:pPr>
            <w:r w:rsidRPr="0022345D">
              <w:rPr>
                <w:sz w:val="14"/>
              </w:rPr>
              <w:t>2.48 (0.47)</w:t>
            </w:r>
          </w:p>
        </w:tc>
        <w:tc>
          <w:tcPr>
            <w:tcW w:w="897" w:type="dxa"/>
            <w:tcBorders>
              <w:left w:val="single" w:sz="4" w:space="0" w:color="auto"/>
            </w:tcBorders>
            <w:noWrap/>
            <w:hideMark/>
          </w:tcPr>
          <w:p w14:paraId="0FB53AF3"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36A33E37" w14:textId="77777777" w:rsidR="00E83E7E" w:rsidRPr="0022345D" w:rsidRDefault="00E83E7E" w:rsidP="0084411D">
            <w:pPr>
              <w:spacing w:line="276" w:lineRule="auto"/>
              <w:rPr>
                <w:sz w:val="14"/>
              </w:rPr>
            </w:pPr>
            <w:r w:rsidRPr="0022345D">
              <w:rPr>
                <w:sz w:val="14"/>
              </w:rPr>
              <w:t> </w:t>
            </w:r>
          </w:p>
        </w:tc>
      </w:tr>
      <w:tr w:rsidR="00E83E7E" w:rsidRPr="00980B45" w14:paraId="6F28DBAE" w14:textId="77777777" w:rsidTr="0084411D">
        <w:trPr>
          <w:trHeight w:val="300"/>
        </w:trPr>
        <w:tc>
          <w:tcPr>
            <w:tcW w:w="2651" w:type="dxa"/>
            <w:tcBorders>
              <w:left w:val="single" w:sz="4" w:space="0" w:color="auto"/>
              <w:right w:val="single" w:sz="4" w:space="0" w:color="auto"/>
            </w:tcBorders>
            <w:noWrap/>
            <w:hideMark/>
          </w:tcPr>
          <w:p w14:paraId="3F4B5D4F" w14:textId="77777777" w:rsidR="00E83E7E" w:rsidRPr="0022345D" w:rsidRDefault="00E83E7E"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49476981" w14:textId="77777777" w:rsidR="00E83E7E" w:rsidRPr="0022345D" w:rsidRDefault="00E83E7E" w:rsidP="0084411D">
            <w:pPr>
              <w:spacing w:line="276" w:lineRule="auto"/>
              <w:rPr>
                <w:sz w:val="14"/>
              </w:rPr>
            </w:pPr>
            <w:r w:rsidRPr="0022345D">
              <w:rPr>
                <w:sz w:val="14"/>
              </w:rPr>
              <w:t>14.85 (3.5)</w:t>
            </w:r>
          </w:p>
        </w:tc>
        <w:tc>
          <w:tcPr>
            <w:tcW w:w="970" w:type="dxa"/>
            <w:tcBorders>
              <w:right w:val="single" w:sz="4" w:space="0" w:color="auto"/>
            </w:tcBorders>
            <w:noWrap/>
            <w:hideMark/>
          </w:tcPr>
          <w:p w14:paraId="53A7507B" w14:textId="77777777" w:rsidR="00E83E7E" w:rsidRPr="0022345D" w:rsidRDefault="00E83E7E" w:rsidP="0084411D">
            <w:pPr>
              <w:spacing w:line="276" w:lineRule="auto"/>
              <w:rPr>
                <w:sz w:val="14"/>
              </w:rPr>
            </w:pPr>
            <w:r w:rsidRPr="0022345D">
              <w:rPr>
                <w:sz w:val="14"/>
              </w:rPr>
              <w:t>14.32 (2.58)</w:t>
            </w:r>
          </w:p>
        </w:tc>
        <w:tc>
          <w:tcPr>
            <w:tcW w:w="1024" w:type="dxa"/>
            <w:tcBorders>
              <w:left w:val="single" w:sz="4" w:space="0" w:color="auto"/>
            </w:tcBorders>
            <w:noWrap/>
            <w:hideMark/>
          </w:tcPr>
          <w:p w14:paraId="54C7579F"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7E795FE6"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11610566" w14:textId="77777777" w:rsidR="00E83E7E" w:rsidRPr="0022345D" w:rsidRDefault="00E83E7E" w:rsidP="0084411D">
            <w:pPr>
              <w:spacing w:line="276" w:lineRule="auto"/>
              <w:rPr>
                <w:sz w:val="14"/>
              </w:rPr>
            </w:pPr>
            <w:r w:rsidRPr="0022345D">
              <w:rPr>
                <w:sz w:val="14"/>
              </w:rPr>
              <w:t>14.09 (5.73)</w:t>
            </w:r>
          </w:p>
        </w:tc>
        <w:tc>
          <w:tcPr>
            <w:tcW w:w="970" w:type="dxa"/>
            <w:tcBorders>
              <w:right w:val="single" w:sz="4" w:space="0" w:color="auto"/>
            </w:tcBorders>
            <w:noWrap/>
            <w:hideMark/>
          </w:tcPr>
          <w:p w14:paraId="5218E3DC" w14:textId="77777777" w:rsidR="00E83E7E" w:rsidRPr="0022345D" w:rsidRDefault="00E83E7E" w:rsidP="0084411D">
            <w:pPr>
              <w:spacing w:line="276" w:lineRule="auto"/>
              <w:rPr>
                <w:sz w:val="14"/>
              </w:rPr>
            </w:pPr>
            <w:r w:rsidRPr="0022345D">
              <w:rPr>
                <w:sz w:val="14"/>
              </w:rPr>
              <w:t>13.42 (6.51)</w:t>
            </w:r>
          </w:p>
        </w:tc>
        <w:tc>
          <w:tcPr>
            <w:tcW w:w="897" w:type="dxa"/>
            <w:tcBorders>
              <w:left w:val="single" w:sz="4" w:space="0" w:color="auto"/>
            </w:tcBorders>
            <w:noWrap/>
            <w:hideMark/>
          </w:tcPr>
          <w:p w14:paraId="1FEA458B"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797A9812" w14:textId="77777777" w:rsidR="00E83E7E" w:rsidRPr="0022345D" w:rsidRDefault="00E83E7E" w:rsidP="0084411D">
            <w:pPr>
              <w:spacing w:line="276" w:lineRule="auto"/>
              <w:rPr>
                <w:sz w:val="14"/>
              </w:rPr>
            </w:pPr>
            <w:r w:rsidRPr="0022345D">
              <w:rPr>
                <w:sz w:val="14"/>
              </w:rPr>
              <w:t> </w:t>
            </w:r>
          </w:p>
        </w:tc>
      </w:tr>
      <w:tr w:rsidR="00E83E7E" w:rsidRPr="00980B45" w14:paraId="16D18949" w14:textId="77777777" w:rsidTr="0084411D">
        <w:trPr>
          <w:trHeight w:val="300"/>
        </w:trPr>
        <w:tc>
          <w:tcPr>
            <w:tcW w:w="2651" w:type="dxa"/>
            <w:tcBorders>
              <w:left w:val="single" w:sz="4" w:space="0" w:color="auto"/>
              <w:right w:val="single" w:sz="4" w:space="0" w:color="auto"/>
            </w:tcBorders>
            <w:noWrap/>
            <w:hideMark/>
          </w:tcPr>
          <w:p w14:paraId="0D8086D8" w14:textId="77777777" w:rsidR="00E83E7E" w:rsidRPr="0022345D" w:rsidRDefault="00E83E7E" w:rsidP="0084411D">
            <w:pPr>
              <w:spacing w:line="276" w:lineRule="auto"/>
              <w:rPr>
                <w:sz w:val="14"/>
              </w:rPr>
            </w:pPr>
            <w:r w:rsidRPr="0022345D">
              <w:rPr>
                <w:sz w:val="14"/>
              </w:rPr>
              <w:t>Dry fine root biomass (g)</w:t>
            </w:r>
          </w:p>
        </w:tc>
        <w:tc>
          <w:tcPr>
            <w:tcW w:w="970" w:type="dxa"/>
            <w:tcBorders>
              <w:left w:val="single" w:sz="4" w:space="0" w:color="auto"/>
            </w:tcBorders>
            <w:noWrap/>
            <w:hideMark/>
          </w:tcPr>
          <w:p w14:paraId="16C1BDD9" w14:textId="77777777" w:rsidR="00E83E7E" w:rsidRPr="0022345D" w:rsidRDefault="00E83E7E" w:rsidP="0084411D">
            <w:pPr>
              <w:spacing w:line="276" w:lineRule="auto"/>
              <w:rPr>
                <w:sz w:val="14"/>
              </w:rPr>
            </w:pPr>
            <w:r w:rsidRPr="0022345D">
              <w:rPr>
                <w:sz w:val="14"/>
              </w:rPr>
              <w:t>2.64 (1.84)</w:t>
            </w:r>
          </w:p>
        </w:tc>
        <w:tc>
          <w:tcPr>
            <w:tcW w:w="970" w:type="dxa"/>
            <w:tcBorders>
              <w:right w:val="single" w:sz="4" w:space="0" w:color="auto"/>
            </w:tcBorders>
            <w:noWrap/>
            <w:hideMark/>
          </w:tcPr>
          <w:p w14:paraId="219CFC36" w14:textId="77777777" w:rsidR="00E83E7E" w:rsidRPr="0022345D" w:rsidRDefault="00E83E7E" w:rsidP="0084411D">
            <w:pPr>
              <w:spacing w:line="276" w:lineRule="auto"/>
              <w:rPr>
                <w:sz w:val="14"/>
              </w:rPr>
            </w:pPr>
            <w:r w:rsidRPr="0022345D">
              <w:rPr>
                <w:sz w:val="14"/>
              </w:rPr>
              <w:t>1.73 (0.93)</w:t>
            </w:r>
          </w:p>
        </w:tc>
        <w:tc>
          <w:tcPr>
            <w:tcW w:w="1024" w:type="dxa"/>
            <w:tcBorders>
              <w:left w:val="single" w:sz="4" w:space="0" w:color="auto"/>
            </w:tcBorders>
            <w:noWrap/>
            <w:hideMark/>
          </w:tcPr>
          <w:p w14:paraId="1E8456F2"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560845A6"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1664D2F0" w14:textId="77777777" w:rsidR="00E83E7E" w:rsidRPr="0022345D" w:rsidRDefault="00E83E7E" w:rsidP="0084411D">
            <w:pPr>
              <w:spacing w:line="276" w:lineRule="auto"/>
              <w:rPr>
                <w:sz w:val="14"/>
              </w:rPr>
            </w:pPr>
            <w:r w:rsidRPr="0022345D">
              <w:rPr>
                <w:sz w:val="14"/>
              </w:rPr>
              <w:t>3.69 (2.73)</w:t>
            </w:r>
          </w:p>
        </w:tc>
        <w:tc>
          <w:tcPr>
            <w:tcW w:w="970" w:type="dxa"/>
            <w:tcBorders>
              <w:right w:val="single" w:sz="4" w:space="0" w:color="auto"/>
            </w:tcBorders>
            <w:noWrap/>
            <w:hideMark/>
          </w:tcPr>
          <w:p w14:paraId="34FD0EAA" w14:textId="77777777" w:rsidR="00E83E7E" w:rsidRPr="0022345D" w:rsidRDefault="00E83E7E" w:rsidP="0084411D">
            <w:pPr>
              <w:spacing w:line="276" w:lineRule="auto"/>
              <w:rPr>
                <w:sz w:val="14"/>
              </w:rPr>
            </w:pPr>
            <w:r w:rsidRPr="0022345D">
              <w:rPr>
                <w:sz w:val="14"/>
              </w:rPr>
              <w:t>3.82 (2.22)</w:t>
            </w:r>
          </w:p>
        </w:tc>
        <w:tc>
          <w:tcPr>
            <w:tcW w:w="897" w:type="dxa"/>
            <w:tcBorders>
              <w:left w:val="single" w:sz="4" w:space="0" w:color="auto"/>
            </w:tcBorders>
            <w:noWrap/>
            <w:hideMark/>
          </w:tcPr>
          <w:p w14:paraId="6B28628D"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0759B06A" w14:textId="77777777" w:rsidR="00E83E7E" w:rsidRPr="0022345D" w:rsidRDefault="00E83E7E" w:rsidP="0084411D">
            <w:pPr>
              <w:spacing w:line="276" w:lineRule="auto"/>
              <w:rPr>
                <w:sz w:val="14"/>
              </w:rPr>
            </w:pPr>
            <w:r w:rsidRPr="0022345D">
              <w:rPr>
                <w:sz w:val="14"/>
              </w:rPr>
              <w:t> </w:t>
            </w:r>
          </w:p>
        </w:tc>
      </w:tr>
      <w:tr w:rsidR="00E83E7E" w:rsidRPr="00980B45" w14:paraId="54446C63" w14:textId="77777777" w:rsidTr="0084411D">
        <w:trPr>
          <w:trHeight w:val="300"/>
        </w:trPr>
        <w:tc>
          <w:tcPr>
            <w:tcW w:w="2651" w:type="dxa"/>
            <w:tcBorders>
              <w:left w:val="single" w:sz="4" w:space="0" w:color="auto"/>
              <w:right w:val="single" w:sz="4" w:space="0" w:color="auto"/>
            </w:tcBorders>
            <w:noWrap/>
            <w:hideMark/>
          </w:tcPr>
          <w:p w14:paraId="7F8C6086" w14:textId="77777777" w:rsidR="00E83E7E" w:rsidRPr="0022345D" w:rsidRDefault="00E83E7E"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475FFEEC" w14:textId="77777777" w:rsidR="00E83E7E" w:rsidRPr="0022345D" w:rsidRDefault="00E83E7E" w:rsidP="0084411D">
            <w:pPr>
              <w:spacing w:line="276" w:lineRule="auto"/>
              <w:rPr>
                <w:sz w:val="14"/>
              </w:rPr>
            </w:pPr>
            <w:r w:rsidRPr="0022345D">
              <w:rPr>
                <w:sz w:val="14"/>
              </w:rPr>
              <w:t>22.93 (5.31)</w:t>
            </w:r>
          </w:p>
        </w:tc>
        <w:tc>
          <w:tcPr>
            <w:tcW w:w="970" w:type="dxa"/>
            <w:tcBorders>
              <w:right w:val="single" w:sz="4" w:space="0" w:color="auto"/>
            </w:tcBorders>
            <w:noWrap/>
            <w:hideMark/>
          </w:tcPr>
          <w:p w14:paraId="48C38285" w14:textId="77777777" w:rsidR="00E83E7E" w:rsidRPr="0022345D" w:rsidRDefault="00E83E7E" w:rsidP="0084411D">
            <w:pPr>
              <w:spacing w:line="276" w:lineRule="auto"/>
              <w:rPr>
                <w:sz w:val="14"/>
              </w:rPr>
            </w:pPr>
            <w:r w:rsidRPr="0022345D">
              <w:rPr>
                <w:sz w:val="14"/>
              </w:rPr>
              <w:t>22.63 (6.13)</w:t>
            </w:r>
          </w:p>
        </w:tc>
        <w:tc>
          <w:tcPr>
            <w:tcW w:w="1024" w:type="dxa"/>
            <w:tcBorders>
              <w:left w:val="single" w:sz="4" w:space="0" w:color="auto"/>
            </w:tcBorders>
            <w:noWrap/>
            <w:hideMark/>
          </w:tcPr>
          <w:p w14:paraId="0F72F98B"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48DBF913"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39EF34DB" w14:textId="77777777" w:rsidR="00E83E7E" w:rsidRPr="0022345D" w:rsidRDefault="00E83E7E" w:rsidP="0084411D">
            <w:pPr>
              <w:spacing w:line="276" w:lineRule="auto"/>
              <w:rPr>
                <w:sz w:val="14"/>
              </w:rPr>
            </w:pPr>
            <w:r w:rsidRPr="0022345D">
              <w:rPr>
                <w:sz w:val="14"/>
              </w:rPr>
              <w:t>26.49 (10.35)</w:t>
            </w:r>
          </w:p>
        </w:tc>
        <w:tc>
          <w:tcPr>
            <w:tcW w:w="970" w:type="dxa"/>
            <w:tcBorders>
              <w:right w:val="single" w:sz="4" w:space="0" w:color="auto"/>
            </w:tcBorders>
            <w:noWrap/>
            <w:hideMark/>
          </w:tcPr>
          <w:p w14:paraId="28CB7F11" w14:textId="77777777" w:rsidR="00E83E7E" w:rsidRPr="0022345D" w:rsidRDefault="00E83E7E" w:rsidP="0084411D">
            <w:pPr>
              <w:spacing w:line="276" w:lineRule="auto"/>
              <w:rPr>
                <w:sz w:val="14"/>
              </w:rPr>
            </w:pPr>
            <w:r w:rsidRPr="0022345D">
              <w:rPr>
                <w:sz w:val="14"/>
              </w:rPr>
              <w:t>23.23 (8.49)</w:t>
            </w:r>
          </w:p>
        </w:tc>
        <w:tc>
          <w:tcPr>
            <w:tcW w:w="897" w:type="dxa"/>
            <w:tcBorders>
              <w:left w:val="single" w:sz="4" w:space="0" w:color="auto"/>
            </w:tcBorders>
            <w:noWrap/>
            <w:hideMark/>
          </w:tcPr>
          <w:p w14:paraId="21D669EC"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39AA45CC" w14:textId="77777777" w:rsidR="00E83E7E" w:rsidRPr="0022345D" w:rsidRDefault="00E83E7E" w:rsidP="0084411D">
            <w:pPr>
              <w:spacing w:line="276" w:lineRule="auto"/>
              <w:rPr>
                <w:sz w:val="14"/>
              </w:rPr>
            </w:pPr>
            <w:r w:rsidRPr="0022345D">
              <w:rPr>
                <w:sz w:val="14"/>
              </w:rPr>
              <w:t> </w:t>
            </w:r>
          </w:p>
        </w:tc>
      </w:tr>
      <w:tr w:rsidR="00E83E7E" w:rsidRPr="00980B45" w14:paraId="7D4F1CE3" w14:textId="77777777" w:rsidTr="0084411D">
        <w:trPr>
          <w:trHeight w:val="300"/>
        </w:trPr>
        <w:tc>
          <w:tcPr>
            <w:tcW w:w="2651" w:type="dxa"/>
            <w:tcBorders>
              <w:left w:val="single" w:sz="4" w:space="0" w:color="auto"/>
              <w:right w:val="single" w:sz="4" w:space="0" w:color="auto"/>
            </w:tcBorders>
            <w:noWrap/>
            <w:hideMark/>
          </w:tcPr>
          <w:p w14:paraId="5FFF0487" w14:textId="77777777" w:rsidR="00E83E7E" w:rsidRPr="0022345D" w:rsidRDefault="00E83E7E"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555DA4D4" w14:textId="77777777" w:rsidR="00E83E7E" w:rsidRPr="0022345D" w:rsidRDefault="00E83E7E" w:rsidP="0084411D">
            <w:pPr>
              <w:spacing w:line="276" w:lineRule="auto"/>
              <w:rPr>
                <w:sz w:val="14"/>
              </w:rPr>
            </w:pPr>
            <w:r w:rsidRPr="0022345D">
              <w:rPr>
                <w:sz w:val="14"/>
              </w:rPr>
              <w:t>0.39 (0.05)</w:t>
            </w:r>
          </w:p>
        </w:tc>
        <w:tc>
          <w:tcPr>
            <w:tcW w:w="970" w:type="dxa"/>
            <w:tcBorders>
              <w:right w:val="single" w:sz="4" w:space="0" w:color="auto"/>
            </w:tcBorders>
            <w:noWrap/>
            <w:hideMark/>
          </w:tcPr>
          <w:p w14:paraId="0489478A" w14:textId="77777777" w:rsidR="00E83E7E" w:rsidRPr="0022345D" w:rsidRDefault="00E83E7E" w:rsidP="0084411D">
            <w:pPr>
              <w:spacing w:line="276" w:lineRule="auto"/>
              <w:rPr>
                <w:sz w:val="14"/>
              </w:rPr>
            </w:pPr>
            <w:r w:rsidRPr="0022345D">
              <w:rPr>
                <w:sz w:val="14"/>
              </w:rPr>
              <w:t>0.39 (0.05)</w:t>
            </w:r>
          </w:p>
        </w:tc>
        <w:tc>
          <w:tcPr>
            <w:tcW w:w="1024" w:type="dxa"/>
            <w:tcBorders>
              <w:left w:val="single" w:sz="4" w:space="0" w:color="auto"/>
            </w:tcBorders>
            <w:noWrap/>
            <w:hideMark/>
          </w:tcPr>
          <w:p w14:paraId="218A298A" w14:textId="77777777" w:rsidR="00E83E7E" w:rsidRPr="0022345D" w:rsidRDefault="00E83E7E" w:rsidP="0084411D">
            <w:pPr>
              <w:spacing w:line="276" w:lineRule="auto"/>
              <w:rPr>
                <w:sz w:val="14"/>
              </w:rPr>
            </w:pPr>
            <w:r w:rsidRPr="0022345D">
              <w:rPr>
                <w:sz w:val="14"/>
              </w:rPr>
              <w:t>0.25 (0.02)</w:t>
            </w:r>
          </w:p>
        </w:tc>
        <w:tc>
          <w:tcPr>
            <w:tcW w:w="970" w:type="dxa"/>
            <w:tcBorders>
              <w:right w:val="single" w:sz="4" w:space="0" w:color="auto"/>
            </w:tcBorders>
            <w:noWrap/>
            <w:hideMark/>
          </w:tcPr>
          <w:p w14:paraId="4C6853A5" w14:textId="77777777" w:rsidR="00E83E7E" w:rsidRPr="0022345D" w:rsidRDefault="00E83E7E" w:rsidP="0084411D">
            <w:pPr>
              <w:spacing w:line="276" w:lineRule="auto"/>
              <w:rPr>
                <w:sz w:val="14"/>
              </w:rPr>
            </w:pPr>
            <w:r w:rsidRPr="0022345D">
              <w:rPr>
                <w:sz w:val="14"/>
              </w:rPr>
              <w:t>0.25 (0.06)</w:t>
            </w:r>
          </w:p>
        </w:tc>
        <w:tc>
          <w:tcPr>
            <w:tcW w:w="1041" w:type="dxa"/>
            <w:tcBorders>
              <w:left w:val="single" w:sz="4" w:space="0" w:color="auto"/>
            </w:tcBorders>
            <w:noWrap/>
            <w:hideMark/>
          </w:tcPr>
          <w:p w14:paraId="595DC9D7" w14:textId="77777777" w:rsidR="00E83E7E" w:rsidRPr="0022345D" w:rsidRDefault="00E83E7E" w:rsidP="0084411D">
            <w:pPr>
              <w:spacing w:line="276" w:lineRule="auto"/>
              <w:rPr>
                <w:sz w:val="14"/>
              </w:rPr>
            </w:pPr>
            <w:r w:rsidRPr="0022345D">
              <w:rPr>
                <w:sz w:val="14"/>
              </w:rPr>
              <w:t>0.35 (0.11)</w:t>
            </w:r>
          </w:p>
        </w:tc>
        <w:tc>
          <w:tcPr>
            <w:tcW w:w="970" w:type="dxa"/>
            <w:tcBorders>
              <w:right w:val="single" w:sz="4" w:space="0" w:color="auto"/>
            </w:tcBorders>
            <w:noWrap/>
            <w:hideMark/>
          </w:tcPr>
          <w:p w14:paraId="7E152255" w14:textId="77777777" w:rsidR="00E83E7E" w:rsidRPr="0022345D" w:rsidRDefault="00E83E7E" w:rsidP="0084411D">
            <w:pPr>
              <w:spacing w:line="276" w:lineRule="auto"/>
              <w:rPr>
                <w:sz w:val="14"/>
              </w:rPr>
            </w:pPr>
            <w:r w:rsidRPr="0022345D">
              <w:rPr>
                <w:sz w:val="14"/>
              </w:rPr>
              <w:t>0.36 (0.05)</w:t>
            </w:r>
          </w:p>
        </w:tc>
        <w:tc>
          <w:tcPr>
            <w:tcW w:w="897" w:type="dxa"/>
            <w:tcBorders>
              <w:left w:val="single" w:sz="4" w:space="0" w:color="auto"/>
            </w:tcBorders>
            <w:noWrap/>
            <w:hideMark/>
          </w:tcPr>
          <w:p w14:paraId="0BD2FFEF" w14:textId="77777777" w:rsidR="00E83E7E" w:rsidRPr="0022345D" w:rsidRDefault="00E83E7E" w:rsidP="0084411D">
            <w:pPr>
              <w:spacing w:line="276" w:lineRule="auto"/>
              <w:rPr>
                <w:sz w:val="14"/>
              </w:rPr>
            </w:pPr>
            <w:r w:rsidRPr="00C31F46">
              <w:rPr>
                <w:sz w:val="14"/>
              </w:rPr>
              <w:t>W</w:t>
            </w:r>
          </w:p>
        </w:tc>
        <w:tc>
          <w:tcPr>
            <w:tcW w:w="1328" w:type="dxa"/>
            <w:tcBorders>
              <w:right w:val="single" w:sz="4" w:space="0" w:color="auto"/>
            </w:tcBorders>
            <w:noWrap/>
            <w:hideMark/>
          </w:tcPr>
          <w:p w14:paraId="38B11A6A" w14:textId="77777777" w:rsidR="00E83E7E" w:rsidRPr="0022345D" w:rsidRDefault="00E83E7E" w:rsidP="0084411D">
            <w:pPr>
              <w:spacing w:line="276" w:lineRule="auto"/>
              <w:rPr>
                <w:sz w:val="14"/>
              </w:rPr>
            </w:pPr>
            <w:proofErr w:type="spellStart"/>
            <w:r>
              <w:rPr>
                <w:sz w:val="14"/>
              </w:rPr>
              <w:t>cw</w:t>
            </w:r>
            <w:proofErr w:type="spellEnd"/>
            <w:r>
              <w:rPr>
                <w:sz w:val="14"/>
              </w:rPr>
              <w:t xml:space="preserve">, </w:t>
            </w:r>
            <w:proofErr w:type="spellStart"/>
            <w:r>
              <w:rPr>
                <w:sz w:val="14"/>
              </w:rPr>
              <w:t>rw</w:t>
            </w:r>
            <w:proofErr w:type="spellEnd"/>
          </w:p>
        </w:tc>
      </w:tr>
      <w:tr w:rsidR="00E83E7E" w:rsidRPr="00980B45" w14:paraId="06D93A52" w14:textId="77777777" w:rsidTr="0084411D">
        <w:trPr>
          <w:trHeight w:val="300"/>
        </w:trPr>
        <w:tc>
          <w:tcPr>
            <w:tcW w:w="2651" w:type="dxa"/>
            <w:tcBorders>
              <w:left w:val="single" w:sz="4" w:space="0" w:color="auto"/>
              <w:right w:val="single" w:sz="4" w:space="0" w:color="auto"/>
            </w:tcBorders>
            <w:noWrap/>
            <w:hideMark/>
          </w:tcPr>
          <w:p w14:paraId="5F141C23" w14:textId="77777777" w:rsidR="00E83E7E" w:rsidRPr="0022345D" w:rsidRDefault="00E83E7E" w:rsidP="0084411D">
            <w:pPr>
              <w:spacing w:line="276" w:lineRule="auto"/>
              <w:rPr>
                <w:sz w:val="14"/>
              </w:rPr>
            </w:pPr>
            <w:r w:rsidRPr="0022345D">
              <w:rPr>
                <w:sz w:val="14"/>
              </w:rPr>
              <w:t>Fine root DMC (%)</w:t>
            </w:r>
          </w:p>
        </w:tc>
        <w:tc>
          <w:tcPr>
            <w:tcW w:w="970" w:type="dxa"/>
            <w:tcBorders>
              <w:left w:val="single" w:sz="4" w:space="0" w:color="auto"/>
            </w:tcBorders>
            <w:noWrap/>
            <w:hideMark/>
          </w:tcPr>
          <w:p w14:paraId="2188454E" w14:textId="77777777" w:rsidR="00E83E7E" w:rsidRPr="0022345D" w:rsidRDefault="00E83E7E" w:rsidP="0084411D">
            <w:pPr>
              <w:spacing w:line="276" w:lineRule="auto"/>
              <w:rPr>
                <w:sz w:val="14"/>
              </w:rPr>
            </w:pPr>
            <w:r w:rsidRPr="0022345D">
              <w:rPr>
                <w:sz w:val="14"/>
              </w:rPr>
              <w:t>0.25 (0.06)</w:t>
            </w:r>
          </w:p>
        </w:tc>
        <w:tc>
          <w:tcPr>
            <w:tcW w:w="970" w:type="dxa"/>
            <w:tcBorders>
              <w:right w:val="single" w:sz="4" w:space="0" w:color="auto"/>
            </w:tcBorders>
            <w:noWrap/>
            <w:hideMark/>
          </w:tcPr>
          <w:p w14:paraId="03D78BF8" w14:textId="77777777" w:rsidR="00E83E7E" w:rsidRPr="0022345D" w:rsidRDefault="00E83E7E" w:rsidP="0084411D">
            <w:pPr>
              <w:spacing w:line="276" w:lineRule="auto"/>
              <w:rPr>
                <w:sz w:val="14"/>
              </w:rPr>
            </w:pPr>
            <w:r w:rsidRPr="0022345D">
              <w:rPr>
                <w:sz w:val="14"/>
              </w:rPr>
              <w:t>0.26 (0.07)</w:t>
            </w:r>
          </w:p>
        </w:tc>
        <w:tc>
          <w:tcPr>
            <w:tcW w:w="1024" w:type="dxa"/>
            <w:tcBorders>
              <w:left w:val="single" w:sz="4" w:space="0" w:color="auto"/>
            </w:tcBorders>
            <w:noWrap/>
            <w:hideMark/>
          </w:tcPr>
          <w:p w14:paraId="7F215945" w14:textId="77777777" w:rsidR="00E83E7E" w:rsidRPr="0022345D" w:rsidRDefault="00E83E7E" w:rsidP="0084411D">
            <w:pPr>
              <w:spacing w:line="276" w:lineRule="auto"/>
              <w:rPr>
                <w:sz w:val="14"/>
              </w:rPr>
            </w:pPr>
            <w:r w:rsidRPr="0022345D">
              <w:rPr>
                <w:sz w:val="14"/>
              </w:rPr>
              <w:t>0.2 (0.07)</w:t>
            </w:r>
          </w:p>
        </w:tc>
        <w:tc>
          <w:tcPr>
            <w:tcW w:w="970" w:type="dxa"/>
            <w:tcBorders>
              <w:right w:val="single" w:sz="4" w:space="0" w:color="auto"/>
            </w:tcBorders>
            <w:noWrap/>
            <w:hideMark/>
          </w:tcPr>
          <w:p w14:paraId="3D6AA467" w14:textId="77777777" w:rsidR="00E83E7E" w:rsidRPr="0022345D" w:rsidRDefault="00E83E7E" w:rsidP="0084411D">
            <w:pPr>
              <w:spacing w:line="276" w:lineRule="auto"/>
              <w:rPr>
                <w:sz w:val="14"/>
              </w:rPr>
            </w:pPr>
            <w:r w:rsidRPr="0022345D">
              <w:rPr>
                <w:sz w:val="14"/>
              </w:rPr>
              <w:t>0.18 (0.07)</w:t>
            </w:r>
          </w:p>
        </w:tc>
        <w:tc>
          <w:tcPr>
            <w:tcW w:w="1041" w:type="dxa"/>
            <w:tcBorders>
              <w:left w:val="single" w:sz="4" w:space="0" w:color="auto"/>
            </w:tcBorders>
            <w:noWrap/>
            <w:hideMark/>
          </w:tcPr>
          <w:p w14:paraId="3F31D278" w14:textId="77777777" w:rsidR="00E83E7E" w:rsidRPr="0022345D" w:rsidRDefault="00E83E7E" w:rsidP="0084411D">
            <w:pPr>
              <w:spacing w:line="276" w:lineRule="auto"/>
              <w:rPr>
                <w:sz w:val="14"/>
              </w:rPr>
            </w:pPr>
            <w:r w:rsidRPr="0022345D">
              <w:rPr>
                <w:sz w:val="14"/>
              </w:rPr>
              <w:t>0.18 (0.07)</w:t>
            </w:r>
          </w:p>
        </w:tc>
        <w:tc>
          <w:tcPr>
            <w:tcW w:w="970" w:type="dxa"/>
            <w:tcBorders>
              <w:right w:val="single" w:sz="4" w:space="0" w:color="auto"/>
            </w:tcBorders>
            <w:noWrap/>
            <w:hideMark/>
          </w:tcPr>
          <w:p w14:paraId="75641145" w14:textId="77777777" w:rsidR="00E83E7E" w:rsidRPr="0022345D" w:rsidRDefault="00E83E7E" w:rsidP="0084411D">
            <w:pPr>
              <w:spacing w:line="276" w:lineRule="auto"/>
              <w:rPr>
                <w:sz w:val="14"/>
              </w:rPr>
            </w:pPr>
            <w:r w:rsidRPr="0022345D">
              <w:rPr>
                <w:sz w:val="14"/>
              </w:rPr>
              <w:t>0.22 (0.06)</w:t>
            </w:r>
          </w:p>
        </w:tc>
        <w:tc>
          <w:tcPr>
            <w:tcW w:w="897" w:type="dxa"/>
            <w:tcBorders>
              <w:left w:val="single" w:sz="4" w:space="0" w:color="auto"/>
            </w:tcBorders>
            <w:noWrap/>
            <w:hideMark/>
          </w:tcPr>
          <w:p w14:paraId="1AF76F71"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217B00C5" w14:textId="77777777" w:rsidR="00E83E7E" w:rsidRPr="0022345D" w:rsidRDefault="00E83E7E"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cr</w:t>
            </w:r>
            <w:proofErr w:type="spellEnd"/>
          </w:p>
        </w:tc>
      </w:tr>
      <w:tr w:rsidR="00E83E7E" w:rsidRPr="00980B45" w14:paraId="32D20A74" w14:textId="77777777" w:rsidTr="0084411D">
        <w:trPr>
          <w:trHeight w:val="300"/>
        </w:trPr>
        <w:tc>
          <w:tcPr>
            <w:tcW w:w="2651" w:type="dxa"/>
            <w:tcBorders>
              <w:left w:val="single" w:sz="4" w:space="0" w:color="auto"/>
              <w:right w:val="single" w:sz="4" w:space="0" w:color="auto"/>
            </w:tcBorders>
            <w:noWrap/>
            <w:hideMark/>
          </w:tcPr>
          <w:p w14:paraId="569F0A78" w14:textId="77777777" w:rsidR="00E83E7E" w:rsidRPr="0022345D" w:rsidRDefault="00E83E7E" w:rsidP="0084411D">
            <w:pPr>
              <w:spacing w:line="276" w:lineRule="auto"/>
              <w:rPr>
                <w:sz w:val="14"/>
              </w:rPr>
            </w:pPr>
            <w:r w:rsidRPr="0022345D">
              <w:rPr>
                <w:sz w:val="14"/>
              </w:rPr>
              <w:t>SLA (cm² g⁻¹)</w:t>
            </w:r>
          </w:p>
        </w:tc>
        <w:tc>
          <w:tcPr>
            <w:tcW w:w="970" w:type="dxa"/>
            <w:tcBorders>
              <w:left w:val="single" w:sz="4" w:space="0" w:color="auto"/>
            </w:tcBorders>
            <w:noWrap/>
            <w:hideMark/>
          </w:tcPr>
          <w:p w14:paraId="2E617DA7" w14:textId="77777777" w:rsidR="00E83E7E" w:rsidRPr="0022345D" w:rsidRDefault="00E83E7E" w:rsidP="0084411D">
            <w:pPr>
              <w:spacing w:line="276" w:lineRule="auto"/>
              <w:rPr>
                <w:sz w:val="14"/>
              </w:rPr>
            </w:pPr>
            <w:r w:rsidRPr="0022345D">
              <w:rPr>
                <w:sz w:val="14"/>
              </w:rPr>
              <w:t>31.7 (8.24)</w:t>
            </w:r>
          </w:p>
        </w:tc>
        <w:tc>
          <w:tcPr>
            <w:tcW w:w="970" w:type="dxa"/>
            <w:tcBorders>
              <w:right w:val="single" w:sz="4" w:space="0" w:color="auto"/>
            </w:tcBorders>
            <w:noWrap/>
            <w:hideMark/>
          </w:tcPr>
          <w:p w14:paraId="6D1E4442" w14:textId="77777777" w:rsidR="00E83E7E" w:rsidRPr="0022345D" w:rsidRDefault="00E83E7E" w:rsidP="0084411D">
            <w:pPr>
              <w:spacing w:line="276" w:lineRule="auto"/>
              <w:rPr>
                <w:sz w:val="14"/>
              </w:rPr>
            </w:pPr>
            <w:r w:rsidRPr="0022345D">
              <w:rPr>
                <w:sz w:val="14"/>
              </w:rPr>
              <w:t>28.11 (1.74)</w:t>
            </w:r>
          </w:p>
        </w:tc>
        <w:tc>
          <w:tcPr>
            <w:tcW w:w="1024" w:type="dxa"/>
            <w:tcBorders>
              <w:left w:val="single" w:sz="4" w:space="0" w:color="auto"/>
            </w:tcBorders>
            <w:noWrap/>
            <w:hideMark/>
          </w:tcPr>
          <w:p w14:paraId="3D2D9AF4" w14:textId="77777777" w:rsidR="00E83E7E" w:rsidRPr="0022345D" w:rsidRDefault="00E83E7E" w:rsidP="0084411D">
            <w:pPr>
              <w:spacing w:line="276" w:lineRule="auto"/>
              <w:rPr>
                <w:sz w:val="14"/>
              </w:rPr>
            </w:pPr>
            <w:r w:rsidRPr="0022345D">
              <w:rPr>
                <w:sz w:val="14"/>
              </w:rPr>
              <w:t>31.38 (1.8)</w:t>
            </w:r>
          </w:p>
        </w:tc>
        <w:tc>
          <w:tcPr>
            <w:tcW w:w="970" w:type="dxa"/>
            <w:tcBorders>
              <w:right w:val="single" w:sz="4" w:space="0" w:color="auto"/>
            </w:tcBorders>
            <w:noWrap/>
            <w:hideMark/>
          </w:tcPr>
          <w:p w14:paraId="199E499A" w14:textId="77777777" w:rsidR="00E83E7E" w:rsidRPr="0022345D" w:rsidRDefault="00E83E7E" w:rsidP="0084411D">
            <w:pPr>
              <w:spacing w:line="276" w:lineRule="auto"/>
              <w:rPr>
                <w:sz w:val="14"/>
              </w:rPr>
            </w:pPr>
            <w:r w:rsidRPr="0022345D">
              <w:rPr>
                <w:sz w:val="14"/>
              </w:rPr>
              <w:t>31.82 (3.61)</w:t>
            </w:r>
          </w:p>
        </w:tc>
        <w:tc>
          <w:tcPr>
            <w:tcW w:w="1041" w:type="dxa"/>
            <w:tcBorders>
              <w:left w:val="single" w:sz="4" w:space="0" w:color="auto"/>
            </w:tcBorders>
            <w:noWrap/>
            <w:hideMark/>
          </w:tcPr>
          <w:p w14:paraId="687A4CF2" w14:textId="77777777" w:rsidR="00E83E7E" w:rsidRPr="0022345D" w:rsidRDefault="00E83E7E" w:rsidP="0084411D">
            <w:pPr>
              <w:spacing w:line="276" w:lineRule="auto"/>
              <w:rPr>
                <w:sz w:val="14"/>
              </w:rPr>
            </w:pPr>
            <w:r w:rsidRPr="0022345D">
              <w:rPr>
                <w:sz w:val="14"/>
              </w:rPr>
              <w:t>28.59 (1.59)</w:t>
            </w:r>
          </w:p>
        </w:tc>
        <w:tc>
          <w:tcPr>
            <w:tcW w:w="970" w:type="dxa"/>
            <w:tcBorders>
              <w:right w:val="single" w:sz="4" w:space="0" w:color="auto"/>
            </w:tcBorders>
            <w:noWrap/>
            <w:hideMark/>
          </w:tcPr>
          <w:p w14:paraId="36E6BC00" w14:textId="77777777" w:rsidR="00E83E7E" w:rsidRPr="0022345D" w:rsidRDefault="00E83E7E" w:rsidP="0084411D">
            <w:pPr>
              <w:spacing w:line="276" w:lineRule="auto"/>
              <w:rPr>
                <w:sz w:val="14"/>
              </w:rPr>
            </w:pPr>
            <w:r w:rsidRPr="0022345D">
              <w:rPr>
                <w:sz w:val="14"/>
              </w:rPr>
              <w:t>28.08 (0.74)</w:t>
            </w:r>
          </w:p>
        </w:tc>
        <w:tc>
          <w:tcPr>
            <w:tcW w:w="897" w:type="dxa"/>
            <w:tcBorders>
              <w:left w:val="single" w:sz="4" w:space="0" w:color="auto"/>
            </w:tcBorders>
            <w:noWrap/>
            <w:hideMark/>
          </w:tcPr>
          <w:p w14:paraId="4CC72EE8"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105F4B22" w14:textId="77777777" w:rsidR="00E83E7E" w:rsidRPr="0022345D" w:rsidRDefault="00E83E7E"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p>
        </w:tc>
      </w:tr>
      <w:tr w:rsidR="00E83E7E" w:rsidRPr="00980B45" w14:paraId="3936A4A6"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3EE7D956" w14:textId="77777777" w:rsidR="00E83E7E" w:rsidRPr="0022345D" w:rsidRDefault="00E83E7E"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5F897FDF" w14:textId="77777777" w:rsidR="00E83E7E" w:rsidRPr="0022345D" w:rsidRDefault="00E83E7E" w:rsidP="0084411D">
            <w:pPr>
              <w:spacing w:line="276" w:lineRule="auto"/>
              <w:rPr>
                <w:sz w:val="14"/>
              </w:rPr>
            </w:pPr>
            <w:r w:rsidRPr="0022345D">
              <w:rPr>
                <w:sz w:val="14"/>
              </w:rPr>
              <w:t>0.39 (0.02)</w:t>
            </w:r>
          </w:p>
        </w:tc>
        <w:tc>
          <w:tcPr>
            <w:tcW w:w="970" w:type="dxa"/>
            <w:tcBorders>
              <w:bottom w:val="single" w:sz="4" w:space="0" w:color="auto"/>
              <w:right w:val="single" w:sz="4" w:space="0" w:color="auto"/>
            </w:tcBorders>
            <w:noWrap/>
            <w:hideMark/>
          </w:tcPr>
          <w:p w14:paraId="38FB80BA" w14:textId="77777777" w:rsidR="00E83E7E" w:rsidRPr="0022345D" w:rsidRDefault="00E83E7E" w:rsidP="0084411D">
            <w:pPr>
              <w:spacing w:line="276" w:lineRule="auto"/>
              <w:rPr>
                <w:sz w:val="14"/>
              </w:rPr>
            </w:pPr>
            <w:r w:rsidRPr="0022345D">
              <w:rPr>
                <w:sz w:val="14"/>
              </w:rPr>
              <w:t>0.41 (0.02)</w:t>
            </w:r>
          </w:p>
        </w:tc>
        <w:tc>
          <w:tcPr>
            <w:tcW w:w="1024" w:type="dxa"/>
            <w:tcBorders>
              <w:left w:val="single" w:sz="4" w:space="0" w:color="auto"/>
              <w:bottom w:val="single" w:sz="4" w:space="0" w:color="auto"/>
            </w:tcBorders>
            <w:noWrap/>
            <w:hideMark/>
          </w:tcPr>
          <w:p w14:paraId="23863CEF" w14:textId="77777777" w:rsidR="00E83E7E" w:rsidRPr="0022345D" w:rsidRDefault="00E83E7E" w:rsidP="0084411D">
            <w:pPr>
              <w:spacing w:line="276" w:lineRule="auto"/>
              <w:rPr>
                <w:sz w:val="14"/>
              </w:rPr>
            </w:pPr>
            <w:r w:rsidRPr="0022345D">
              <w:rPr>
                <w:sz w:val="14"/>
              </w:rPr>
              <w:t>0.38 (0.02)</w:t>
            </w:r>
          </w:p>
        </w:tc>
        <w:tc>
          <w:tcPr>
            <w:tcW w:w="970" w:type="dxa"/>
            <w:tcBorders>
              <w:bottom w:val="single" w:sz="4" w:space="0" w:color="auto"/>
              <w:right w:val="single" w:sz="4" w:space="0" w:color="auto"/>
            </w:tcBorders>
            <w:noWrap/>
            <w:hideMark/>
          </w:tcPr>
          <w:p w14:paraId="6FDC5CBC" w14:textId="77777777" w:rsidR="00E83E7E" w:rsidRPr="0022345D" w:rsidRDefault="00E83E7E" w:rsidP="0084411D">
            <w:pPr>
              <w:spacing w:line="276" w:lineRule="auto"/>
              <w:rPr>
                <w:sz w:val="14"/>
              </w:rPr>
            </w:pPr>
            <w:r w:rsidRPr="0022345D">
              <w:rPr>
                <w:sz w:val="14"/>
              </w:rPr>
              <w:t>0.39 (0.04)</w:t>
            </w:r>
          </w:p>
        </w:tc>
        <w:tc>
          <w:tcPr>
            <w:tcW w:w="1041" w:type="dxa"/>
            <w:tcBorders>
              <w:left w:val="single" w:sz="4" w:space="0" w:color="auto"/>
              <w:bottom w:val="single" w:sz="4" w:space="0" w:color="auto"/>
            </w:tcBorders>
            <w:noWrap/>
            <w:hideMark/>
          </w:tcPr>
          <w:p w14:paraId="73DE962C" w14:textId="77777777" w:rsidR="00E83E7E" w:rsidRPr="0022345D" w:rsidRDefault="00E83E7E" w:rsidP="0084411D">
            <w:pPr>
              <w:spacing w:line="276" w:lineRule="auto"/>
              <w:rPr>
                <w:sz w:val="14"/>
              </w:rPr>
            </w:pPr>
            <w:r w:rsidRPr="0022345D">
              <w:rPr>
                <w:sz w:val="14"/>
              </w:rPr>
              <w:t>0.39 (0.04)</w:t>
            </w:r>
          </w:p>
        </w:tc>
        <w:tc>
          <w:tcPr>
            <w:tcW w:w="970" w:type="dxa"/>
            <w:tcBorders>
              <w:bottom w:val="single" w:sz="4" w:space="0" w:color="auto"/>
              <w:right w:val="single" w:sz="4" w:space="0" w:color="auto"/>
            </w:tcBorders>
            <w:noWrap/>
            <w:hideMark/>
          </w:tcPr>
          <w:p w14:paraId="3D341C2E" w14:textId="77777777" w:rsidR="00E83E7E" w:rsidRPr="0022345D" w:rsidRDefault="00E83E7E" w:rsidP="0084411D">
            <w:pPr>
              <w:spacing w:line="276" w:lineRule="auto"/>
              <w:rPr>
                <w:sz w:val="14"/>
              </w:rPr>
            </w:pPr>
            <w:r w:rsidRPr="0022345D">
              <w:rPr>
                <w:sz w:val="14"/>
              </w:rPr>
              <w:t>0.39 (0.06)</w:t>
            </w:r>
          </w:p>
        </w:tc>
        <w:tc>
          <w:tcPr>
            <w:tcW w:w="897" w:type="dxa"/>
            <w:tcBorders>
              <w:left w:val="single" w:sz="4" w:space="0" w:color="auto"/>
              <w:bottom w:val="single" w:sz="4" w:space="0" w:color="auto"/>
            </w:tcBorders>
            <w:noWrap/>
            <w:hideMark/>
          </w:tcPr>
          <w:p w14:paraId="1329F6D7" w14:textId="77777777" w:rsidR="00E83E7E" w:rsidRPr="0022345D" w:rsidRDefault="00E83E7E" w:rsidP="0084411D">
            <w:pPr>
              <w:spacing w:line="276" w:lineRule="auto"/>
              <w:rPr>
                <w:sz w:val="14"/>
              </w:rPr>
            </w:pPr>
            <w:r w:rsidRPr="0022345D">
              <w:rPr>
                <w:sz w:val="14"/>
              </w:rPr>
              <w:t>N</w:t>
            </w:r>
          </w:p>
        </w:tc>
        <w:tc>
          <w:tcPr>
            <w:tcW w:w="1328" w:type="dxa"/>
            <w:tcBorders>
              <w:bottom w:val="single" w:sz="4" w:space="0" w:color="auto"/>
              <w:right w:val="single" w:sz="4" w:space="0" w:color="auto"/>
            </w:tcBorders>
            <w:noWrap/>
            <w:hideMark/>
          </w:tcPr>
          <w:p w14:paraId="4BEF5FAF" w14:textId="77777777" w:rsidR="00E83E7E" w:rsidRPr="0022345D" w:rsidRDefault="00E83E7E" w:rsidP="0084411D">
            <w:pPr>
              <w:spacing w:line="276" w:lineRule="auto"/>
              <w:rPr>
                <w:sz w:val="14"/>
              </w:rPr>
            </w:pPr>
            <w:r w:rsidRPr="0022345D">
              <w:rPr>
                <w:sz w:val="14"/>
              </w:rPr>
              <w:t> </w:t>
            </w:r>
          </w:p>
        </w:tc>
      </w:tr>
    </w:tbl>
    <w:p w14:paraId="0057599D" w14:textId="77777777" w:rsidR="00E83E7E" w:rsidRDefault="00E83E7E" w:rsidP="00E83E7E"/>
    <w:p w14:paraId="7C484FEA" w14:textId="71CB7DC1" w:rsidR="00E83E7E" w:rsidRDefault="00E83E7E">
      <w:r>
        <w:lastRenderedPageBreak/>
        <w:t>FIGURES</w:t>
      </w:r>
    </w:p>
    <w:p w14:paraId="57534E73" w14:textId="77777777" w:rsidR="00EA09C9" w:rsidRDefault="00EA09C9" w:rsidP="00EA09C9">
      <w:pPr>
        <w:keepNext/>
      </w:pPr>
      <w:r>
        <w:rPr>
          <w:noProof/>
          <w:lang w:eastAsia="en-AU"/>
        </w:rPr>
        <w:drawing>
          <wp:inline distT="0" distB="0" distL="0" distR="0" wp14:anchorId="2EC6E2BA" wp14:editId="1EF4CDDE">
            <wp:extent cx="5731510" cy="4496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sexchang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496435"/>
                    </a:xfrm>
                    <a:prstGeom prst="rect">
                      <a:avLst/>
                    </a:prstGeom>
                  </pic:spPr>
                </pic:pic>
              </a:graphicData>
            </a:graphic>
          </wp:inline>
        </w:drawing>
      </w:r>
    </w:p>
    <w:p w14:paraId="31F568EC" w14:textId="77777777" w:rsidR="00EA09C9" w:rsidRPr="00262631" w:rsidRDefault="00EA09C9" w:rsidP="00EA09C9">
      <w:pPr>
        <w:pStyle w:val="Caption"/>
        <w:jc w:val="both"/>
        <w:rPr>
          <w:i w:val="0"/>
        </w:rPr>
      </w:pPr>
      <w:r>
        <w:t xml:space="preserve">Figure </w:t>
      </w:r>
      <w:fldSimple w:instr=" SEQ Figure \* ARABIC ">
        <w:r>
          <w:rPr>
            <w:noProof/>
          </w:rPr>
          <w:t>1</w:t>
        </w:r>
      </w:fldSimple>
      <w:r>
        <w:t>. Gas exchange measurements under each combination of waterlogging and CO</w:t>
      </w:r>
      <w:r w:rsidRPr="00EE12B2">
        <w:rPr>
          <w:vertAlign w:val="subscript"/>
        </w:rPr>
        <w:t>2</w:t>
      </w:r>
      <w:r>
        <w:t xml:space="preserve"> level treatments. Dark shaded columns represent measurements under ambient atmospheric CO</w:t>
      </w:r>
      <w:r w:rsidRPr="00EE12B2">
        <w:rPr>
          <w:vertAlign w:val="subscript"/>
        </w:rPr>
        <w:t>2</w:t>
      </w:r>
      <w:r>
        <w:t xml:space="preserve"> concentration (390 ppm), light shaded columns represent measurements under elevated atmospheric CO</w:t>
      </w:r>
      <w:r w:rsidRPr="00EE12B2">
        <w:rPr>
          <w:vertAlign w:val="subscript"/>
        </w:rPr>
        <w:t>2</w:t>
      </w:r>
      <w:r>
        <w:t xml:space="preserve"> concentration (550 ppm). Error bars represent the standardised mean error. * - letters denote statistical significance of differences between treatment combinations (NS = no significant difference, C = significant difference between CO</w:t>
      </w:r>
      <w:r w:rsidRPr="00EE12B2">
        <w:rPr>
          <w:vertAlign w:val="subscript"/>
        </w:rPr>
        <w:t>2</w:t>
      </w:r>
      <w:r>
        <w:t xml:space="preserve"> level treatments, W = significant difference between waterlogging treatments).</w:t>
      </w:r>
    </w:p>
    <w:p w14:paraId="7B0B0BAA" w14:textId="77777777" w:rsidR="00E83E7E" w:rsidRDefault="00E83E7E"/>
    <w:p w14:paraId="06667337" w14:textId="77777777" w:rsidR="00EA09C9" w:rsidRDefault="00EA09C9"/>
    <w:p w14:paraId="403E2A91" w14:textId="77777777" w:rsidR="00EA09C9" w:rsidRDefault="00EA09C9"/>
    <w:p w14:paraId="2DA773E3" w14:textId="77777777" w:rsidR="00EA09C9" w:rsidRDefault="00EA09C9"/>
    <w:p w14:paraId="3E772D50" w14:textId="77777777" w:rsidR="00EA09C9" w:rsidRDefault="00EA09C9"/>
    <w:p w14:paraId="448652A2" w14:textId="77777777" w:rsidR="00EA09C9" w:rsidRDefault="00EA09C9"/>
    <w:p w14:paraId="479CE052" w14:textId="77777777" w:rsidR="00EA09C9" w:rsidRDefault="00EA09C9"/>
    <w:p w14:paraId="64C3A44E" w14:textId="77777777" w:rsidR="00EA09C9" w:rsidRDefault="00EA09C9"/>
    <w:p w14:paraId="047C31A3" w14:textId="77777777" w:rsidR="00EA09C9" w:rsidRDefault="00EA09C9"/>
    <w:p w14:paraId="2729452F" w14:textId="77777777" w:rsidR="00EA09C9" w:rsidRDefault="00EA09C9"/>
    <w:p w14:paraId="7082DCE4" w14:textId="77777777" w:rsidR="00EA09C9" w:rsidRDefault="00EA09C9"/>
    <w:p w14:paraId="4C8846C3" w14:textId="77777777" w:rsidR="00EA09C9" w:rsidRDefault="00EA09C9" w:rsidP="00EA09C9">
      <w:pPr>
        <w:keepNext/>
      </w:pPr>
      <w:r>
        <w:rPr>
          <w:noProof/>
          <w:lang w:eastAsia="en-AU"/>
        </w:rPr>
        <w:lastRenderedPageBreak/>
        <w:drawing>
          <wp:inline distT="0" distB="0" distL="0" distR="0" wp14:anchorId="26A2AF8C" wp14:editId="4A354B73">
            <wp:extent cx="5731510" cy="59182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omass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918200"/>
                    </a:xfrm>
                    <a:prstGeom prst="rect">
                      <a:avLst/>
                    </a:prstGeom>
                  </pic:spPr>
                </pic:pic>
              </a:graphicData>
            </a:graphic>
          </wp:inline>
        </w:drawing>
      </w:r>
    </w:p>
    <w:p w14:paraId="230F8D0B" w14:textId="77777777" w:rsidR="00EA09C9" w:rsidRPr="00262631" w:rsidRDefault="00EA09C9" w:rsidP="00EA09C9">
      <w:pPr>
        <w:pStyle w:val="Caption"/>
        <w:jc w:val="both"/>
        <w:rPr>
          <w:i w:val="0"/>
        </w:rPr>
      </w:pPr>
      <w:r>
        <w:t>Figure 2.</w:t>
      </w:r>
      <w:r w:rsidRPr="00EE12B2">
        <w:t xml:space="preserve"> </w:t>
      </w:r>
      <w:r>
        <w:t>Biomass and root mass fraction (RMF) measurements under each combination of waterlogging and CO</w:t>
      </w:r>
      <w:r w:rsidRPr="00EE12B2">
        <w:rPr>
          <w:vertAlign w:val="subscript"/>
        </w:rPr>
        <w:t>2</w:t>
      </w:r>
      <w:r>
        <w:t xml:space="preserve"> level treatments. Dark shaded columns represent measurements under ambient CO</w:t>
      </w:r>
      <w:r w:rsidRPr="00EE12B2">
        <w:rPr>
          <w:vertAlign w:val="subscript"/>
        </w:rPr>
        <w:t>2</w:t>
      </w:r>
      <w:r>
        <w:t xml:space="preserve"> concentration (390 ppm), light shaded columns represent measurements under elevated CO</w:t>
      </w:r>
      <w:r w:rsidRPr="00EE12B2">
        <w:rPr>
          <w:vertAlign w:val="subscript"/>
        </w:rPr>
        <w:t>2</w:t>
      </w:r>
      <w:r>
        <w:t xml:space="preserve"> concentration (550 ppm). Error bars represent the standardised mean error. * - letters denote statistical significance of differences between treatment combinations (NS = no significant difference, C = significant difference between CO</w:t>
      </w:r>
      <w:r w:rsidRPr="00EE12B2">
        <w:rPr>
          <w:vertAlign w:val="subscript"/>
        </w:rPr>
        <w:t>2</w:t>
      </w:r>
      <w:r>
        <w:t xml:space="preserve"> level treatments, W = significant difference between waterlogging treatments). </w:t>
      </w:r>
    </w:p>
    <w:p w14:paraId="4A558E11" w14:textId="338267AB" w:rsidR="00EA09C9" w:rsidRDefault="00EA09C9">
      <w:r>
        <w:br/>
      </w:r>
    </w:p>
    <w:p w14:paraId="2CCFCC03" w14:textId="77777777" w:rsidR="00EA09C9" w:rsidRDefault="00EA09C9"/>
    <w:p w14:paraId="5A393DE8" w14:textId="77777777" w:rsidR="00EA09C9" w:rsidRDefault="00EA09C9"/>
    <w:p w14:paraId="3C74C7DA" w14:textId="77777777" w:rsidR="00EA09C9" w:rsidRDefault="00EA09C9"/>
    <w:p w14:paraId="4076D492" w14:textId="77777777" w:rsidR="00EA09C9" w:rsidRDefault="00EA09C9"/>
    <w:p w14:paraId="54FB5BE9" w14:textId="77777777" w:rsidR="00EA09C9" w:rsidRDefault="00EA09C9"/>
    <w:p w14:paraId="529C3FF9" w14:textId="77777777" w:rsidR="00EA09C9" w:rsidRDefault="00EA09C9" w:rsidP="00EA09C9">
      <w:pPr>
        <w:keepNext/>
      </w:pPr>
      <w:r>
        <w:rPr>
          <w:noProof/>
          <w:lang w:eastAsia="en-AU"/>
        </w:rPr>
        <w:lastRenderedPageBreak/>
        <w:drawing>
          <wp:inline distT="0" distB="0" distL="0" distR="0" wp14:anchorId="26481396" wp14:editId="36242408">
            <wp:extent cx="5731510" cy="44996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499610"/>
                    </a:xfrm>
                    <a:prstGeom prst="rect">
                      <a:avLst/>
                    </a:prstGeom>
                  </pic:spPr>
                </pic:pic>
              </a:graphicData>
            </a:graphic>
          </wp:inline>
        </w:drawing>
      </w:r>
    </w:p>
    <w:p w14:paraId="4F4F0A39" w14:textId="77777777" w:rsidR="00EA09C9" w:rsidRPr="00262631" w:rsidRDefault="00EA09C9" w:rsidP="00EA09C9">
      <w:pPr>
        <w:pStyle w:val="Caption"/>
        <w:jc w:val="both"/>
        <w:rPr>
          <w:i w:val="0"/>
        </w:rPr>
      </w:pPr>
      <w:r>
        <w:t>Figure 3. Functional trait measurements under each combination of waterlogging and CO</w:t>
      </w:r>
      <w:r w:rsidRPr="00EE12B2">
        <w:rPr>
          <w:vertAlign w:val="subscript"/>
        </w:rPr>
        <w:t>2</w:t>
      </w:r>
      <w:r>
        <w:t xml:space="preserve"> level treatments. Dark shaded columns represent measurements under ambient CO</w:t>
      </w:r>
      <w:r w:rsidRPr="00EE12B2">
        <w:rPr>
          <w:vertAlign w:val="subscript"/>
        </w:rPr>
        <w:t>2</w:t>
      </w:r>
      <w:r>
        <w:t xml:space="preserve"> concentration (390 ppm), light shaded columns represent measurements under elevated CO</w:t>
      </w:r>
      <w:r w:rsidRPr="00EE12B2">
        <w:rPr>
          <w:vertAlign w:val="subscript"/>
        </w:rPr>
        <w:t>2</w:t>
      </w:r>
      <w:r>
        <w:t xml:space="preserve"> concentration (550 ppm). Error bars represent the standardised mean error. * - letters denote statistical significance of differences between treatment combinations (NS = no significant difference, C = significant difference between CO</w:t>
      </w:r>
      <w:r w:rsidRPr="00EE12B2">
        <w:rPr>
          <w:vertAlign w:val="subscript"/>
        </w:rPr>
        <w:t>2</w:t>
      </w:r>
      <w:r>
        <w:t xml:space="preserve"> level treatments, W = significant difference between waterlogging treatments</w:t>
      </w:r>
      <w:bookmarkStart w:id="30" w:name="_GoBack"/>
      <w:bookmarkEnd w:id="30"/>
      <w:r>
        <w:t>).</w:t>
      </w:r>
    </w:p>
    <w:p w14:paraId="1EF6D782" w14:textId="77777777" w:rsidR="00EA09C9" w:rsidRDefault="00EA09C9"/>
    <w:sectPr w:rsidR="00EA09C9" w:rsidSect="00ED365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ichelle Leishman" w:date="2015-06-23T10:40:00Z" w:initials="ML">
    <w:p w14:paraId="04268825" w14:textId="2E589296" w:rsidR="0084411D" w:rsidRDefault="0084411D">
      <w:pPr>
        <w:pStyle w:val="CommentText"/>
      </w:pPr>
      <w:r>
        <w:rPr>
          <w:rStyle w:val="CommentReference"/>
        </w:rPr>
        <w:annotationRef/>
      </w:r>
      <w:r>
        <w:t>Maybe delete this sentence</w:t>
      </w:r>
    </w:p>
  </w:comment>
  <w:comment w:id="27" w:author="Michelle Leishman" w:date="2015-05-13T16:22:00Z" w:initials="ML">
    <w:p w14:paraId="07CDACC2" w14:textId="786930CA" w:rsidR="0084411D" w:rsidRDefault="0084411D">
      <w:pPr>
        <w:pStyle w:val="CommentText"/>
      </w:pPr>
      <w:r>
        <w:rPr>
          <w:rStyle w:val="CommentReference"/>
        </w:rPr>
        <w:annotationRef/>
      </w:r>
      <w:r>
        <w:rPr>
          <w:noProof/>
        </w:rPr>
        <w:t>make sure you change CO2 to CO</w:t>
      </w:r>
      <w:r w:rsidRPr="00CC770E">
        <w:rPr>
          <w:noProof/>
          <w:vertAlign w:val="subscript"/>
        </w:rPr>
        <w:t>2</w:t>
      </w:r>
      <w:r>
        <w:rPr>
          <w:noProof/>
        </w:rPr>
        <w:t xml:space="preserve"> thoughout your refs</w:t>
      </w:r>
    </w:p>
  </w:comment>
  <w:comment w:id="28" w:author="Faculty of Science" w:date="2015-06-13T14:17:00Z" w:initials="FoS">
    <w:p w14:paraId="4D623650" w14:textId="43E8385F" w:rsidR="0084411D" w:rsidRDefault="0084411D">
      <w:pPr>
        <w:pStyle w:val="CommentText"/>
      </w:pPr>
      <w:r>
        <w:rPr>
          <w:rStyle w:val="CommentReference"/>
        </w:rPr>
        <w:annotationRef/>
      </w:r>
      <w:r>
        <w:t xml:space="preserve">I’ll leave this to very last as manual changes get deleted when I update the reference list for any reason. </w:t>
      </w:r>
    </w:p>
  </w:comment>
  <w:comment w:id="29" w:author="Faculty of Science" w:date="2015-06-13T09:20:00Z" w:initials="FoS">
    <w:p w14:paraId="5F6E5386" w14:textId="77777777" w:rsidR="0084411D" w:rsidRDefault="0084411D" w:rsidP="00E83E7E">
      <w:pPr>
        <w:pStyle w:val="CommentText"/>
      </w:pPr>
      <w:r>
        <w:rPr>
          <w:rStyle w:val="CommentReference"/>
        </w:rPr>
        <w:annotationRef/>
      </w:r>
      <w:r>
        <w:t xml:space="preserve">Refs in Hubble 2010. Any suggestions for how to reference the info in this table? Most of the info comes from </w:t>
      </w:r>
      <w:proofErr w:type="spellStart"/>
      <w:r>
        <w:t>PlantNET</w:t>
      </w:r>
      <w:proofErr w:type="spellEnd"/>
      <w:r>
        <w:t xml:space="preserve"> but some is from papers. Do I put the refs in the text, or in the caption?</w:t>
      </w:r>
    </w:p>
    <w:p w14:paraId="5A97C3F1" w14:textId="77777777" w:rsidR="009205EC" w:rsidRDefault="009205EC" w:rsidP="00E83E7E">
      <w:pPr>
        <w:pStyle w:val="CommentText"/>
      </w:pPr>
    </w:p>
    <w:p w14:paraId="0B44CF98" w14:textId="6982FED7" w:rsidR="009205EC" w:rsidRDefault="009205EC" w:rsidP="00E83E7E">
      <w:pPr>
        <w:pStyle w:val="CommentText"/>
      </w:pPr>
      <w:r>
        <w:t>ML – you can use a series of footnotes and then put the full refs in the reference list at the end of the manuscript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268825" w15:done="0"/>
  <w15:commentEx w15:paraId="07CDACC2" w15:done="0"/>
  <w15:commentEx w15:paraId="4D623650" w15:paraIdParent="07CDACC2" w15:done="0"/>
  <w15:commentEx w15:paraId="0B44CF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Leishman">
    <w15:presenceInfo w15:providerId="AD" w15:userId="S-1-5-21-1960408961-1383384898-682003330-14867100"/>
  </w15:person>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E96"/>
    <w:rsid w:val="000233E5"/>
    <w:rsid w:val="00051B71"/>
    <w:rsid w:val="00083007"/>
    <w:rsid w:val="000C3E50"/>
    <w:rsid w:val="000D11F3"/>
    <w:rsid w:val="000D79FC"/>
    <w:rsid w:val="000E229C"/>
    <w:rsid w:val="00102A40"/>
    <w:rsid w:val="00106619"/>
    <w:rsid w:val="00120C00"/>
    <w:rsid w:val="00155A7B"/>
    <w:rsid w:val="00156AC3"/>
    <w:rsid w:val="001577D3"/>
    <w:rsid w:val="00206F59"/>
    <w:rsid w:val="00221936"/>
    <w:rsid w:val="002339E6"/>
    <w:rsid w:val="002814EB"/>
    <w:rsid w:val="00291E4C"/>
    <w:rsid w:val="002A3EA0"/>
    <w:rsid w:val="00301A53"/>
    <w:rsid w:val="0036260C"/>
    <w:rsid w:val="003A35D2"/>
    <w:rsid w:val="003B04EF"/>
    <w:rsid w:val="00410AA3"/>
    <w:rsid w:val="00437CD6"/>
    <w:rsid w:val="004625A7"/>
    <w:rsid w:val="00570DA9"/>
    <w:rsid w:val="005C3CF4"/>
    <w:rsid w:val="005E5A05"/>
    <w:rsid w:val="005E6F07"/>
    <w:rsid w:val="00607731"/>
    <w:rsid w:val="00654860"/>
    <w:rsid w:val="00672889"/>
    <w:rsid w:val="00687999"/>
    <w:rsid w:val="006A72DE"/>
    <w:rsid w:val="006B351B"/>
    <w:rsid w:val="006B642D"/>
    <w:rsid w:val="006D5D83"/>
    <w:rsid w:val="00705FC9"/>
    <w:rsid w:val="00713EFF"/>
    <w:rsid w:val="007318AD"/>
    <w:rsid w:val="007318BB"/>
    <w:rsid w:val="00765C38"/>
    <w:rsid w:val="0078334F"/>
    <w:rsid w:val="007A4816"/>
    <w:rsid w:val="007C3762"/>
    <w:rsid w:val="00806CE9"/>
    <w:rsid w:val="0083213F"/>
    <w:rsid w:val="0084411D"/>
    <w:rsid w:val="008512E1"/>
    <w:rsid w:val="00856AD6"/>
    <w:rsid w:val="008C5946"/>
    <w:rsid w:val="008D1CAA"/>
    <w:rsid w:val="009205EC"/>
    <w:rsid w:val="00931F9C"/>
    <w:rsid w:val="00950A60"/>
    <w:rsid w:val="009D35D8"/>
    <w:rsid w:val="009E3E0A"/>
    <w:rsid w:val="00A05B7E"/>
    <w:rsid w:val="00A95863"/>
    <w:rsid w:val="00AD5527"/>
    <w:rsid w:val="00B018E1"/>
    <w:rsid w:val="00B03890"/>
    <w:rsid w:val="00B77E96"/>
    <w:rsid w:val="00B84511"/>
    <w:rsid w:val="00BA120D"/>
    <w:rsid w:val="00BB6734"/>
    <w:rsid w:val="00BB7917"/>
    <w:rsid w:val="00BE7666"/>
    <w:rsid w:val="00C0770F"/>
    <w:rsid w:val="00C1543B"/>
    <w:rsid w:val="00C20BC5"/>
    <w:rsid w:val="00C21863"/>
    <w:rsid w:val="00C61D09"/>
    <w:rsid w:val="00CC3070"/>
    <w:rsid w:val="00CC770E"/>
    <w:rsid w:val="00D128E6"/>
    <w:rsid w:val="00D716CB"/>
    <w:rsid w:val="00D9457A"/>
    <w:rsid w:val="00DD5DC5"/>
    <w:rsid w:val="00DE0197"/>
    <w:rsid w:val="00DE1801"/>
    <w:rsid w:val="00E05D0E"/>
    <w:rsid w:val="00E144D8"/>
    <w:rsid w:val="00E60634"/>
    <w:rsid w:val="00E67C52"/>
    <w:rsid w:val="00E83E7E"/>
    <w:rsid w:val="00EA09C9"/>
    <w:rsid w:val="00EA6D40"/>
    <w:rsid w:val="00ED1F91"/>
    <w:rsid w:val="00ED365A"/>
    <w:rsid w:val="00ED7EFD"/>
    <w:rsid w:val="00F118A3"/>
    <w:rsid w:val="00F37D2D"/>
    <w:rsid w:val="00FD3B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9656"/>
  <w15:chartTrackingRefBased/>
  <w15:docId w15:val="{4D3BEB80-2543-413E-B764-462444EA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96"/>
    <w:pPr>
      <w:ind w:left="720"/>
      <w:contextualSpacing/>
    </w:pPr>
  </w:style>
  <w:style w:type="paragraph" w:styleId="Caption">
    <w:name w:val="caption"/>
    <w:basedOn w:val="Normal"/>
    <w:next w:val="Normal"/>
    <w:uiPriority w:val="35"/>
    <w:unhideWhenUsed/>
    <w:qFormat/>
    <w:rsid w:val="00B77E96"/>
    <w:pPr>
      <w:spacing w:after="200" w:line="240" w:lineRule="auto"/>
    </w:pPr>
    <w:rPr>
      <w:i/>
      <w:iCs/>
      <w:color w:val="44546A" w:themeColor="text2"/>
      <w:sz w:val="18"/>
      <w:szCs w:val="18"/>
    </w:rPr>
  </w:style>
  <w:style w:type="table" w:styleId="TableGrid">
    <w:name w:val="Table Grid"/>
    <w:basedOn w:val="TableNormal"/>
    <w:uiPriority w:val="39"/>
    <w:rsid w:val="00B77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7E96"/>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7A48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816"/>
    <w:rPr>
      <w:rFonts w:ascii="Segoe UI" w:hAnsi="Segoe UI" w:cs="Segoe UI"/>
      <w:sz w:val="18"/>
      <w:szCs w:val="18"/>
    </w:rPr>
  </w:style>
  <w:style w:type="character" w:styleId="CommentReference">
    <w:name w:val="annotation reference"/>
    <w:basedOn w:val="DefaultParagraphFont"/>
    <w:uiPriority w:val="99"/>
    <w:semiHidden/>
    <w:unhideWhenUsed/>
    <w:rsid w:val="00C1543B"/>
    <w:rPr>
      <w:sz w:val="16"/>
      <w:szCs w:val="16"/>
    </w:rPr>
  </w:style>
  <w:style w:type="paragraph" w:styleId="CommentText">
    <w:name w:val="annotation text"/>
    <w:basedOn w:val="Normal"/>
    <w:link w:val="CommentTextChar"/>
    <w:uiPriority w:val="99"/>
    <w:semiHidden/>
    <w:unhideWhenUsed/>
    <w:rsid w:val="00C1543B"/>
    <w:pPr>
      <w:spacing w:line="240" w:lineRule="auto"/>
    </w:pPr>
    <w:rPr>
      <w:sz w:val="20"/>
      <w:szCs w:val="20"/>
    </w:rPr>
  </w:style>
  <w:style w:type="character" w:customStyle="1" w:styleId="CommentTextChar">
    <w:name w:val="Comment Text Char"/>
    <w:basedOn w:val="DefaultParagraphFont"/>
    <w:link w:val="CommentText"/>
    <w:uiPriority w:val="99"/>
    <w:semiHidden/>
    <w:rsid w:val="00C1543B"/>
    <w:rPr>
      <w:sz w:val="20"/>
      <w:szCs w:val="20"/>
    </w:rPr>
  </w:style>
  <w:style w:type="paragraph" w:styleId="CommentSubject">
    <w:name w:val="annotation subject"/>
    <w:basedOn w:val="CommentText"/>
    <w:next w:val="CommentText"/>
    <w:link w:val="CommentSubjectChar"/>
    <w:uiPriority w:val="99"/>
    <w:semiHidden/>
    <w:unhideWhenUsed/>
    <w:rsid w:val="00C1543B"/>
    <w:rPr>
      <w:b/>
      <w:bCs/>
    </w:rPr>
  </w:style>
  <w:style w:type="character" w:customStyle="1" w:styleId="CommentSubjectChar">
    <w:name w:val="Comment Subject Char"/>
    <w:basedOn w:val="CommentTextChar"/>
    <w:link w:val="CommentSubject"/>
    <w:uiPriority w:val="99"/>
    <w:semiHidden/>
    <w:rsid w:val="00C1543B"/>
    <w:rPr>
      <w:b/>
      <w:bCs/>
      <w:sz w:val="20"/>
      <w:szCs w:val="20"/>
    </w:rPr>
  </w:style>
  <w:style w:type="paragraph" w:styleId="Revision">
    <w:name w:val="Revision"/>
    <w:hidden/>
    <w:uiPriority w:val="99"/>
    <w:semiHidden/>
    <w:rsid w:val="00C1543B"/>
    <w:pPr>
      <w:spacing w:after="0" w:line="240" w:lineRule="auto"/>
    </w:pPr>
  </w:style>
  <w:style w:type="character" w:customStyle="1" w:styleId="apple-converted-space">
    <w:name w:val="apple-converted-space"/>
    <w:basedOn w:val="DefaultParagraphFont"/>
    <w:rsid w:val="00D128E6"/>
  </w:style>
  <w:style w:type="character" w:styleId="LineNumber">
    <w:name w:val="line number"/>
    <w:basedOn w:val="DefaultParagraphFont"/>
    <w:uiPriority w:val="99"/>
    <w:semiHidden/>
    <w:unhideWhenUsed/>
    <w:rsid w:val="00ED365A"/>
  </w:style>
  <w:style w:type="character" w:styleId="Hyperlink">
    <w:name w:val="Hyperlink"/>
    <w:basedOn w:val="DefaultParagraphFont"/>
    <w:uiPriority w:val="99"/>
    <w:unhideWhenUsed/>
    <w:rsid w:val="00C21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614351">
      <w:bodyDiv w:val="1"/>
      <w:marLeft w:val="0"/>
      <w:marRight w:val="0"/>
      <w:marTop w:val="0"/>
      <w:marBottom w:val="0"/>
      <w:divBdr>
        <w:top w:val="none" w:sz="0" w:space="0" w:color="auto"/>
        <w:left w:val="none" w:sz="0" w:space="0" w:color="auto"/>
        <w:bottom w:val="none" w:sz="0" w:space="0" w:color="auto"/>
        <w:right w:val="none" w:sz="0" w:space="0" w:color="auto"/>
      </w:divBdr>
      <w:divsChild>
        <w:div w:id="109126625">
          <w:marLeft w:val="0"/>
          <w:marRight w:val="0"/>
          <w:marTop w:val="0"/>
          <w:marBottom w:val="0"/>
          <w:divBdr>
            <w:top w:val="none" w:sz="0" w:space="0" w:color="auto"/>
            <w:left w:val="none" w:sz="0" w:space="0" w:color="auto"/>
            <w:bottom w:val="none" w:sz="0" w:space="0" w:color="auto"/>
            <w:right w:val="none" w:sz="0" w:space="0" w:color="auto"/>
          </w:divBdr>
          <w:divsChild>
            <w:div w:id="305473344">
              <w:marLeft w:val="0"/>
              <w:marRight w:val="0"/>
              <w:marTop w:val="0"/>
              <w:marBottom w:val="0"/>
              <w:divBdr>
                <w:top w:val="none" w:sz="0" w:space="0" w:color="auto"/>
                <w:left w:val="none" w:sz="0" w:space="0" w:color="auto"/>
                <w:bottom w:val="none" w:sz="0" w:space="0" w:color="auto"/>
                <w:right w:val="none" w:sz="0" w:space="0" w:color="auto"/>
              </w:divBdr>
              <w:divsChild>
                <w:div w:id="172963027">
                  <w:marLeft w:val="0"/>
                  <w:marRight w:val="0"/>
                  <w:marTop w:val="0"/>
                  <w:marBottom w:val="0"/>
                  <w:divBdr>
                    <w:top w:val="none" w:sz="0" w:space="0" w:color="auto"/>
                    <w:left w:val="none" w:sz="0" w:space="0" w:color="auto"/>
                    <w:bottom w:val="none" w:sz="0" w:space="0" w:color="auto"/>
                    <w:right w:val="none" w:sz="0" w:space="0" w:color="auto"/>
                  </w:divBdr>
                  <w:divsChild>
                    <w:div w:id="926622510">
                      <w:marLeft w:val="0"/>
                      <w:marRight w:val="0"/>
                      <w:marTop w:val="0"/>
                      <w:marBottom w:val="0"/>
                      <w:divBdr>
                        <w:top w:val="none" w:sz="0" w:space="0" w:color="auto"/>
                        <w:left w:val="none" w:sz="0" w:space="0" w:color="auto"/>
                        <w:bottom w:val="none" w:sz="0" w:space="0" w:color="auto"/>
                        <w:right w:val="none" w:sz="0" w:space="0" w:color="auto"/>
                      </w:divBdr>
                      <w:divsChild>
                        <w:div w:id="2027630424">
                          <w:marLeft w:val="0"/>
                          <w:marRight w:val="0"/>
                          <w:marTop w:val="0"/>
                          <w:marBottom w:val="0"/>
                          <w:divBdr>
                            <w:top w:val="none" w:sz="0" w:space="0" w:color="auto"/>
                            <w:left w:val="none" w:sz="0" w:space="0" w:color="auto"/>
                            <w:bottom w:val="none" w:sz="0" w:space="0" w:color="auto"/>
                            <w:right w:val="none" w:sz="0" w:space="0" w:color="auto"/>
                          </w:divBdr>
                          <w:divsChild>
                            <w:div w:id="1679652653">
                              <w:marLeft w:val="0"/>
                              <w:marRight w:val="0"/>
                              <w:marTop w:val="0"/>
                              <w:marBottom w:val="0"/>
                              <w:divBdr>
                                <w:top w:val="none" w:sz="0" w:space="0" w:color="auto"/>
                                <w:left w:val="none" w:sz="0" w:space="0" w:color="auto"/>
                                <w:bottom w:val="none" w:sz="0" w:space="0" w:color="auto"/>
                                <w:right w:val="none" w:sz="0" w:space="0" w:color="auto"/>
                              </w:divBdr>
                              <w:divsChild>
                                <w:div w:id="8067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BD538-F106-48D0-BDD7-E3E073015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3307</TotalTime>
  <Pages>21</Pages>
  <Words>31310</Words>
  <Characters>178473</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209365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Michelle Leishman</cp:lastModifiedBy>
  <cp:revision>34</cp:revision>
  <cp:lastPrinted>2015-03-30T03:16:00Z</cp:lastPrinted>
  <dcterms:created xsi:type="dcterms:W3CDTF">2015-05-13T02:27:00Z</dcterms:created>
  <dcterms:modified xsi:type="dcterms:W3CDTF">2015-06-23T02:12:00Z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http://www.zotero.org/styles/journal-of-ecology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
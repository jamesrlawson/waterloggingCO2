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3888D8BC"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waterlogging and atmospheric CO</w:t>
      </w:r>
      <w:r w:rsidRPr="00C21863">
        <w:rPr>
          <w:i/>
          <w:sz w:val="28"/>
          <w:vertAlign w:val="subscript"/>
        </w:rPr>
        <w:t>2</w:t>
      </w:r>
      <w:r w:rsidRPr="00C21863">
        <w:rPr>
          <w:i/>
          <w:sz w:val="28"/>
        </w:rPr>
        <w:t xml:space="preserve"> concentration </w:t>
      </w:r>
      <w:r>
        <w:rPr>
          <w:i/>
          <w:sz w:val="28"/>
        </w:rPr>
        <w:t>on growth and functional traits of</w:t>
      </w:r>
      <w:r w:rsidRPr="00C21863">
        <w:rPr>
          <w:i/>
          <w:sz w:val="28"/>
        </w:rPr>
        <w:t xml:space="preserve"> </w:t>
      </w:r>
      <w:r>
        <w:rPr>
          <w:i/>
          <w:sz w:val="28"/>
        </w:rPr>
        <w:t>Australian woody riparian tree species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2CA8FDFF" w:rsidR="00C21863" w:rsidRPr="00F66351" w:rsidRDefault="00C21863" w:rsidP="00C21863">
      <w:pPr>
        <w:spacing w:line="360" w:lineRule="auto"/>
        <w:jc w:val="both"/>
      </w:pPr>
      <w:r w:rsidRPr="00F66351">
        <w:t>Running title: “</w:t>
      </w:r>
      <w:r w:rsidR="00301A53">
        <w:t>Effects of waterlogging and eCO</w:t>
      </w:r>
      <w:r w:rsidR="00301A53" w:rsidRPr="00301A53">
        <w:rPr>
          <w:vertAlign w:val="subscript"/>
        </w:rPr>
        <w:t>2</w:t>
      </w:r>
      <w:r w:rsidR="00301A53">
        <w:t xml:space="preserve"> on riparian tree species”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81D6B8C" w14:textId="115661A8" w:rsidR="00806CE9" w:rsidRDefault="003B04EF" w:rsidP="00CC3070">
      <w:pPr>
        <w:spacing w:line="360" w:lineRule="auto"/>
      </w:pPr>
      <w:r>
        <w:t>T</w:t>
      </w:r>
      <w:r w:rsidR="00806CE9">
        <w:t xml:space="preserve">he responses of woody riparian plants to flooding are relatively well characterised, as are the effects of </w:t>
      </w:r>
      <w:r>
        <w:t>elevated CO2 on growth and physiology, but few studies asked how the effects of flooding might be mediated by atmospheric CO</w:t>
      </w:r>
      <w:r w:rsidRPr="0065273B">
        <w:rPr>
          <w:vertAlign w:val="subscript"/>
        </w:rPr>
        <w:t>2</w:t>
      </w:r>
      <w:r>
        <w:t xml:space="preserve"> concentration. </w:t>
      </w:r>
    </w:p>
    <w:p w14:paraId="7E9E724E" w14:textId="5D517A24" w:rsidR="003B04EF" w:rsidRDefault="003B04EF" w:rsidP="00CC3070">
      <w:pPr>
        <w:spacing w:line="360" w:lineRule="auto"/>
      </w:pPr>
      <w:r>
        <w:t>We investigated interactive effects between elevated CO</w:t>
      </w:r>
      <w:r w:rsidRPr="0065273B">
        <w:rPr>
          <w:vertAlign w:val="subscript"/>
        </w:rPr>
        <w:t>2</w:t>
      </w:r>
      <w:r>
        <w:t xml:space="preserve"> and waterlogging on </w:t>
      </w:r>
      <w:proofErr w:type="spellStart"/>
      <w:r>
        <w:t>on</w:t>
      </w:r>
      <w:proofErr w:type="spellEnd"/>
      <w:r>
        <w:t xml:space="preserve"> gas exchange, biomass accumulation and allocation, and functional traits for juveniles of three woody riparian tree species.</w:t>
      </w:r>
      <w:r w:rsidRPr="003B04EF">
        <w:t xml:space="preserve"> </w:t>
      </w:r>
      <w:r>
        <w:t>In particular, we were interested in whether eCO2 mitigated growth reduction under waterlogging, and whether this response was sustained following a refractory ‘recovery’ period during which soils were re-aerated.</w:t>
      </w:r>
    </w:p>
    <w:p w14:paraId="05BB60C7" w14:textId="096F8F4A" w:rsidR="003B04EF" w:rsidRDefault="003B04EF" w:rsidP="00EA6D40">
      <w:pPr>
        <w:spacing w:line="360" w:lineRule="auto"/>
        <w:jc w:val="both"/>
      </w:pPr>
      <w:r>
        <w:t>We found inconsistent effects of atmospheric CO</w:t>
      </w:r>
      <w:r w:rsidRPr="0065273B">
        <w:rPr>
          <w:vertAlign w:val="subscript"/>
        </w:rPr>
        <w:t>2</w:t>
      </w:r>
      <w:r>
        <w:t xml:space="preserve"> concentration and waterlogging status on growth, gas exchange and functional traits between species of riparian tree seedlings</w:t>
      </w:r>
      <w:r w:rsidR="00EA6D40">
        <w:t>,</w:t>
      </w:r>
      <w:r>
        <w:t xml:space="preserve"> and no evidence for a consistent effect of elevated CO</w:t>
      </w:r>
      <w:r w:rsidRPr="0065273B">
        <w:rPr>
          <w:vertAlign w:val="subscript"/>
        </w:rPr>
        <w:t>2</w:t>
      </w:r>
      <w:r>
        <w:t xml:space="preserve"> mediating plant responses to flooding. For one species, </w:t>
      </w:r>
      <w:r w:rsidRPr="00CC3070">
        <w:rPr>
          <w:i/>
        </w:rPr>
        <w:t xml:space="preserve">Casuarina </w:t>
      </w:r>
      <w:proofErr w:type="spellStart"/>
      <w:r w:rsidRPr="00CC3070">
        <w:rPr>
          <w:i/>
        </w:rPr>
        <w:t>cunninghamiana</w:t>
      </w:r>
      <w:proofErr w:type="spellEnd"/>
      <w:r>
        <w:t>, waterlogging substantially blunted stimulation of growth by elevated CO</w:t>
      </w:r>
      <w:r w:rsidRPr="0065273B">
        <w:rPr>
          <w:vertAlign w:val="subscript"/>
        </w:rPr>
        <w:t>2</w:t>
      </w:r>
      <w:r>
        <w:t>.</w:t>
      </w:r>
    </w:p>
    <w:p w14:paraId="4D1939FE" w14:textId="3683125E" w:rsidR="003B04EF" w:rsidRDefault="00EA6D40" w:rsidP="00CC3070">
      <w:pPr>
        <w:spacing w:line="360" w:lineRule="auto"/>
      </w:pPr>
      <w:r>
        <w:t>The observed d</w:t>
      </w:r>
      <w:r w:rsidR="003B04EF">
        <w:t xml:space="preserve">ifferential response of species to </w:t>
      </w:r>
      <w:r>
        <w:t>combined</w:t>
      </w:r>
      <w:r w:rsidR="003B04EF">
        <w:t xml:space="preserve"> waterlogging and elevated atmospheric </w:t>
      </w:r>
      <w:r>
        <w:t>CO</w:t>
      </w:r>
      <w:r w:rsidRPr="0065273B">
        <w:rPr>
          <w:vertAlign w:val="subscript"/>
        </w:rPr>
        <w:t>2</w:t>
      </w:r>
      <w:r>
        <w:t xml:space="preserve"> c</w:t>
      </w:r>
      <w:r w:rsidR="003B04EF">
        <w:t xml:space="preserve">oncentration has the potential to alter demographics and composition in riparian plant communities. </w:t>
      </w:r>
    </w:p>
    <w:p w14:paraId="3131DA68" w14:textId="77777777" w:rsidR="00EA6D40" w:rsidRDefault="00EA6D40" w:rsidP="00CC3070">
      <w:pPr>
        <w:spacing w:line="360" w:lineRule="auto"/>
      </w:pPr>
    </w:p>
    <w:p w14:paraId="609482C0" w14:textId="77777777" w:rsidR="00EA6D40" w:rsidRDefault="00EA6D40" w:rsidP="00CC3070">
      <w:pPr>
        <w:spacing w:line="360" w:lineRule="auto"/>
      </w:pPr>
    </w:p>
    <w:p w14:paraId="3C68D7B7" w14:textId="77777777" w:rsidR="00EA6D40" w:rsidRDefault="00EA6D40" w:rsidP="00CC3070">
      <w:pPr>
        <w:spacing w:line="360" w:lineRule="auto"/>
      </w:pPr>
    </w:p>
    <w:p w14:paraId="1D286AC3" w14:textId="77777777" w:rsidR="00EA6D40" w:rsidRDefault="00EA6D40" w:rsidP="00CC3070">
      <w:pPr>
        <w:spacing w:line="360" w:lineRule="auto"/>
      </w:pPr>
    </w:p>
    <w:p w14:paraId="3294882B" w14:textId="77777777" w:rsidR="00EA6D40" w:rsidRDefault="00EA6D40" w:rsidP="00CC3070">
      <w:pPr>
        <w:spacing w:line="360" w:lineRule="auto"/>
      </w:pPr>
    </w:p>
    <w:p w14:paraId="07389E7C" w14:textId="77777777" w:rsidR="00EA6D40" w:rsidRDefault="00EA6D40" w:rsidP="00CC3070">
      <w:pPr>
        <w:spacing w:line="360" w:lineRule="auto"/>
      </w:pPr>
    </w:p>
    <w:p w14:paraId="2224ABC1" w14:textId="77777777" w:rsidR="00EA6D40" w:rsidRDefault="00EA6D40" w:rsidP="00CC3070">
      <w:pPr>
        <w:spacing w:line="360" w:lineRule="auto"/>
      </w:pPr>
    </w:p>
    <w:p w14:paraId="73DDC122" w14:textId="77777777" w:rsidR="00EA6D40" w:rsidRDefault="00EA6D40" w:rsidP="00CC3070">
      <w:pPr>
        <w:spacing w:line="360" w:lineRule="auto"/>
      </w:pPr>
    </w:p>
    <w:p w14:paraId="1D473422" w14:textId="77777777" w:rsidR="00EA6D40" w:rsidRDefault="00EA6D40" w:rsidP="00CC3070">
      <w:pPr>
        <w:spacing w:line="360" w:lineRule="auto"/>
      </w:pPr>
    </w:p>
    <w:p w14:paraId="4FA7BCB7" w14:textId="77777777" w:rsidR="00EA6D40" w:rsidRDefault="00EA6D40" w:rsidP="00CC3070">
      <w:pPr>
        <w:spacing w:line="360" w:lineRule="auto"/>
      </w:pPr>
    </w:p>
    <w:p w14:paraId="70FF9371" w14:textId="77777777" w:rsidR="00EA6D40" w:rsidRDefault="00EA6D40" w:rsidP="00CC3070">
      <w:pPr>
        <w:spacing w:line="360" w:lineRule="auto"/>
      </w:pPr>
    </w:p>
    <w:p w14:paraId="0B50A04B" w14:textId="77777777" w:rsidR="00CC3070" w:rsidRDefault="00CC3070"/>
    <w:p w14:paraId="7245255D" w14:textId="77777777" w:rsidR="008512E1" w:rsidRDefault="00B77E96">
      <w:r>
        <w:lastRenderedPageBreak/>
        <w:t>INTRODUCTION</w:t>
      </w:r>
    </w:p>
    <w:p w14:paraId="61B745B6" w14:textId="77777777" w:rsidR="00B77E96" w:rsidRDefault="00B77E96"/>
    <w:p w14:paraId="7A2F5D41" w14:textId="1BD15AF8" w:rsidR="0078334F" w:rsidRDefault="000C3E50" w:rsidP="00CC3070">
      <w:pPr>
        <w:spacing w:line="360" w:lineRule="auto"/>
        <w:jc w:val="both"/>
      </w:pPr>
      <w:r>
        <w:t xml:space="preserve">Riparian </w:t>
      </w:r>
      <w:r w:rsidR="0078334F">
        <w:t>landscapes</w:t>
      </w:r>
      <w:r>
        <w:t xml:space="preserve"> have been heavily modified by humans</w:t>
      </w:r>
      <w:r w:rsidR="00F37D2D">
        <w:t>.</w:t>
      </w:r>
      <w:r>
        <w:t xml:space="preserve"> </w:t>
      </w:r>
      <w:r w:rsidR="00F37D2D">
        <w:t>I</w:t>
      </w:r>
      <w:r>
        <w:t>n recently developed regions, this modification has taken place rapidly and has resulted in significant habitat degradation and biodiversity loss.</w:t>
      </w:r>
      <w:r w:rsidR="00F37D2D">
        <w:t xml:space="preserve"> Woody plants play an important role in determining the physical structure of many riparian ecosystems </w:t>
      </w:r>
      <w:r w:rsidR="00F37D2D">
        <w:fldChar w:fldCharType="begin" w:fldLock="1"/>
      </w:r>
      <w:r w:rsidR="00F37D2D">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rsidR="00F37D2D">
        <w:fldChar w:fldCharType="separate"/>
      </w:r>
      <w:r w:rsidR="00F37D2D" w:rsidRPr="0059644D">
        <w:rPr>
          <w:noProof/>
        </w:rPr>
        <w:t>(Gurnell, Bertoldi &amp; Corenblit 2012)</w:t>
      </w:r>
      <w:r w:rsidR="00F37D2D">
        <w:fldChar w:fldCharType="end"/>
      </w:r>
      <w:r w:rsidR="00F37D2D">
        <w:t xml:space="preserve">, and understanding the responses of woody riparian plants to environmental stresses is central to river rehabilitation and riparian conservation </w:t>
      </w:r>
      <w:commentRangeStart w:id="0"/>
      <w:commentRangeStart w:id="1"/>
      <w:r w:rsidR="00F37D2D">
        <w:t>efforts</w:t>
      </w:r>
      <w:commentRangeEnd w:id="0"/>
      <w:r w:rsidR="00F37D2D">
        <w:rPr>
          <w:rStyle w:val="CommentReference"/>
        </w:rPr>
        <w:commentReference w:id="0"/>
      </w:r>
      <w:commentRangeEnd w:id="1"/>
      <w:r w:rsidR="00CC3070">
        <w:rPr>
          <w:rStyle w:val="CommentReference"/>
        </w:rPr>
        <w:commentReference w:id="1"/>
      </w:r>
      <w:r w:rsidR="00F37D2D">
        <w:t xml:space="preserve">.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rsidR="00F37D2D">
        <w:t xml:space="preserve">Changing climatic conditions over the next century are expected to cause shifts in hydrological patterns </w:t>
      </w:r>
      <w:r w:rsidR="00F37D2D">
        <w:fldChar w:fldCharType="begin" w:fldLock="1"/>
      </w:r>
      <w:r w:rsidR="00F37D2D">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"plainTextFormattedCitation" : "(Stocker et al. 2013)", "previouslyFormattedCitation" : "(Stocker &lt;i&gt;et al.&lt;/i&gt; 2013)" }, "properties" : { "noteIndex" : 0 }, "schema" : "https://github.com/citation-style-language/schema/raw/master/csl-citation.json" }</w:instrText>
      </w:r>
      <w:r w:rsidR="00F37D2D">
        <w:fldChar w:fldCharType="separate"/>
      </w:r>
      <w:r w:rsidR="00F37D2D" w:rsidRPr="00170ECA">
        <w:rPr>
          <w:noProof/>
        </w:rPr>
        <w:t xml:space="preserve">(Stocker </w:t>
      </w:r>
      <w:r w:rsidR="00F37D2D" w:rsidRPr="00170ECA">
        <w:rPr>
          <w:i/>
          <w:noProof/>
        </w:rPr>
        <w:t>et al.</w:t>
      </w:r>
      <w:r w:rsidR="00F37D2D" w:rsidRPr="00170ECA">
        <w:rPr>
          <w:noProof/>
        </w:rPr>
        <w:t xml:space="preserve"> 2013)</w:t>
      </w:r>
      <w:r w:rsidR="00F37D2D">
        <w:fldChar w:fldCharType="end"/>
      </w:r>
      <w:r w:rsidR="00F37D2D">
        <w:t xml:space="preserve">, with changes to the prevalence and intensity of extreme flooding events predicted for many regions </w:t>
      </w:r>
      <w:r w:rsidR="00F37D2D">
        <w:fldChar w:fldCharType="begin" w:fldLock="1"/>
      </w:r>
      <w:r w:rsidR="00F37D2D">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F37D2D">
        <w:fldChar w:fldCharType="separate"/>
      </w:r>
      <w:r w:rsidR="00F37D2D" w:rsidRPr="00170ECA">
        <w:rPr>
          <w:noProof/>
        </w:rPr>
        <w:t xml:space="preserve">(Hennessy </w:t>
      </w:r>
      <w:r w:rsidR="00F37D2D" w:rsidRPr="00170ECA">
        <w:rPr>
          <w:i/>
          <w:noProof/>
        </w:rPr>
        <w:t>et al.</w:t>
      </w:r>
      <w:r w:rsidR="00F37D2D" w:rsidRPr="00170ECA">
        <w:rPr>
          <w:noProof/>
        </w:rPr>
        <w:t xml:space="preserve"> 2008)</w:t>
      </w:r>
      <w:r w:rsidR="00F37D2D">
        <w:fldChar w:fldCharType="end"/>
      </w:r>
      <w:r w:rsidR="00F37D2D">
        <w:t>. Atmospheric CO</w:t>
      </w:r>
      <w:r w:rsidR="00F37D2D" w:rsidRPr="0065273B">
        <w:rPr>
          <w:vertAlign w:val="subscript"/>
        </w:rPr>
        <w:t>2</w:t>
      </w:r>
      <w:r w:rsidR="00F37D2D">
        <w:t xml:space="preserve"> has also risen substantially over the past century, and a doubling of pre-industrial levels by 2100 is projected </w:t>
      </w:r>
      <w:r w:rsidR="00F37D2D">
        <w:fldChar w:fldCharType="begin" w:fldLock="1"/>
      </w:r>
      <w:r w:rsidR="00F37D2D">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rsidR="00F37D2D">
        <w:fldChar w:fldCharType="separate"/>
      </w:r>
      <w:r w:rsidR="00F37D2D" w:rsidRPr="003A4AF4">
        <w:rPr>
          <w:noProof/>
        </w:rPr>
        <w:t>(</w:t>
      </w:r>
      <w:r w:rsidR="00F37D2D">
        <w:rPr>
          <w:noProof/>
        </w:rPr>
        <w:t>IPCC</w:t>
      </w:r>
      <w:r w:rsidR="00F37D2D" w:rsidRPr="003A4AF4">
        <w:rPr>
          <w:noProof/>
        </w:rPr>
        <w:t>, 2013)</w:t>
      </w:r>
      <w:r w:rsidR="00F37D2D">
        <w:fldChar w:fldCharType="end"/>
      </w:r>
      <w:r w:rsidR="00F37D2D">
        <w:t xml:space="preserve">. Flooding is already a dominant abiotic stress and an important determinant of ecological strategy </w:t>
      </w:r>
      <w:r w:rsidR="00FD3B2B">
        <w:t>for woody riparian plants</w:t>
      </w:r>
      <w:r w:rsidR="00F37D2D">
        <w:t xml:space="preserve"> </w:t>
      </w:r>
      <w:r w:rsidR="00F37D2D">
        <w:fldChar w:fldCharType="begin" w:fldLock="1"/>
      </w:r>
      <w:r w:rsidR="00F37D2D">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"issued" : { "date-parts" : [ [ "2015" ] ] }, "title" : "Hydrological conditions explain variation in wood density in riparian plants of south-eastern Australia", "type" : "article-journal" }, "uris" : [ "http://www.mendeley.com/documents/?uuid=ecf6de7d-3412-4860-a02c-e42f6449b50e" ] } ], "mendeley" : { "formattedCitation" : "(Blom &amp; Voesenek 1996; Lawson, Fryirs &amp; Leishman 2015)", "plainTextFormattedCitation" : "(Blom &amp; Voesenek 1996; Lawson, Fryirs &amp; Leishman 2015)", "previouslyFormattedCitation" : "(Blom &amp; Voesenek 1996; Lawson, Fryirs &amp; Leishman 2015)" }, "properties" : { "noteIndex" : 0 }, "schema" : "https://github.com/citation-style-language/schema/raw/master/csl-citation.json" }</w:instrText>
      </w:r>
      <w:r w:rsidR="00F37D2D">
        <w:fldChar w:fldCharType="separate"/>
      </w:r>
      <w:r w:rsidR="00F37D2D" w:rsidRPr="00F37D2D">
        <w:rPr>
          <w:noProof/>
        </w:rPr>
        <w:t>(Blom &amp; Voesenek 1996; Lawson, Fryirs &amp; Leishman 2015)</w:t>
      </w:r>
      <w:r w:rsidR="00F37D2D">
        <w:fldChar w:fldCharType="end"/>
      </w:r>
      <w:r w:rsidR="00F37D2D">
        <w:t>, but while a significant body of research describes the effects of elevated CO</w:t>
      </w:r>
      <w:r w:rsidR="00F37D2D" w:rsidRPr="0065273B">
        <w:rPr>
          <w:vertAlign w:val="subscript"/>
        </w:rPr>
        <w:t>2</w:t>
      </w:r>
      <w:r w:rsidR="00F37D2D">
        <w:t xml:space="preserve"> on plants at multiple scales, little is known about the how the effects of flooding </w:t>
      </w:r>
      <w:r w:rsidR="00BB7917">
        <w:t>might</w:t>
      </w:r>
      <w:r w:rsidR="00F37D2D">
        <w:t xml:space="preserve"> be mediated by atmospheric CO</w:t>
      </w:r>
      <w:r w:rsidR="00F37D2D" w:rsidRPr="0065273B">
        <w:rPr>
          <w:vertAlign w:val="subscript"/>
        </w:rPr>
        <w:t>2</w:t>
      </w:r>
      <w:r w:rsidR="00F37D2D">
        <w:t xml:space="preserve"> concentration.</w:t>
      </w:r>
      <w:r w:rsidR="00607731">
        <w:t xml:space="preserve"> </w:t>
      </w:r>
    </w:p>
    <w:p w14:paraId="7311CC2F" w14:textId="21C3CDA4"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Colmer &amp; Voesenek 2009)", "plainTextFormattedCitation" : "(Naiman, Decamps &amp; Pollock 1993; Colmer &amp; Voesenek 2009)", "previouslyFormattedCitation" : "(Naiman, Decamps &amp; Pollock 1993; Colmer &amp; Voesenek 2009)" }, "properties" : { "noteIndex" : 0 }, "schema" : "https://github.com/citation-style-language/schema/raw/master/csl-citation.json" }</w:instrText>
      </w:r>
      <w:r>
        <w:fldChar w:fldCharType="separate"/>
      </w:r>
      <w:r w:rsidRPr="00BF01E1">
        <w:rPr>
          <w:noProof/>
        </w:rPr>
        <w:t>(Naiman, Decamps &amp; Pollock 1993; Colmer &amp; Voesenek 2009)</w:t>
      </w:r>
      <w:r>
        <w:fldChar w:fldCharType="end"/>
      </w:r>
      <w:r>
        <w:t xml:space="preserve">. Woody colonists of inset channel features such as bars and benches may experience repeated cycles of soil waterlogging </w:t>
      </w:r>
      <w:r>
        <w:fldChar w:fldCharType="begin" w:fldLock="1"/>
      </w:r>
      <w:r>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fldChar w:fldCharType="separate"/>
      </w:r>
      <w:r w:rsidRPr="0059644D">
        <w:rPr>
          <w:noProof/>
        </w:rPr>
        <w:t xml:space="preserve">(Corenblit </w:t>
      </w:r>
      <w:r w:rsidRPr="0059644D">
        <w:rPr>
          <w:i/>
          <w:noProof/>
        </w:rPr>
        <w:t>et al.</w:t>
      </w:r>
      <w:r w:rsidRPr="0059644D">
        <w:rPr>
          <w:noProof/>
        </w:rPr>
        <w:t xml:space="preserve"> 2009)</w:t>
      </w:r>
      <w:r>
        <w:fldChar w:fldCharType="end"/>
      </w:r>
      <w:r>
        <w:t xml:space="preserve">, restricting root access to oxygen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fldChar w:fldCharType="separate"/>
      </w:r>
      <w:r w:rsidRPr="009A0AC9">
        <w:rPr>
          <w:noProof/>
        </w:rPr>
        <w:t>(Voesenek &amp;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fldChar w:fldCharType="separate"/>
      </w:r>
      <w:r w:rsidRPr="001C47F9">
        <w:rPr>
          <w:noProof/>
        </w:rPr>
        <w:t xml:space="preserve">(Piedade </w:t>
      </w:r>
      <w:r w:rsidRPr="001C47F9">
        <w:rPr>
          <w:i/>
          <w:noProof/>
        </w:rPr>
        <w:t>et al.</w:t>
      </w:r>
      <w:r w:rsidRPr="001C47F9">
        <w:rPr>
          <w:noProof/>
        </w:rPr>
        <w:t xml:space="preserve"> 2010; Voesenek &amp;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Stomatal closure may also take place following waterlogging, reducing available CO</w:t>
      </w:r>
      <w:r w:rsidRPr="0065273B">
        <w:rPr>
          <w:vertAlign w:val="subscript"/>
        </w:rPr>
        <w:t>2</w:t>
      </w:r>
      <w:r>
        <w:t xml:space="preserve"> for photosynthesis </w:t>
      </w:r>
      <w:r>
        <w:fldChar w:fldCharType="begin" w:fldLock="1"/>
      </w:r>
      <w:r>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1157EE">
        <w:rPr>
          <w:noProof/>
        </w:rPr>
        <w:t xml:space="preserve">(Kozlowski 1984; Else </w:t>
      </w:r>
      <w:r w:rsidRPr="001157EE">
        <w:rPr>
          <w:i/>
          <w:noProof/>
        </w:rPr>
        <w:t>et al.</w:t>
      </w:r>
      <w:r w:rsidRPr="001157EE">
        <w:rPr>
          <w:noProof/>
        </w:rPr>
        <w:t xml:space="preserve"> 2009)</w:t>
      </w:r>
      <w:r>
        <w:fldChar w:fldCharType="end"/>
      </w:r>
      <w:r>
        <w:t xml:space="preserve">. Root-zone hypoxia damages roots by disrupting aerobic respiration and causing an “energy crisis”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24242D">
        <w:rPr>
          <w:noProof/>
        </w:rPr>
        <w:t>(Colmer &amp; Voesenek 2009)</w:t>
      </w:r>
      <w:r>
        <w:fldChar w:fldCharType="end"/>
      </w:r>
      <w:r>
        <w:t>; reactive oxygen species (ROS) then form as bi</w:t>
      </w:r>
      <w:r w:rsidR="00C1543B">
        <w:t>-</w:t>
      </w:r>
      <w:r>
        <w:t xml:space="preserve">products of anaerobic metabolism </w:t>
      </w:r>
      <w:r>
        <w:fldChar w:fldCharType="begin" w:fldLock="1"/>
      </w:r>
      <w:r>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fldChar w:fldCharType="separate"/>
      </w:r>
      <w:r w:rsidRPr="0024242D">
        <w:rPr>
          <w:noProof/>
        </w:rPr>
        <w:t xml:space="preserve">(Santosa </w:t>
      </w:r>
      <w:r w:rsidRPr="0024242D">
        <w:rPr>
          <w:i/>
          <w:noProof/>
        </w:rPr>
        <w:t>et al.</w:t>
      </w:r>
      <w:r w:rsidRPr="0024242D">
        <w:rPr>
          <w:noProof/>
        </w:rPr>
        <w:t xml:space="preserve">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fldChar w:fldCharType="separate"/>
      </w:r>
      <w:r w:rsidRPr="00810767">
        <w:rPr>
          <w:noProof/>
        </w:rPr>
        <w:t>(Steffens, Steffen-Heins &amp; Sauter 2013)</w:t>
      </w:r>
      <w:r>
        <w:fldChar w:fldCharType="end"/>
      </w:r>
      <w:r>
        <w:t xml:space="preserve">. Production of toxic ions by microbes under anoxic soil conditions causes additional stress to roots </w:t>
      </w:r>
      <w:r>
        <w:fldChar w:fldCharType="begin" w:fldLock="1"/>
      </w:r>
      <w:r>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&amp; Voesenek 1996)", "plainTextFormattedCitation" : "(Blom &amp; Voesenek 1996)", "previouslyFormattedCitation" : "(Blom &amp; Voesenek 1996)" }, "properties" : { "noteIndex" : 0 }, "schema" : "https://github.com/citation-style-language/schema/raw/master/csl-citation.json" }</w:instrText>
      </w:r>
      <w:r>
        <w:fldChar w:fldCharType="separate"/>
      </w:r>
      <w:r w:rsidRPr="0024242D">
        <w:rPr>
          <w:noProof/>
        </w:rPr>
        <w:t>(Blom &amp; Voesenek 1996)</w:t>
      </w:r>
      <w:r>
        <w:fldChar w:fldCharType="end"/>
      </w:r>
      <w:r>
        <w:t xml:space="preserve">. Waterlogging may also impair </w:t>
      </w:r>
      <w:proofErr w:type="spellStart"/>
      <w:r>
        <w:t>rhizomicrobial</w:t>
      </w:r>
      <w:proofErr w:type="spellEnd"/>
      <w:r>
        <w:t xml:space="preserve"> nodule formation and activity</w:t>
      </w:r>
      <w:r w:rsidR="007A4816">
        <w:t>,</w:t>
      </w:r>
      <w:r>
        <w:t xml:space="preserve"> resulting in reduced nutrient uptake</w:t>
      </w:r>
      <w:r w:rsidR="007A4816">
        <w:t xml:space="preserve"> </w:t>
      </w:r>
      <w:r w:rsidR="007A4816">
        <w:fldChar w:fldCharType="begin" w:fldLock="1"/>
      </w:r>
      <w:r w:rsidR="007A4816">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7A4816">
        <w:fldChar w:fldCharType="separate"/>
      </w:r>
      <w:r w:rsidR="007A4816" w:rsidRPr="001B26AF">
        <w:rPr>
          <w:noProof/>
        </w:rPr>
        <w:t xml:space="preserve">(Dawson, Kowalski &amp; Dart 1989; Shimono </w:t>
      </w:r>
      <w:r w:rsidR="007A4816" w:rsidRPr="001B26AF">
        <w:rPr>
          <w:i/>
          <w:noProof/>
        </w:rPr>
        <w:t>et al.</w:t>
      </w:r>
      <w:r w:rsidR="007A4816" w:rsidRPr="001B26AF">
        <w:rPr>
          <w:noProof/>
        </w:rPr>
        <w:t xml:space="preserve"> 2012)</w:t>
      </w:r>
      <w:r w:rsidR="007A4816">
        <w:fldChar w:fldCharType="end"/>
      </w:r>
      <w:r>
        <w:t xml:space="preserve">. The degree to which this combination of stressors influences plant growth is </w:t>
      </w:r>
      <w:r>
        <w:lastRenderedPageBreak/>
        <w:t xml:space="preserve">ultimately determined by species’ ability to mobilise physiological and morphological responses which mitigate damage </w:t>
      </w:r>
      <w:r>
        <w:fldChar w:fldCharType="begin" w:fldLock="1"/>
      </w:r>
      <w:r>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fldChar w:fldCharType="separate"/>
      </w:r>
      <w:r w:rsidRPr="00535663">
        <w:rPr>
          <w:noProof/>
        </w:rPr>
        <w:t>(Bailey-Serres &amp; Voesenek 2008)</w:t>
      </w:r>
      <w:r>
        <w:fldChar w:fldCharType="end"/>
      </w:r>
      <w:r>
        <w:t xml:space="preserve">.  </w:t>
      </w:r>
    </w:p>
    <w:p w14:paraId="0CD328A1" w14:textId="284ADE88" w:rsidR="00B77E96" w:rsidRDefault="00B77E96" w:rsidP="00B77E96">
      <w:pPr>
        <w:spacing w:line="360" w:lineRule="auto"/>
        <w:jc w:val="both"/>
      </w:pPr>
      <w:r>
        <w:t>As with waterlogging, atmospheric CO</w:t>
      </w:r>
      <w:r w:rsidRPr="0065273B">
        <w:rPr>
          <w:vertAlign w:val="subscript"/>
        </w:rPr>
        <w:t>2</w:t>
      </w:r>
      <w:r>
        <w:t xml:space="preserve"> concentration is known to affect plant physiology and growth by altering the fundamental economics of carbon, water and macronutrient uptake and use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&amp; Navas 2003; Wang &lt;i&gt;et al.&lt;/i&gt; 2012; Reich, Hobbie &amp; Lee 2014)", "plainTextFormattedCitation" : "(Poorter &amp; Navas 2003; Wang et al. 2012; Reich, Hobbie &amp; Lee 2014)", "previouslyFormattedCitation" : "(Poorter &amp; Navas 2003; Wang &lt;i&gt;et al.&lt;/i&gt; 2012; Reich, Hobbie &amp; Lee 2014)" }, "properties" : { "noteIndex" : 0 }, "schema" : "https://github.com/citation-style-language/schema/raw/master/csl-citation.json" }</w:instrText>
      </w:r>
      <w:r>
        <w:fldChar w:fldCharType="separate"/>
      </w:r>
      <w:r w:rsidRPr="0024242D">
        <w:rPr>
          <w:noProof/>
        </w:rPr>
        <w:t xml:space="preserve">(Poorter &amp; Navas 2003; Wang </w:t>
      </w:r>
      <w:r w:rsidRPr="0024242D">
        <w:rPr>
          <w:i/>
          <w:noProof/>
        </w:rPr>
        <w:t>et al.</w:t>
      </w:r>
      <w:r w:rsidRPr="0024242D">
        <w:rPr>
          <w:noProof/>
        </w:rPr>
        <w:t xml:space="preserve"> 2012; Reich, Hobbie &amp; Lee 2014)</w:t>
      </w:r>
      <w:r>
        <w:fldChar w:fldCharType="end"/>
      </w:r>
      <w:r>
        <w:t>.  Individual species responses are variable, but photosynthetic CO</w:t>
      </w:r>
      <w:r w:rsidRPr="0065273B">
        <w:rPr>
          <w:vertAlign w:val="subscript"/>
        </w:rPr>
        <w:t>2</w:t>
      </w:r>
      <w:r>
        <w:t xml:space="preserve"> assimilation in C3 plants tends to increase under e</w:t>
      </w:r>
      <w:r w:rsidR="007A4816">
        <w:t>levated CO</w:t>
      </w:r>
      <w:r w:rsidR="007A4816" w:rsidRPr="0065273B">
        <w:rPr>
          <w:vertAlign w:val="subscript"/>
        </w:rPr>
        <w:t>2</w:t>
      </w:r>
      <w:r w:rsidR="007A4816">
        <w:t xml:space="preserve"> (e</w:t>
      </w:r>
      <w:r>
        <w:t>CO</w:t>
      </w:r>
      <w:r w:rsidRPr="0065273B">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fldChar w:fldCharType="separate"/>
      </w:r>
      <w:r w:rsidRPr="00AE2B73">
        <w:rPr>
          <w:noProof/>
        </w:rPr>
        <w:t>(Ainsworth &amp; Rogers 2007)</w:t>
      </w:r>
      <w:r>
        <w:fldChar w:fldCharType="end"/>
      </w:r>
      <w:r>
        <w:t xml:space="preserve">, with attendant gains in water use efficiency </w:t>
      </w:r>
      <w:r>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fldChar w:fldCharType="separate"/>
      </w:r>
      <w:r w:rsidRPr="00AE2B73">
        <w:rPr>
          <w:noProof/>
        </w:rPr>
        <w:t xml:space="preserve">(Holtum &amp; Winter 2010; Keenan </w:t>
      </w:r>
      <w:r w:rsidRPr="00AE2B73">
        <w:rPr>
          <w:i/>
          <w:noProof/>
        </w:rPr>
        <w:t>et al.</w:t>
      </w:r>
      <w:r w:rsidRPr="00AE2B73">
        <w:rPr>
          <w:noProof/>
        </w:rPr>
        <w:t xml:space="preserve"> 2013; van der Sleen </w:t>
      </w:r>
      <w:r w:rsidRPr="00AE2B73">
        <w:rPr>
          <w:i/>
          <w:noProof/>
        </w:rPr>
        <w:t>et al.</w:t>
      </w:r>
      <w:r w:rsidRPr="00AE2B73">
        <w:rPr>
          <w:noProof/>
        </w:rPr>
        <w:t xml:space="preserve"> 2014)</w:t>
      </w:r>
      <w:r>
        <w:fldChar w:fldCharType="end"/>
      </w:r>
      <w:r>
        <w:t>. Biomass accumulation in response to eCO</w:t>
      </w:r>
      <w:r w:rsidRPr="0065273B">
        <w:rPr>
          <w:vertAlign w:val="subscript"/>
        </w:rPr>
        <w:t>2</w:t>
      </w:r>
      <w:r>
        <w:t xml:space="preserve"> may be enhanced </w:t>
      </w:r>
      <w:r>
        <w:fldChar w:fldCharType="begin" w:fldLock="1"/>
      </w:r>
      <w:r>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fldChar w:fldCharType="separate"/>
      </w:r>
      <w:r w:rsidRPr="006476C2">
        <w:rPr>
          <w:noProof/>
        </w:rPr>
        <w:t xml:space="preserve">(Wang </w:t>
      </w:r>
      <w:r w:rsidRPr="006476C2">
        <w:rPr>
          <w:i/>
          <w:noProof/>
        </w:rPr>
        <w:t>et al.</w:t>
      </w:r>
      <w:r w:rsidRPr="006476C2">
        <w:rPr>
          <w:noProof/>
        </w:rPr>
        <w:t xml:space="preserve"> 2012)</w:t>
      </w:r>
      <w:r>
        <w:fldChar w:fldCharType="end"/>
      </w:r>
      <w:r>
        <w:t>, but</w:t>
      </w:r>
      <w:r w:rsidR="007A4816">
        <w:t xml:space="preserve"> this</w:t>
      </w:r>
      <w:r>
        <w:t xml:space="preserve"> depends on the availability of water and macronutrients </w:t>
      </w:r>
      <w:r>
        <w:fldChar w:fldCharType="begin" w:fldLock="1"/>
      </w:r>
      <w:r>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&lt;i&gt;et al.&lt;/i&gt; 2014)", "plainTextFormattedCitation" : "(K\u00f6rner 2006; Manea &amp; Leishman 2014; Reich et al. 2014)", "previouslyFormattedCitation" : "(K\u00f6rner 2006; Manea &amp; Leishman 2014; Reich &lt;i&gt;et al.&lt;/i&gt; 2014)" }, "properties" : { "noteIndex" : 0 }, "schema" : "https://github.com/citation-style-language/schema/raw/master/csl-citation.json" }</w:instrText>
      </w:r>
      <w:r>
        <w:fldChar w:fldCharType="separate"/>
      </w:r>
      <w:r w:rsidRPr="0024242D">
        <w:rPr>
          <w:noProof/>
        </w:rPr>
        <w:t xml:space="preserve">(Körner 2006; Manea &amp; Leishman 2014; Reich </w:t>
      </w:r>
      <w:r w:rsidRPr="0024242D">
        <w:rPr>
          <w:i/>
          <w:noProof/>
        </w:rPr>
        <w:t>et al.</w:t>
      </w:r>
      <w:r w:rsidRPr="0024242D">
        <w:rPr>
          <w:noProof/>
        </w:rPr>
        <w:t xml:space="preserve"> 2014)</w:t>
      </w:r>
      <w:r>
        <w:fldChar w:fldCharType="end"/>
      </w:r>
      <w:r>
        <w:t>. Increased allocation of biomass to roots occurs under eCO</w:t>
      </w:r>
      <w:r w:rsidRPr="0065273B">
        <w:rPr>
          <w:vertAlign w:val="subscript"/>
        </w:rPr>
        <w:t>2</w:t>
      </w:r>
      <w:r>
        <w:t xml:space="preserve"> </w:t>
      </w:r>
      <w:r>
        <w:fldChar w:fldCharType="begin" w:fldLock="1"/>
      </w:r>
      <w:r>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fldChar w:fldCharType="separate"/>
      </w:r>
      <w:r w:rsidRPr="00DC2212">
        <w:rPr>
          <w:noProof/>
        </w:rPr>
        <w:t xml:space="preserve">(Nie </w:t>
      </w:r>
      <w:r w:rsidRPr="00DC2212">
        <w:rPr>
          <w:i/>
          <w:noProof/>
        </w:rPr>
        <w:t>et al.</w:t>
      </w:r>
      <w:r w:rsidRPr="00DC2212">
        <w:rPr>
          <w:noProof/>
        </w:rPr>
        <w:t xml:space="preserve"> 2013)</w:t>
      </w:r>
      <w:r>
        <w:fldChar w:fldCharType="end"/>
      </w:r>
      <w:r>
        <w:t xml:space="preserve"> </w:t>
      </w:r>
      <w:r w:rsidR="007A4816">
        <w:t>and</w:t>
      </w:r>
      <w:r>
        <w:t xml:space="preserve"> this effect is interactive with environmental stresses such as drought or low soil fertility </w:t>
      </w:r>
      <w:r>
        <w:fldChar w:fldCharType="begin" w:fldLock="1"/>
      </w:r>
      <w:r>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fldChar w:fldCharType="separate"/>
      </w:r>
      <w:r w:rsidRPr="00DC2212">
        <w:rPr>
          <w:noProof/>
        </w:rPr>
        <w:t>(Wang &amp; Taub 2010)</w:t>
      </w:r>
      <w:r>
        <w:fldChar w:fldCharType="end"/>
      </w:r>
      <w:r>
        <w:t>. Increased rates of production and turnover of fine roots under eCO</w:t>
      </w:r>
      <w:r w:rsidRPr="0065273B">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fldChar w:fldCharType="separate"/>
      </w:r>
      <w:r w:rsidRPr="00CE0A34">
        <w:rPr>
          <w:noProof/>
        </w:rPr>
        <w:t xml:space="preserve">(Pregitzer </w:t>
      </w:r>
      <w:r w:rsidRPr="00CE0A34">
        <w:rPr>
          <w:i/>
          <w:noProof/>
        </w:rPr>
        <w:t>et al.</w:t>
      </w:r>
      <w:r w:rsidRPr="00CE0A34">
        <w:rPr>
          <w:noProof/>
        </w:rPr>
        <w:t xml:space="preserve"> 1995, 2000; Matamala &amp; Schlesinger 2000; Lipson </w:t>
      </w:r>
      <w:r w:rsidRPr="00CE0A34">
        <w:rPr>
          <w:i/>
          <w:noProof/>
        </w:rPr>
        <w:t>et al.</w:t>
      </w:r>
      <w:r w:rsidRPr="00CE0A34">
        <w:rPr>
          <w:noProof/>
        </w:rPr>
        <w:t xml:space="preserve"> 2014)</w:t>
      </w:r>
      <w:r>
        <w:fldChar w:fldCharType="end"/>
      </w:r>
      <w:r>
        <w:t>. eCO</w:t>
      </w:r>
      <w:r w:rsidRPr="0065273B">
        <w:rPr>
          <w:vertAlign w:val="subscript"/>
        </w:rPr>
        <w:t>2</w:t>
      </w:r>
      <w:r>
        <w:t xml:space="preserve"> is also known to affect functional traits indicative of positions along economic spectra (</w:t>
      </w:r>
      <w:proofErr w:type="spellStart"/>
      <w:r w:rsidRPr="00792278">
        <w:rPr>
          <w:i/>
        </w:rPr>
        <w:t>sensu</w:t>
      </w:r>
      <w:proofErr w:type="spellEnd"/>
      <w:r>
        <w:t xml:space="preserve">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eCO</w:t>
      </w:r>
      <w:r w:rsidRPr="0065273B">
        <w:rPr>
          <w:vertAlign w:val="subscript"/>
        </w:rPr>
        <w:t>2</w:t>
      </w:r>
      <w:r>
        <w:t xml:space="preserve"> </w:t>
      </w:r>
      <w:r w:rsidR="007A4816">
        <w:t>may be</w:t>
      </w:r>
      <w:r>
        <w:t xml:space="preserve"> linked to accumulation of non-structural carbohydrates in leaves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fldChar w:fldCharType="separate"/>
      </w:r>
      <w:r w:rsidRPr="006E37D7">
        <w:rPr>
          <w:noProof/>
        </w:rPr>
        <w:t>(Poorter &amp; Navas 2003; Bader, Siegwolf &amp; Körner 2010)</w:t>
      </w:r>
      <w:r>
        <w:fldChar w:fldCharType="end"/>
      </w:r>
      <w:r>
        <w:t xml:space="preserve">. </w:t>
      </w:r>
      <w:commentRangeStart w:id="2"/>
      <w:commentRangeStart w:id="3"/>
      <w:r>
        <w:t xml:space="preserve">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commentRangeEnd w:id="2"/>
      <w:r w:rsidR="00B018E1">
        <w:rPr>
          <w:rStyle w:val="CommentReference"/>
        </w:rPr>
        <w:commentReference w:id="2"/>
      </w:r>
      <w:commentRangeEnd w:id="3"/>
      <w:r w:rsidR="00CC3070">
        <w:rPr>
          <w:rStyle w:val="CommentReference"/>
        </w:rPr>
        <w:commentReference w:id="3"/>
      </w:r>
    </w:p>
    <w:p w14:paraId="1BCA5E37" w14:textId="13402245" w:rsidR="00B77E96" w:rsidRPr="00435017" w:rsidRDefault="00B77E96" w:rsidP="00B77E96">
      <w:pPr>
        <w:spacing w:line="360" w:lineRule="auto"/>
        <w:jc w:val="both"/>
      </w:pPr>
      <w:r w:rsidRPr="004A4924">
        <w:t>Taken individually, waterlogging and elevated atmospheric CO</w:t>
      </w:r>
      <w:r w:rsidRPr="004A4924">
        <w:rPr>
          <w:vertAlign w:val="subscript"/>
        </w:rPr>
        <w:t>2</w:t>
      </w:r>
      <w:r w:rsidRPr="004A4924">
        <w:t xml:space="preserve"> concentration appear </w:t>
      </w:r>
      <w:r w:rsidR="00B018E1">
        <w:t xml:space="preserve">likely </w:t>
      </w:r>
      <w:r w:rsidRPr="004A4924">
        <w:t>to exert opposing effects on plant growth</w:t>
      </w:r>
      <w:r w:rsidRPr="00CC3070">
        <w:t>. The possibility that eCO</w:t>
      </w:r>
      <w:r w:rsidRPr="00CC3070">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CO</w:t>
      </w:r>
      <w:r w:rsidRPr="00120C00">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eCO</w:t>
      </w:r>
      <w:r w:rsidRPr="0065273B">
        <w:rPr>
          <w:vertAlign w:val="subscript"/>
        </w:rPr>
        <w:t>2</w:t>
      </w:r>
      <w:r>
        <w:t xml:space="preserve"> stimulated biomass production in waterlogged (water table at -10 cm) but not inundated (water table at +5 cm) juveniles of the flood-tolerant tree species </w:t>
      </w:r>
      <w:proofErr w:type="spellStart"/>
      <w:r>
        <w:rPr>
          <w:i/>
        </w:rPr>
        <w:t>Taxodium</w:t>
      </w:r>
      <w:proofErr w:type="spellEnd"/>
      <w:r>
        <w:rPr>
          <w:i/>
        </w:rPr>
        <w:t xml:space="preserve"> </w:t>
      </w:r>
      <w:proofErr w:type="spellStart"/>
      <w:r>
        <w:rPr>
          <w:i/>
        </w:rPr>
        <w:t>distichum</w:t>
      </w:r>
      <w:proofErr w:type="spellEnd"/>
      <w:r w:rsidR="007A4816">
        <w:rPr>
          <w:i/>
        </w:rPr>
        <w:t xml:space="preserve"> </w:t>
      </w:r>
      <w:r w:rsidR="007A4816">
        <w:rPr>
          <w:i/>
        </w:rPr>
        <w:fldChar w:fldCharType="begin" w:fldLock="1"/>
      </w:r>
      <w:r w:rsidR="00F37D2D">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"plainTextFormattedCitation" : "(Megonigal, Vann &amp; Wolf 2005)", "previouslyFormattedCitation" : "(Megonigal, Vann &amp; Wolf 2005)" }, "properties" : { "noteIndex" : 0 }, "schema" : "https://github.com/citation-style-language/schema/raw/master/csl-citation.json" }</w:instrText>
      </w:r>
      <w:r w:rsidR="007A4816">
        <w:rPr>
          <w:i/>
        </w:rPr>
        <w:fldChar w:fldCharType="separate"/>
      </w:r>
      <w:r w:rsidR="007A4816" w:rsidRPr="007A4816">
        <w:rPr>
          <w:noProof/>
        </w:rPr>
        <w:t>(Megonigal, Vann &amp; Wolf 2005)</w:t>
      </w:r>
      <w:r w:rsidR="007A4816">
        <w:rPr>
          <w:i/>
        </w:rPr>
        <w:fldChar w:fldCharType="end"/>
      </w:r>
      <w:r>
        <w:t>. Increased photosynthesis under eCO</w:t>
      </w:r>
      <w:r w:rsidRPr="0065273B">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eCO</w:t>
      </w:r>
      <w:r w:rsidRPr="0065273B">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t xml:space="preserve">.  The opposite response was found for a highly flooding tolerant Amazonian tree: waterlogged </w:t>
      </w:r>
      <w:r w:rsidRPr="00D20DA1">
        <w:rPr>
          <w:i/>
        </w:rPr>
        <w:t xml:space="preserve">Senna </w:t>
      </w:r>
      <w:proofErr w:type="spellStart"/>
      <w:r w:rsidRPr="00D20DA1">
        <w:rPr>
          <w:i/>
        </w:rPr>
        <w:t>reticulata</w:t>
      </w:r>
      <w:proofErr w:type="spellEnd"/>
      <w:r>
        <w:t xml:space="preserve"> grown in open top chambers showed greater increment in biomass under </w:t>
      </w:r>
      <w:r w:rsidR="00B018E1">
        <w:t>eCO</w:t>
      </w:r>
      <w:r w:rsidR="00B018E1" w:rsidRPr="0065273B">
        <w:rPr>
          <w:vertAlign w:val="subscript"/>
        </w:rPr>
        <w:t>2</w:t>
      </w:r>
      <w:r w:rsidR="00B018E1">
        <w:t xml:space="preserve"> </w:t>
      </w:r>
      <w:r>
        <w:fldChar w:fldCharType="begin" w:fldLock="1"/>
      </w:r>
      <w:r>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fldChar w:fldCharType="separate"/>
      </w:r>
      <w:r w:rsidRPr="00D20DA1">
        <w:rPr>
          <w:noProof/>
        </w:rPr>
        <w:t xml:space="preserve">(Arenque </w:t>
      </w:r>
      <w:r w:rsidRPr="00D20DA1">
        <w:rPr>
          <w:i/>
          <w:noProof/>
        </w:rPr>
        <w:t>et al.</w:t>
      </w:r>
      <w:r w:rsidRPr="00D20DA1">
        <w:rPr>
          <w:noProof/>
        </w:rPr>
        <w:t xml:space="preserve"> 2014)</w:t>
      </w:r>
      <w:r>
        <w:fldChar w:fldCharType="end"/>
      </w:r>
      <w:r>
        <w:t>.</w:t>
      </w:r>
      <w:r w:rsidRPr="000712DF">
        <w:t xml:space="preserve"> </w:t>
      </w:r>
      <w:r>
        <w:t>Finally, no evidence for an interaction between CO</w:t>
      </w:r>
      <w:r w:rsidRPr="0065273B">
        <w:rPr>
          <w:vertAlign w:val="subscript"/>
        </w:rPr>
        <w:t>2</w:t>
      </w:r>
      <w:r>
        <w:t xml:space="preserve"> concentration and waterlogging status was found</w:t>
      </w:r>
      <w:r w:rsidRPr="00435017">
        <w:t xml:space="preserve"> </w:t>
      </w:r>
      <w:r>
        <w:t>on</w:t>
      </w:r>
      <w:r w:rsidRPr="00435017">
        <w:t xml:space="preserve"> growth or stomatal conductance</w:t>
      </w:r>
      <w:r>
        <w:t xml:space="preserve"> </w:t>
      </w:r>
      <w:r>
        <w:lastRenderedPageBreak/>
        <w:t xml:space="preserve">in soybean </w:t>
      </w:r>
      <w:r>
        <w:fldChar w:fldCharType="begin" w:fldLock="1"/>
      </w:r>
      <w:r>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fldChar w:fldCharType="separate"/>
      </w:r>
      <w:r w:rsidRPr="00435017">
        <w:rPr>
          <w:noProof/>
        </w:rPr>
        <w:t xml:space="preserve">(Shimono </w:t>
      </w:r>
      <w:r w:rsidRPr="00435017">
        <w:rPr>
          <w:i/>
          <w:noProof/>
        </w:rPr>
        <w:t>et al.</w:t>
      </w:r>
      <w:r w:rsidRPr="00435017">
        <w:rPr>
          <w:noProof/>
        </w:rPr>
        <w:t xml:space="preserve"> 2012)</w:t>
      </w:r>
      <w:r>
        <w:fldChar w:fldCharType="end"/>
      </w:r>
      <w:r w:rsidRPr="00435017">
        <w:t>.</w:t>
      </w:r>
      <w:r>
        <w:t xml:space="preserve"> To our knowledge, no studies have investigated the effects of eCO</w:t>
      </w:r>
      <w:r w:rsidRPr="0065273B">
        <w:rPr>
          <w:vertAlign w:val="subscript"/>
        </w:rPr>
        <w:t>2</w:t>
      </w:r>
      <w:r>
        <w:t xml:space="preserve"> on recovery from waterlogging. </w:t>
      </w:r>
      <w:r w:rsidR="007A4816">
        <w:t>Ability to recover</w:t>
      </w:r>
      <w:r>
        <w:t xml:space="preserve"> following stress events may be </w:t>
      </w:r>
      <w:r w:rsidR="007A4816">
        <w:t>a better indicator of</w:t>
      </w:r>
      <w:r>
        <w:t xml:space="preserve"> fitness than tolerance of the stress </w:t>
      </w:r>
      <w:r>
        <w:fldChar w:fldCharType="begin" w:fldLock="1"/>
      </w:r>
      <w:r>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fldChar w:fldCharType="separate"/>
      </w:r>
      <w:r w:rsidRPr="00BF01E1">
        <w:rPr>
          <w:noProof/>
        </w:rPr>
        <w:t>(Gutschick &amp;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19C5D98B" w:rsidR="00B77E96" w:rsidRDefault="00B77E96" w:rsidP="00B77E96">
      <w:pPr>
        <w:spacing w:line="360" w:lineRule="auto"/>
        <w:jc w:val="both"/>
      </w:pPr>
      <w:r>
        <w:t>The objective of this study was to investigate interactive effects between eCO</w:t>
      </w:r>
      <w:r w:rsidRPr="0065273B">
        <w:rPr>
          <w:vertAlign w:val="subscript"/>
        </w:rPr>
        <w:t>2</w:t>
      </w:r>
      <w:r>
        <w:t xml:space="preserve"> and waterlogging on gas exchange, biomass accumulation and allocation, and functional traits for riparian tree species. In particular, we were interested in whether eCO2 mitigate</w:t>
      </w:r>
      <w:r w:rsidR="007A4816">
        <w:t>d</w:t>
      </w:r>
      <w:r>
        <w:t xml:space="preserve"> growth reduction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eCO</w:t>
      </w:r>
      <w:r w:rsidRPr="00CC3070">
        <w:rPr>
          <w:vertAlign w:val="subscript"/>
        </w:rPr>
        <w:t>2</w:t>
      </w:r>
      <w:r w:rsidRPr="00CC3070">
        <w:t xml:space="preserve"> </w:t>
      </w:r>
      <w:r w:rsidRPr="00CC3070">
        <w:fldChar w:fldCharType="begin" w:fldLock="1"/>
      </w:r>
      <w:r w:rsidRPr="00CC3070">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"previouslyFormattedCitation" : "(Holtum &amp; Winter 2010)" }, "properties" : { "noteIndex" : 0 }, "schema" : "https://github.com/citation-style-language/schema/raw/master/csl-citation.json" }</w:instrText>
      </w:r>
      <w:r w:rsidRPr="00CC3070">
        <w:fldChar w:fldCharType="separate"/>
      </w:r>
      <w:r w:rsidRPr="00CC3070">
        <w:rPr>
          <w:noProof/>
        </w:rPr>
        <w:t>(Holtum &amp; Winter 2010)</w:t>
      </w:r>
      <w:r w:rsidRPr="00CC3070">
        <w:fldChar w:fldCharType="end"/>
      </w:r>
      <w:r w:rsidRPr="00CC3070">
        <w:t xml:space="preserve"> facilitates photosynthesis in plants with anoxia-impaired root functionality by lowering the water cost of carbon assimilation; b.) eCO2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Pr="00CC3070">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&lt;i&gt;et al.&lt;/i&gt; 1995)", "plainTextFormattedCitation" : "(Pregitzer et al. 1995)", "previouslyFormattedCitation" : "(Pregitzer &lt;i&gt;et al.&lt;/i&gt; 1995)" }, "properties" : { "noteIndex" : 0 }, "schema" : "https://github.com/citation-style-language/schema/raw/master/csl-citation.json" }</w:instrText>
      </w:r>
      <w:r w:rsidRPr="00CC3070">
        <w:fldChar w:fldCharType="separate"/>
      </w:r>
      <w:r w:rsidRPr="00CC3070">
        <w:rPr>
          <w:noProof/>
        </w:rPr>
        <w:t xml:space="preserve">(Pregitzer </w:t>
      </w:r>
      <w:r w:rsidRPr="00CC3070">
        <w:rPr>
          <w:i/>
          <w:noProof/>
        </w:rPr>
        <w:t>et al.</w:t>
      </w:r>
      <w:r w:rsidRPr="00CC3070">
        <w:rPr>
          <w:noProof/>
        </w:rPr>
        <w:t xml:space="preserve"> 1995)</w:t>
      </w:r>
      <w:r w:rsidRPr="00CC3070">
        <w:fldChar w:fldCharType="end"/>
      </w:r>
      <w:r w:rsidRPr="00CC3070">
        <w:t>.</w:t>
      </w:r>
      <w:r>
        <w:t xml:space="preserve"> </w:t>
      </w:r>
    </w:p>
    <w:p w14:paraId="281FAD92" w14:textId="77777777" w:rsidR="00CC3070" w:rsidRDefault="00CC3070" w:rsidP="00B77E96">
      <w:pPr>
        <w:spacing w:line="360" w:lineRule="auto"/>
        <w:jc w:val="both"/>
      </w:pPr>
    </w:p>
    <w:p w14:paraId="6890CA1D" w14:textId="2FDF5EE1" w:rsidR="00B77E96" w:rsidRDefault="00410AA3" w:rsidP="00B77E96">
      <w:pPr>
        <w:spacing w:line="360" w:lineRule="auto"/>
        <w:jc w:val="both"/>
      </w:pPr>
      <w:r>
        <w:t xml:space="preserve">STUDY SPECIES &amp; </w:t>
      </w:r>
      <w:r w:rsidR="00B77E96">
        <w:t>METHODS</w:t>
      </w:r>
    </w:p>
    <w:p w14:paraId="0B6D0B6C" w14:textId="6CCF08A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 xml:space="preserve">Casuarina </w:t>
      </w:r>
      <w:proofErr w:type="spellStart"/>
      <w:r w:rsidR="00B77E96" w:rsidRPr="00FC55A3">
        <w:rPr>
          <w:i/>
        </w:rPr>
        <w:t>cunninghamiana</w:t>
      </w:r>
      <w:proofErr w:type="spellEnd"/>
      <w:r w:rsidR="00106619">
        <w:rPr>
          <w:i/>
        </w:rPr>
        <w:t xml:space="preserve"> subsp. </w:t>
      </w:r>
      <w:proofErr w:type="spellStart"/>
      <w:r w:rsidR="00106619">
        <w:rPr>
          <w:i/>
        </w:rPr>
        <w:t>cunninghamiana</w:t>
      </w:r>
      <w:proofErr w:type="spellEnd"/>
      <w:r w:rsidR="00B77E96">
        <w:t xml:space="preserve"> and </w:t>
      </w:r>
      <w:r w:rsidR="00B77E96" w:rsidRPr="00FC55A3">
        <w:rPr>
          <w:i/>
        </w:rPr>
        <w:t xml:space="preserve">Eucalyptus </w:t>
      </w:r>
      <w:proofErr w:type="spellStart"/>
      <w:r w:rsidR="00B77E96" w:rsidRPr="00FC55A3">
        <w:rPr>
          <w:i/>
        </w:rPr>
        <w:t>camaldulensis</w:t>
      </w:r>
      <w:proofErr w:type="spellEnd"/>
      <w:r w:rsidR="00106619">
        <w:rPr>
          <w:i/>
        </w:rPr>
        <w:t xml:space="preserve"> subsp. </w:t>
      </w:r>
      <w:proofErr w:type="spellStart"/>
      <w:r w:rsidR="00106619">
        <w:rPr>
          <w:i/>
        </w:rPr>
        <w:t>camaldulensis</w:t>
      </w:r>
      <w:proofErr w:type="spellEnd"/>
      <w:r w:rsidR="00B77E96">
        <w:t xml:space="preserve"> dominate many riparian environments in south 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32A65A5F" w:rsidR="00B77E96" w:rsidRDefault="00B77E96" w:rsidP="00B77E96">
      <w:pPr>
        <w:spacing w:line="360" w:lineRule="auto"/>
        <w:jc w:val="both"/>
      </w:pPr>
      <w:r w:rsidRPr="00730BEA">
        <w:t xml:space="preserve">We used a fully factorial </w:t>
      </w:r>
      <w:r>
        <w:t>design comprising</w:t>
      </w:r>
      <w:r w:rsidRPr="00730BEA">
        <w:t xml:space="preserve"> two CO</w:t>
      </w:r>
      <w:r w:rsidRPr="00CC3070">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aerated for 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proofErr w:type="spellStart"/>
      <w:r w:rsidRPr="0021671E">
        <w:rPr>
          <w:i/>
        </w:rPr>
        <w:t>Gs</w:t>
      </w:r>
      <w:proofErr w:type="spellEnd"/>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w:t>
      </w:r>
      <w:r>
        <w:lastRenderedPageBreak/>
        <w:t xml:space="preserve">granules (NPK 19.1, 0, 11.9, Yates Australia, Padstow, NSW, Australia) was mixed evenly through the soil medium. </w:t>
      </w:r>
    </w:p>
    <w:p w14:paraId="01C1ADD7" w14:textId="5DF872A9" w:rsidR="00B77E96" w:rsidRPr="00C27BD9" w:rsidRDefault="00B77E96" w:rsidP="00B77E96">
      <w:pPr>
        <w:spacing w:line="360" w:lineRule="auto"/>
        <w:jc w:val="both"/>
        <w:rPr>
          <w:b/>
        </w:rPr>
      </w:pPr>
      <w:r>
        <w:t>Seeds were obtained from a commercial supplier (</w:t>
      </w:r>
      <w:proofErr w:type="spellStart"/>
      <w:r w:rsidRPr="00FC55A3">
        <w:t>Nindethana</w:t>
      </w:r>
      <w:proofErr w:type="spellEnd"/>
      <w:r w:rsidRPr="00FC55A3">
        <w:t xml:space="preserve">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 xml:space="preserve">at the same stage of development (radicle just emerged) </w:t>
      </w:r>
      <w:r>
        <w:t xml:space="preserve">within 48 hours. After two weeks of growth, plants were thinned to retain a single, medium sized individual.  </w:t>
      </w:r>
    </w:p>
    <w:p w14:paraId="7E36C7BA" w14:textId="1F53B788"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Two levels of CO</w:t>
      </w:r>
      <w:r w:rsidRPr="007B0BCD">
        <w:rPr>
          <w:vertAlign w:val="subscript"/>
        </w:rPr>
        <w:t>2</w:t>
      </w:r>
      <w:r>
        <w:t xml:space="preserve"> treatment (380-400 ppm and 530-570ppm) were used in two replicate glasshouses per level. These CO</w:t>
      </w:r>
      <w:r w:rsidRPr="007B0BCD">
        <w:rPr>
          <w:vertAlign w:val="subscript"/>
        </w:rPr>
        <w:t>2</w:t>
      </w:r>
      <w:r>
        <w:t xml:space="preserve"> ranges were monitored and maintained using an automated gas delivery system (</w:t>
      </w:r>
      <w:r w:rsidRPr="0006625A">
        <w:t xml:space="preserve">Canary Company Pty Ltd, Lane Cove, NSW, </w:t>
      </w:r>
      <w:proofErr w:type="gramStart"/>
      <w:r w:rsidRPr="0006625A">
        <w:t>Australia</w:t>
      </w:r>
      <w:proofErr w:type="gramEnd"/>
      <w:r>
        <w:t>). The lower range corresponds to the ambient atmospheric CO</w:t>
      </w:r>
      <w:r w:rsidRPr="00A97B41">
        <w:rPr>
          <w:vertAlign w:val="subscript"/>
        </w:rPr>
        <w:t>2</w:t>
      </w:r>
      <w:r>
        <w:t xml:space="preserve"> concentration, while the higher range reflects the predicted atmospheric CO</w:t>
      </w:r>
      <w:r w:rsidRPr="00A97B41">
        <w:rPr>
          <w:vertAlign w:val="subscript"/>
        </w:rPr>
        <w:t>2</w:t>
      </w:r>
      <w:r>
        <w:t xml:space="preserve"> concentration in 2050 </w:t>
      </w:r>
      <w:r>
        <w:fldChar w:fldCharType="begin" w:fldLock="1"/>
      </w:r>
      <w:r>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r w:rsidRPr="0052461D">
        <w:rPr>
          <w:vertAlign w:val="superscript"/>
        </w:rPr>
        <w:t>o</w:t>
      </w:r>
      <w:r>
        <w:t xml:space="preserve">C. Plants were watered by a misting sprinkler system three times daily </w:t>
      </w:r>
      <w:commentRangeStart w:id="4"/>
      <w:r>
        <w:t xml:space="preserve">and </w:t>
      </w:r>
      <w:r w:rsidR="000E229C">
        <w:t xml:space="preserve">provided with </w:t>
      </w:r>
      <w:r>
        <w:t>supplementary hand watering every 3-4 days</w:t>
      </w:r>
      <w:commentRangeEnd w:id="4"/>
      <w:r w:rsidR="000E229C">
        <w:rPr>
          <w:rStyle w:val="CommentReference"/>
        </w:rPr>
        <w:commentReference w:id="4"/>
      </w:r>
      <w:r w:rsidR="007318AD">
        <w:t xml:space="preserve"> to maintain constant soil moisture levels between pots</w:t>
      </w:r>
      <w:r>
        <w:t xml:space="preserve">. Trolleys were swapped between replicate glasshouses monthly. </w:t>
      </w:r>
    </w:p>
    <w:p w14:paraId="16991460" w14:textId="69B49E31" w:rsidR="00B77E96" w:rsidRDefault="00B77E96" w:rsidP="00B77E96">
      <w:pPr>
        <w:spacing w:line="360" w:lineRule="auto"/>
        <w:jc w:val="both"/>
      </w:pPr>
      <w:r>
        <w:t xml:space="preserve">Waterlogging was initiated after 90 days of plant growth and </w:t>
      </w:r>
      <w:commentRangeStart w:id="5"/>
      <w:r>
        <w:t>lasted 24 days</w:t>
      </w:r>
      <w:commentRangeEnd w:id="5"/>
      <w:r w:rsidR="007C3762">
        <w:rPr>
          <w:rStyle w:val="CommentReference"/>
        </w:rPr>
        <w:commentReference w:id="5"/>
      </w:r>
      <w:r w:rsidR="007318AD">
        <w:t>, so as to simulate a significant flooding event and to allow time for morphological adaptation to manifest</w:t>
      </w:r>
      <w:r>
        <w:t>.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1C5271BF" w:rsidR="00B77E96" w:rsidRDefault="00B77E96" w:rsidP="00B77E96">
      <w:pPr>
        <w:spacing w:line="360" w:lineRule="auto"/>
        <w:jc w:val="both"/>
      </w:pPr>
      <w:r>
        <w:t>Photosynthetic rate (CO</w:t>
      </w:r>
      <w:r w:rsidRPr="001906F0">
        <w:rPr>
          <w:vertAlign w:val="subscript"/>
        </w:rPr>
        <w:t>2</w:t>
      </w:r>
      <w:r>
        <w:t xml:space="preserve"> assimilation rate), stomatal conductance and transpiration rate of the newest fully developed leaf were measured for four plants per treatment between 9am and 12:30pm using a Li</w:t>
      </w:r>
      <w:r w:rsidR="007C3762">
        <w:t>-</w:t>
      </w:r>
      <w:proofErr w:type="spellStart"/>
      <w:r>
        <w:t>Cor</w:t>
      </w:r>
      <w:proofErr w:type="spellEnd"/>
      <w:r>
        <w:t xml:space="preserve"> 6400XT infrared gas analyser (</w:t>
      </w:r>
      <w:r w:rsidRPr="00A97B41">
        <w:t>L</w:t>
      </w:r>
      <w:r>
        <w:t>i-</w:t>
      </w:r>
      <w:proofErr w:type="spellStart"/>
      <w:r>
        <w:t>Cor</w:t>
      </w:r>
      <w:proofErr w:type="spellEnd"/>
      <w:r w:rsidRPr="00A97B41">
        <w:t xml:space="preserve"> Inc., Lincoln, NE, USA</w:t>
      </w:r>
      <w:r>
        <w:t xml:space="preserve">). Photon flux was set to 1500 </w:t>
      </w:r>
      <w:r w:rsidRPr="00A97B41">
        <w:t>µ</w:t>
      </w:r>
      <w:proofErr w:type="spellStart"/>
      <w:r w:rsidRPr="00A97B41">
        <w:t>mol</w:t>
      </w:r>
      <w:proofErr w:type="spellEnd"/>
      <w:r w:rsidRPr="00A97B41">
        <w:t xml:space="preserve">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w:t>
      </w:r>
      <w:proofErr w:type="spellStart"/>
      <w:r>
        <w:t>ImageJ</w:t>
      </w:r>
      <w:proofErr w:type="spellEnd"/>
      <w:r>
        <w:t xml:space="preserve"> 1.48 for Windows) of a photograph of the leaf taken against a 2x3 cm</w:t>
      </w:r>
      <w:r>
        <w:rPr>
          <w:vertAlign w:val="superscript"/>
        </w:rPr>
        <w:t xml:space="preserve">2 </w:t>
      </w:r>
      <w:r>
        <w:t xml:space="preserve">plastic backdrop, which corresponded to the area of the cuvette. Photosynthetic </w:t>
      </w:r>
      <w:r>
        <w:lastRenderedPageBreak/>
        <w:t>rate and transpiration rate were determined by correcting values according to the measured area. Instantaneous water use efficiency was calculated as the ratio of CO</w:t>
      </w:r>
      <w:r w:rsidRPr="00FE5ED1">
        <w:rPr>
          <w:vertAlign w:val="subscript"/>
        </w:rPr>
        <w:t>2</w:t>
      </w:r>
      <w:r>
        <w:t xml:space="preserve"> assimilation to transpiration</w:t>
      </w:r>
      <w:r w:rsidR="00206F59">
        <w:t xml:space="preserve"> rate</w:t>
      </w:r>
      <w:r>
        <w:t xml:space="preserve">. </w:t>
      </w:r>
    </w:p>
    <w:p w14:paraId="4F08C3C1" w14:textId="2C45AC4C" w:rsidR="00CC3070" w:rsidRDefault="00B77E96" w:rsidP="00B77E96">
      <w:pPr>
        <w:spacing w:line="360" w:lineRule="auto"/>
        <w:jc w:val="both"/>
      </w:pPr>
      <w:r>
        <w:t>Upon harvesting, roots were washed free of soil and the plant was separated</w:t>
      </w:r>
      <w:r w:rsidR="00206F59">
        <w:t xml:space="preserve"> into fine (&lt;</w:t>
      </w:r>
      <w:r>
        <w:t>1 mm diameter) and coarse roots (</w:t>
      </w:r>
      <w:r w:rsidR="007C3762">
        <w:t xml:space="preserve">&gt;1 mm diameter, </w:t>
      </w:r>
      <w:r>
        <w:t xml:space="preserve">excluding dead root biomass), and aboveground biomass. Five mature (but not senescing) leaves of each individual were selected for determination of specific leaf area (SLA). Fresh leaf area was determined using </w:t>
      </w:r>
      <w:r w:rsidRPr="00EB3EA0">
        <w:t>a LI-3100C Area Meter (Li-</w:t>
      </w:r>
      <w:proofErr w:type="spellStart"/>
      <w:r w:rsidRPr="00EB3EA0">
        <w:t>Cor</w:t>
      </w:r>
      <w:proofErr w:type="spellEnd"/>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5E2F8E">
        <w:rPr>
          <w:noProof/>
        </w:rPr>
        <w:t xml:space="preserve">(Birouste </w:t>
      </w:r>
      <w:r w:rsidRPr="005E2F8E">
        <w:rPr>
          <w:i/>
          <w:noProof/>
        </w:rPr>
        <w:t>et al.</w:t>
      </w:r>
      <w:r w:rsidRPr="005E2F8E">
        <w:rPr>
          <w:noProof/>
        </w:rPr>
        <w:t xml:space="preserve">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and a microbalance (Mettler-Toledo, </w:t>
      </w:r>
      <w:proofErr w:type="spellStart"/>
      <w:r w:rsidRPr="00213056">
        <w:t>Greifensee</w:t>
      </w:r>
      <w:proofErr w:type="spellEnd"/>
      <w:r w:rsidRPr="00213056">
        <w:t>, Switzerland</w:t>
      </w:r>
      <w:r>
        <w:t>) was used to determine the resulting mass</w:t>
      </w:r>
      <w:r w:rsidRPr="005E2F8E">
        <w:t>.</w:t>
      </w:r>
      <w:r>
        <w:t xml:space="preserve"> Root mass fraction was calculated as the ratio of root dry biomass to whole plant dry biomass. Stunted plants with a shoot length of &lt; 5 cm were </w:t>
      </w:r>
      <w:r w:rsidR="007C3762">
        <w:t>excluded</w:t>
      </w:r>
      <w:r w:rsidR="00EA09C9">
        <w:t>.</w:t>
      </w:r>
    </w:p>
    <w:p w14:paraId="394AD778" w14:textId="77777777" w:rsidR="00B77E96" w:rsidRPr="005E2F8E" w:rsidRDefault="00B77E96" w:rsidP="00B77E96">
      <w:pPr>
        <w:spacing w:line="360" w:lineRule="auto"/>
        <w:jc w:val="both"/>
        <w:rPr>
          <w:i/>
        </w:rPr>
      </w:pPr>
      <w:r w:rsidRPr="005E2F8E">
        <w:rPr>
          <w:i/>
        </w:rPr>
        <w:t>Data analysis</w:t>
      </w:r>
    </w:p>
    <w:p w14:paraId="0738EEF0" w14:textId="2FA24E1A" w:rsidR="00B77E96" w:rsidRDefault="00B77E96" w:rsidP="00B77E96">
      <w:pPr>
        <w:spacing w:line="360" w:lineRule="auto"/>
        <w:jc w:val="both"/>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5E2F8E">
        <w:rPr>
          <w:noProof/>
        </w:rPr>
        <w:t>(R Core Team 2013)</w:t>
      </w:r>
      <w:r>
        <w:fldChar w:fldCharType="end"/>
      </w:r>
      <w:r>
        <w:t>. We used two-way analysis of variance (ANOVA) to test for main effects of and interactions between waterlogging and CO</w:t>
      </w:r>
      <w:r w:rsidRPr="00137077">
        <w:rPr>
          <w:vertAlign w:val="subscript"/>
        </w:rPr>
        <w:t>2</w:t>
      </w:r>
      <w:r>
        <w:t xml:space="preserve"> treatments on physiology (photosynthetic rate, stomatal conductance, </w:t>
      </w:r>
      <w:proofErr w:type="gramStart"/>
      <w:r>
        <w:t>water</w:t>
      </w:r>
      <w:proofErr w:type="gramEnd"/>
      <w:r>
        <w:t xml:space="preserve"> use efficiency), biomass (</w:t>
      </w:r>
      <w:commentRangeStart w:id="6"/>
      <w:commentRangeStart w:id="7"/>
      <w:r>
        <w:t>shoot, total root and fine root</w:t>
      </w:r>
      <w:commentRangeEnd w:id="6"/>
      <w:r w:rsidR="007C3762">
        <w:rPr>
          <w:rStyle w:val="CommentReference"/>
        </w:rPr>
        <w:commentReference w:id="6"/>
      </w:r>
      <w:commentRangeEnd w:id="7"/>
      <w:r w:rsidR="000D11F3">
        <w:rPr>
          <w:rStyle w:val="CommentReference"/>
        </w:rPr>
        <w:commentReference w:id="7"/>
      </w:r>
      <w:r>
        <w:t xml:space="preserve">), biomass allocation (root mass fraction) and functional traits (fine root dry matter content, stem density, SLA). Metrics of biomass (total, root biomass, </w:t>
      </w:r>
      <w:r w:rsidR="007C3762">
        <w:t xml:space="preserve">shoot </w:t>
      </w:r>
      <w:r>
        <w:t>biomass) were compared only between “</w:t>
      </w:r>
      <w:proofErr w:type="gramStart"/>
      <w:r>
        <w:t>control</w:t>
      </w:r>
      <w:proofErr w:type="gramEnd"/>
      <w:r>
        <w:t xml:space="preserve">” and “recovered” treatment plants, as plants which received the “waterlogged” treatment were younger at harvest. 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w:t>
      </w:r>
      <w:proofErr w:type="spellStart"/>
      <w:r>
        <w:t>Lansgrud</w:t>
      </w:r>
      <w:proofErr w:type="spellEnd"/>
      <w:r>
        <w:t xml:space="preserve"> (2003). Data were log</w:t>
      </w:r>
      <w:r w:rsidRPr="00D92F77">
        <w:rPr>
          <w:vertAlign w:val="subscript"/>
        </w:rPr>
        <w:t>10</w:t>
      </w:r>
      <w:r>
        <w:t xml:space="preserve"> or square root transformed where appropriate to satisfy assumptions of normality inherent in ANOVA. Statistical significance was </w:t>
      </w:r>
      <w:proofErr w:type="spellStart"/>
      <w:r>
        <w:t>thresholded</w:t>
      </w:r>
      <w:proofErr w:type="spellEnd"/>
      <w:r>
        <w:t xml:space="preserve"> at alpha = 0.1 for photosynthetic rate, stomatal conductance and WUE measurements (n = 4) and 0.05 for all other measurements (n = 8). </w:t>
      </w:r>
    </w:p>
    <w:p w14:paraId="23B350F3" w14:textId="77777777" w:rsidR="00EA09C9" w:rsidRDefault="00EA09C9" w:rsidP="00B77E96">
      <w:pPr>
        <w:spacing w:line="360" w:lineRule="auto"/>
        <w:jc w:val="both"/>
      </w:pP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lastRenderedPageBreak/>
        <w:t>RESULTS</w:t>
      </w:r>
    </w:p>
    <w:p w14:paraId="0AE6C624" w14:textId="0AE20560" w:rsidR="00B77E96" w:rsidRPr="00EA09C9" w:rsidRDefault="00B77E96" w:rsidP="00EA09C9">
      <w:pPr>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B77E96">
      <w:pPr>
        <w:jc w:val="both"/>
        <w:rPr>
          <w:i/>
        </w:rPr>
      </w:pPr>
      <w:r w:rsidRPr="00262631">
        <w:rPr>
          <w:i/>
        </w:rPr>
        <w:t>Gas exchange and water use efficiency</w:t>
      </w:r>
    </w:p>
    <w:p w14:paraId="4C47C8DE" w14:textId="2FD49A5F" w:rsidR="00B77E96" w:rsidRPr="009C7915" w:rsidRDefault="00B77E96" w:rsidP="00B77E96">
      <w:pPr>
        <w:jc w:val="both"/>
      </w:pPr>
      <w:r>
        <w:t>Effects of CO</w:t>
      </w:r>
      <w:r w:rsidRPr="00CA5846">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found between CO</w:t>
      </w:r>
      <w:r w:rsidR="002A3EA0" w:rsidRPr="00CA5846">
        <w:rPr>
          <w:vertAlign w:val="subscript"/>
        </w:rPr>
        <w:t>2</w:t>
      </w:r>
      <w:r w:rsidR="002A3EA0">
        <w:t xml:space="preserve"> and waterlogging</w:t>
      </w:r>
      <w:r>
        <w:t xml:space="preserve">, we found no evidence that interactive effects were maintained following recovery from waterlogging. </w:t>
      </w:r>
    </w:p>
    <w:p w14:paraId="78F1BCAB" w14:textId="439CEDC6" w:rsidR="00B77E96" w:rsidRDefault="00B77E96" w:rsidP="00B77E96">
      <w:pPr>
        <w:jc w:val="both"/>
      </w:pPr>
      <w:r>
        <w:t>Elevated CO</w:t>
      </w:r>
      <w:r w:rsidRPr="00CA5846">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 xml:space="preserve">C. </w:t>
      </w:r>
      <w:proofErr w:type="spellStart"/>
      <w:r w:rsidR="009D35D8" w:rsidRPr="009D35D8">
        <w:rPr>
          <w:i/>
        </w:rPr>
        <w:t>cunninghamiana</w:t>
      </w:r>
      <w:proofErr w:type="spellEnd"/>
      <w:r>
        <w:t>, p = 0.002, Fig. 1b</w:t>
      </w:r>
      <w:r w:rsidR="00DE1801">
        <w:t xml:space="preserve">; </w:t>
      </w:r>
      <w:r w:rsidR="009D35D8" w:rsidRPr="009D35D8">
        <w:rPr>
          <w:i/>
        </w:rPr>
        <w:t xml:space="preserve">E. </w:t>
      </w:r>
      <w:proofErr w:type="spellStart"/>
      <w:r w:rsidR="009D35D8" w:rsidRPr="009D35D8">
        <w:rPr>
          <w:i/>
        </w:rPr>
        <w:t>camaldulensis</w:t>
      </w:r>
      <w:proofErr w:type="spellEnd"/>
      <w:r w:rsidR="00DE1801">
        <w:t>, p = 0.037, Fig. 1c</w:t>
      </w:r>
      <w:r>
        <w:t xml:space="preserve">). Photosynthetic rate in </w:t>
      </w:r>
      <w:r w:rsidR="009D35D8" w:rsidRPr="009D35D8">
        <w:rPr>
          <w:i/>
        </w:rPr>
        <w:t xml:space="preserve">E. </w:t>
      </w:r>
      <w:proofErr w:type="spellStart"/>
      <w:r w:rsidR="009D35D8" w:rsidRPr="009D35D8">
        <w:rPr>
          <w:i/>
        </w:rPr>
        <w:t>camaldulensis</w:t>
      </w:r>
      <w:proofErr w:type="spellEnd"/>
      <w:r>
        <w:t xml:space="preserve"> was significantly greater in recovery treatment plants than control plants (p = 0.008). No significant interactions were found between CO</w:t>
      </w:r>
      <w:r w:rsidRPr="00CA5846">
        <w:rPr>
          <w:vertAlign w:val="subscript"/>
        </w:rPr>
        <w:t>2</w:t>
      </w:r>
      <w:r>
        <w:t xml:space="preserve"> level and waterlogging status for photosynthetic rate, although waterlogged </w:t>
      </w:r>
      <w:r w:rsidR="009D35D8" w:rsidRPr="009D35D8">
        <w:rPr>
          <w:i/>
        </w:rPr>
        <w:t>A. floribunda</w:t>
      </w:r>
      <w:r>
        <w:t xml:space="preserve"> exhibit</w:t>
      </w:r>
      <w:r w:rsidR="002A3EA0">
        <w:t>ed</w:t>
      </w:r>
      <w:r>
        <w:t xml:space="preserve"> a only small difference in mean photosynthetic rate between CO</w:t>
      </w:r>
      <w:r w:rsidRPr="00CA5846">
        <w:rPr>
          <w:vertAlign w:val="subscript"/>
        </w:rPr>
        <w:t>2</w:t>
      </w:r>
      <w:r>
        <w:t xml:space="preserve"> treatments (20.9 and 22.</w:t>
      </w:r>
      <w:r w:rsidRPr="00862E9E">
        <w:t xml:space="preserve">6 </w:t>
      </w:r>
      <w:proofErr w:type="spellStart"/>
      <w:r w:rsidRPr="00862E9E">
        <w:t>μmol</w:t>
      </w:r>
      <w:proofErr w:type="spellEnd"/>
      <w:r w:rsidRPr="00862E9E">
        <w:t xml:space="preserve"> </w:t>
      </w:r>
      <w:r>
        <w:t>CO</w:t>
      </w:r>
      <w:r w:rsidRPr="00CA5846">
        <w:rPr>
          <w:vertAlign w:val="subscript"/>
        </w:rPr>
        <w:t>2</w:t>
      </w:r>
      <w:r>
        <w:t xml:space="preserve"> </w:t>
      </w:r>
      <w:r w:rsidRPr="00862E9E">
        <w:t>m⁻² s⁻¹,</w:t>
      </w:r>
      <w:r>
        <w:t xml:space="preserve"> respectively, Fig. 1a).</w:t>
      </w:r>
    </w:p>
    <w:p w14:paraId="656E7E6A" w14:textId="40B14E4D" w:rsidR="00B77E96" w:rsidRDefault="002A3EA0" w:rsidP="00B77E96">
      <w:pPr>
        <w:jc w:val="both"/>
      </w:pPr>
      <w:r>
        <w:t>CO</w:t>
      </w:r>
      <w:r w:rsidRPr="00CA5846">
        <w:rPr>
          <w:vertAlign w:val="subscript"/>
        </w:rPr>
        <w:t>2</w:t>
      </w:r>
      <w:r>
        <w:t xml:space="preserve"> </w:t>
      </w:r>
      <w:r w:rsidR="0083213F">
        <w:t xml:space="preserve">level had no effect on stomatal conductance for any species, and waterlogging status influenced stomatal conductance only in </w:t>
      </w:r>
      <w:r w:rsidR="009D35D8" w:rsidRPr="009D35D8">
        <w:rPr>
          <w:i/>
        </w:rPr>
        <w:t xml:space="preserve">E. </w:t>
      </w:r>
      <w:proofErr w:type="spellStart"/>
      <w:r w:rsidR="009D35D8" w:rsidRPr="009D35D8">
        <w:rPr>
          <w:i/>
        </w:rPr>
        <w:t>camaldulensis</w:t>
      </w:r>
      <w:proofErr w:type="spellEnd"/>
      <w:r w:rsidR="0083213F">
        <w:rPr>
          <w:i/>
        </w:rPr>
        <w:t>.</w:t>
      </w:r>
      <w:r w:rsidR="0083213F">
        <w:t xml:space="preserve"> Control plants had lower stomatal conductance than waterlogged plants (p = 0.042), and recovering plants (p = 0.0002). Waterlogged </w:t>
      </w:r>
      <w:r w:rsidR="009D35D8" w:rsidRPr="009D35D8">
        <w:rPr>
          <w:i/>
        </w:rPr>
        <w:t xml:space="preserve">E. </w:t>
      </w:r>
      <w:proofErr w:type="spellStart"/>
      <w:r w:rsidR="009D35D8" w:rsidRPr="009D35D8">
        <w:rPr>
          <w:i/>
        </w:rPr>
        <w:t>camaldulensis</w:t>
      </w:r>
      <w:proofErr w:type="spellEnd"/>
      <w:r w:rsidR="0083213F">
        <w:t xml:space="preserve"> also had lower stomatal conductance than recovering plants (0.059).</w:t>
      </w:r>
    </w:p>
    <w:p w14:paraId="7F4C4176" w14:textId="03A224A2" w:rsidR="00E83E7E" w:rsidRPr="00EA09C9" w:rsidRDefault="00B77E96" w:rsidP="00B77E96">
      <w:pPr>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CO</w:t>
      </w:r>
      <w:r w:rsidRPr="00CA5846">
        <w:rPr>
          <w:vertAlign w:val="subscript"/>
        </w:rPr>
        <w:t>2</w:t>
      </w:r>
      <w:r>
        <w:t xml:space="preserve"> as a main effect for </w:t>
      </w:r>
      <w:r w:rsidR="009D35D8" w:rsidRPr="009D35D8">
        <w:rPr>
          <w:i/>
        </w:rPr>
        <w:t xml:space="preserve">E. </w:t>
      </w:r>
      <w:proofErr w:type="spellStart"/>
      <w:r w:rsidR="009D35D8" w:rsidRPr="009D35D8">
        <w:rPr>
          <w:i/>
        </w:rPr>
        <w:t>camaldulensis</w:t>
      </w:r>
      <w:proofErr w:type="spellEnd"/>
      <w:r>
        <w:t xml:space="preserve"> (p = 0.002, Fig. 1h), and </w:t>
      </w:r>
      <w:r w:rsidRPr="007F1E00">
        <w:t xml:space="preserve">interactively with </w:t>
      </w:r>
      <w:r>
        <w:t>CO</w:t>
      </w:r>
      <w:r w:rsidRPr="00CA5846">
        <w:rPr>
          <w:vertAlign w:val="subscript"/>
        </w:rPr>
        <w:t>2</w:t>
      </w:r>
      <w:r>
        <w:t xml:space="preserve"> </w:t>
      </w:r>
      <w:r w:rsidRPr="007F1E00">
        <w:t xml:space="preserve">level for </w:t>
      </w:r>
      <w:r w:rsidR="009D35D8" w:rsidRPr="009D35D8">
        <w:rPr>
          <w:i/>
        </w:rPr>
        <w:t xml:space="preserve">C. </w:t>
      </w:r>
      <w:proofErr w:type="spellStart"/>
      <w:r w:rsidR="009D35D8" w:rsidRPr="009D35D8">
        <w:rPr>
          <w:i/>
        </w:rPr>
        <w:t>cunninghamiana</w:t>
      </w:r>
      <w:proofErr w:type="spellEnd"/>
      <w:r w:rsidRPr="007F1E00">
        <w:t xml:space="preserve"> (p = 0.063)</w:t>
      </w:r>
      <w:r>
        <w:t>;</w:t>
      </w:r>
      <w:r w:rsidRPr="007F1E00">
        <w:t xml:space="preserve"> WUE was higher under e</w:t>
      </w:r>
      <w:r>
        <w:t>CO</w:t>
      </w:r>
      <w:r w:rsidRPr="00CA5846">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77777777" w:rsidR="00B77E96" w:rsidRDefault="00B77E96" w:rsidP="00B77E96">
      <w:pPr>
        <w:jc w:val="both"/>
        <w:rPr>
          <w:i/>
        </w:rPr>
      </w:pPr>
      <w:r w:rsidRPr="0051107B">
        <w:rPr>
          <w:i/>
        </w:rPr>
        <w:t xml:space="preserve">Biomass </w:t>
      </w:r>
      <w:r>
        <w:rPr>
          <w:i/>
        </w:rPr>
        <w:t>production</w:t>
      </w:r>
    </w:p>
    <w:p w14:paraId="1132AC23" w14:textId="50B51008" w:rsidR="00B77E96" w:rsidRPr="003F22FE" w:rsidRDefault="00B77E96" w:rsidP="00B77E96">
      <w:pPr>
        <w:jc w:val="both"/>
      </w:pPr>
      <w:commentRangeStart w:id="8"/>
      <w:r>
        <w:t>Waterlogging status and CO</w:t>
      </w:r>
      <w:r w:rsidRPr="00CA5846">
        <w:rPr>
          <w:vertAlign w:val="subscript"/>
        </w:rPr>
        <w:t>2</w:t>
      </w:r>
      <w:r>
        <w:t xml:space="preserve"> level interacted strongly for one species: eCO</w:t>
      </w:r>
      <w:r w:rsidRPr="00CA5846">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 xml:space="preserve">C. </w:t>
      </w:r>
      <w:proofErr w:type="spellStart"/>
      <w:r w:rsidR="009D35D8" w:rsidRPr="009D35D8">
        <w:rPr>
          <w:i/>
        </w:rPr>
        <w:t>cunninghamiana</w:t>
      </w:r>
      <w:proofErr w:type="spellEnd"/>
      <w:r>
        <w:t xml:space="preserve"> was diminished following recovery from waterlogging. </w:t>
      </w:r>
      <w:commentRangeEnd w:id="8"/>
      <w:r w:rsidR="00687999">
        <w:rPr>
          <w:rStyle w:val="CommentReference"/>
        </w:rPr>
        <w:commentReference w:id="8"/>
      </w:r>
    </w:p>
    <w:p w14:paraId="60026592" w14:textId="1A46DFCD" w:rsidR="00B77E96" w:rsidRDefault="00B77E96" w:rsidP="00B77E96">
      <w:pPr>
        <w:jc w:val="both"/>
      </w:pPr>
      <w:commentRangeStart w:id="9"/>
      <w:r>
        <w:t>Total</w:t>
      </w:r>
      <w:commentRangeEnd w:id="9"/>
      <w:r w:rsidR="00B03890">
        <w:rPr>
          <w:rStyle w:val="CommentReference"/>
        </w:rPr>
        <w:commentReference w:id="9"/>
      </w:r>
      <w:r>
        <w:t xml:space="preserve">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 xml:space="preserve">C. </w:t>
      </w:r>
      <w:proofErr w:type="spellStart"/>
      <w:r w:rsidR="009D35D8" w:rsidRPr="009D35D8">
        <w:rPr>
          <w:i/>
        </w:rPr>
        <w:t>cunninghamiana</w:t>
      </w:r>
      <w:proofErr w:type="spellEnd"/>
      <w:r>
        <w:t xml:space="preserve"> (p = 0.049): total root biomass was substantially increased under eCO</w:t>
      </w:r>
      <w:r w:rsidRPr="00CA5846">
        <w:rPr>
          <w:vertAlign w:val="subscript"/>
        </w:rPr>
        <w:t>2</w:t>
      </w:r>
      <w:r>
        <w:t xml:space="preserve"> for control (p = 0.011) but not recovery plants (Fig. 2b). Neither CO</w:t>
      </w:r>
      <w:r w:rsidRPr="00CA5846">
        <w:rPr>
          <w:vertAlign w:val="subscript"/>
        </w:rPr>
        <w:t>2</w:t>
      </w:r>
      <w:r>
        <w:t xml:space="preserve"> level nor waterlogging had an effect on</w:t>
      </w:r>
      <w:r w:rsidR="00687999">
        <w:t xml:space="preserve"> total root biomass for</w:t>
      </w:r>
      <w:r>
        <w:t xml:space="preserve"> </w:t>
      </w:r>
      <w:r w:rsidR="009D35D8" w:rsidRPr="009D35D8">
        <w:rPr>
          <w:i/>
        </w:rPr>
        <w:t xml:space="preserve">E. </w:t>
      </w:r>
      <w:proofErr w:type="spellStart"/>
      <w:r w:rsidR="009D35D8" w:rsidRPr="009D35D8">
        <w:rPr>
          <w:i/>
        </w:rPr>
        <w:t>camaldulensis</w:t>
      </w:r>
      <w:proofErr w:type="spellEnd"/>
      <w:r>
        <w:t xml:space="preserve"> (Fig. 2c). </w:t>
      </w:r>
    </w:p>
    <w:p w14:paraId="56FF8E58" w14:textId="43DBB286" w:rsidR="00B77E96" w:rsidRDefault="00B77E96" w:rsidP="00B77E96">
      <w:pPr>
        <w:jc w:val="both"/>
      </w:pPr>
      <w:r>
        <w:t xml:space="preserve">Fine root biomass of </w:t>
      </w:r>
      <w:r w:rsidR="009D35D8" w:rsidRPr="009D35D8">
        <w:rPr>
          <w:i/>
        </w:rPr>
        <w:t>A. floribunda</w:t>
      </w:r>
      <w:r>
        <w:t xml:space="preserve"> was lower in recovery plants than control plants (p = 0.005), with no CO</w:t>
      </w:r>
      <w:r w:rsidRPr="00CA5846">
        <w:rPr>
          <w:vertAlign w:val="subscript"/>
        </w:rPr>
        <w:t>2</w:t>
      </w:r>
      <w:r>
        <w:t xml:space="preserve"> effect (Fig. 2d). A marginally significant interaction effect was also present for </w:t>
      </w:r>
      <w:r w:rsidR="009D35D8" w:rsidRPr="009D35D8">
        <w:rPr>
          <w:i/>
        </w:rPr>
        <w:t xml:space="preserve">C. </w:t>
      </w:r>
      <w:proofErr w:type="spellStart"/>
      <w:r w:rsidR="009D35D8" w:rsidRPr="009D35D8">
        <w:rPr>
          <w:i/>
        </w:rPr>
        <w:t>cunninghamiana</w:t>
      </w:r>
      <w:proofErr w:type="spellEnd"/>
      <w:r>
        <w:t xml:space="preserve"> fine root biomass (p = 0.076); post-hoc analysis confirmed that control but not recovery plants had significantly </w:t>
      </w:r>
      <w:r w:rsidR="00687999">
        <w:t>great</w:t>
      </w:r>
      <w:r>
        <w:t>er fine root biomass under eCO</w:t>
      </w:r>
      <w:r w:rsidRPr="00CA5846">
        <w:rPr>
          <w:vertAlign w:val="subscript"/>
        </w:rPr>
        <w:t>2</w:t>
      </w:r>
      <w:r>
        <w:t xml:space="preserve"> (p = 0.008) (Fig. 2e). Waterlogging stimulated fine root growth in </w:t>
      </w:r>
      <w:r w:rsidR="009D35D8" w:rsidRPr="009D35D8">
        <w:rPr>
          <w:i/>
        </w:rPr>
        <w:t xml:space="preserve">E. </w:t>
      </w:r>
      <w:proofErr w:type="spellStart"/>
      <w:r w:rsidR="009D35D8" w:rsidRPr="009D35D8">
        <w:rPr>
          <w:i/>
        </w:rPr>
        <w:t>camaldulensis</w:t>
      </w:r>
      <w:proofErr w:type="spellEnd"/>
      <w:r>
        <w:t xml:space="preserve"> (p = 0.046) but CO</w:t>
      </w:r>
      <w:r w:rsidRPr="00CA5846">
        <w:rPr>
          <w:vertAlign w:val="subscript"/>
        </w:rPr>
        <w:t>2</w:t>
      </w:r>
      <w:r>
        <w:t xml:space="preserve"> level had no effect (Fig. 2f).</w:t>
      </w:r>
    </w:p>
    <w:p w14:paraId="2504ACEC" w14:textId="77777777" w:rsidR="00B77E96" w:rsidRDefault="00B77E96" w:rsidP="00B77E96">
      <w:pPr>
        <w:jc w:val="both"/>
      </w:pPr>
      <w:r>
        <w:t>Neither CO</w:t>
      </w:r>
      <w:r w:rsidRPr="00CA5846">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 xml:space="preserve">E. </w:t>
      </w:r>
      <w:proofErr w:type="spellStart"/>
      <w:r w:rsidR="009D35D8" w:rsidRPr="009D35D8">
        <w:rPr>
          <w:i/>
        </w:rPr>
        <w:t>camaldulensis</w:t>
      </w:r>
      <w:proofErr w:type="spellEnd"/>
      <w:r>
        <w:t xml:space="preserve"> (Fig. 2i). As with total root biomass and fine root biomass, CO</w:t>
      </w:r>
      <w:r w:rsidRPr="00CA5846">
        <w:rPr>
          <w:vertAlign w:val="subscript"/>
        </w:rPr>
        <w:t>2</w:t>
      </w:r>
      <w:r>
        <w:t xml:space="preserve"> level and waterlogging influenced </w:t>
      </w:r>
      <w:r w:rsidR="009D35D8" w:rsidRPr="009D35D8">
        <w:rPr>
          <w:i/>
        </w:rPr>
        <w:t xml:space="preserve">C. </w:t>
      </w:r>
      <w:proofErr w:type="spellStart"/>
      <w:r w:rsidR="009D35D8" w:rsidRPr="009D35D8">
        <w:rPr>
          <w:i/>
        </w:rPr>
        <w:t>cunninghamiana</w:t>
      </w:r>
      <w:proofErr w:type="spellEnd"/>
      <w:r>
        <w:t xml:space="preserve"> biomass interactively (p = 0.009): shoot biomass was higher under eCO</w:t>
      </w:r>
      <w:r w:rsidRPr="00CA5846">
        <w:rPr>
          <w:vertAlign w:val="subscript"/>
        </w:rPr>
        <w:t>2</w:t>
      </w:r>
      <w:r>
        <w:t xml:space="preserve"> for control (p = 0.015) but not recovery plants (Fig. 2h).</w:t>
      </w:r>
    </w:p>
    <w:p w14:paraId="58E5E620" w14:textId="7562B076" w:rsidR="00B77E96" w:rsidRDefault="00931F9C" w:rsidP="00EA09C9">
      <w:pPr>
        <w:jc w:val="both"/>
      </w:pPr>
      <w:r>
        <w:lastRenderedPageBreak/>
        <w:t>Root mass fraction (RMF) was decreased by waterlogging for all species, but no significant CO</w:t>
      </w:r>
      <w:r w:rsidRPr="00CA5846">
        <w:rPr>
          <w:vertAlign w:val="subscript"/>
        </w:rPr>
        <w:t>2</w:t>
      </w:r>
      <w:r>
        <w:t xml:space="preserve"> or interaction effects were found</w:t>
      </w:r>
      <w:r>
        <w:t xml:space="preserve"> (Fig. 2j-l)</w:t>
      </w:r>
      <w:r>
        <w:t xml:space="preserve">.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 xml:space="preserve">C. </w:t>
      </w:r>
      <w:proofErr w:type="spellStart"/>
      <w:r w:rsidRPr="009D35D8">
        <w:rPr>
          <w:i/>
        </w:rPr>
        <w:t>cunninghamiana</w:t>
      </w:r>
      <w:proofErr w:type="spellEnd"/>
      <w:r>
        <w:t xml:space="preserve"> and </w:t>
      </w:r>
      <w:r w:rsidRPr="009D35D8">
        <w:rPr>
          <w:i/>
        </w:rPr>
        <w:t xml:space="preserve">E. </w:t>
      </w:r>
      <w:proofErr w:type="spellStart"/>
      <w:r w:rsidRPr="009D35D8">
        <w:rPr>
          <w:i/>
        </w:rPr>
        <w:t>camaldulensis</w:t>
      </w:r>
      <w:proofErr w:type="spellEnd"/>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77777777" w:rsidR="00B77E96" w:rsidRDefault="00B77E96" w:rsidP="00B77E96">
      <w:pPr>
        <w:jc w:val="both"/>
        <w:rPr>
          <w:i/>
        </w:rPr>
      </w:pPr>
      <w:r w:rsidRPr="0051107B">
        <w:rPr>
          <w:i/>
        </w:rPr>
        <w:t>Functional traits</w:t>
      </w:r>
      <w:r>
        <w:rPr>
          <w:i/>
        </w:rPr>
        <w:t xml:space="preserve"> &amp; </w:t>
      </w:r>
      <w:commentRangeStart w:id="10"/>
      <w:commentRangeStart w:id="11"/>
      <w:r>
        <w:rPr>
          <w:i/>
        </w:rPr>
        <w:t>biomass allocation</w:t>
      </w:r>
      <w:commentRangeEnd w:id="10"/>
      <w:r w:rsidR="00687999">
        <w:rPr>
          <w:rStyle w:val="CommentReference"/>
        </w:rPr>
        <w:commentReference w:id="10"/>
      </w:r>
      <w:commentRangeEnd w:id="11"/>
      <w:r w:rsidR="007318BB">
        <w:rPr>
          <w:rStyle w:val="CommentReference"/>
        </w:rPr>
        <w:commentReference w:id="11"/>
      </w:r>
    </w:p>
    <w:p w14:paraId="339C8824" w14:textId="77777777" w:rsidR="00B77E96" w:rsidRPr="00A70003" w:rsidRDefault="00B77E96" w:rsidP="00B77E96">
      <w:pPr>
        <w:jc w:val="both"/>
      </w:pPr>
      <w:r>
        <w:t>We found no evidence to suggest that CO</w:t>
      </w:r>
      <w:r w:rsidRPr="00CA5846">
        <w:rPr>
          <w:vertAlign w:val="subscript"/>
        </w:rPr>
        <w:t>2</w:t>
      </w:r>
      <w:r>
        <w:t xml:space="preserve"> mediates biomass allocation or functional traits in response to waterlogging status.</w:t>
      </w:r>
    </w:p>
    <w:p w14:paraId="171F9862" w14:textId="77777777" w:rsidR="00B77E96" w:rsidRDefault="00B77E96" w:rsidP="00B77E96">
      <w:pPr>
        <w:jc w:val="both"/>
      </w:pPr>
      <w:r>
        <w:t xml:space="preserve">Fine root </w:t>
      </w:r>
      <w:r w:rsidR="0083213F">
        <w:t>dry matter content (</w:t>
      </w:r>
      <w:proofErr w:type="spellStart"/>
      <w:r w:rsidR="0083213F">
        <w:t>fRDMC</w:t>
      </w:r>
      <w:proofErr w:type="spellEnd"/>
      <w:r w:rsidR="0083213F">
        <w:t>)</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 xml:space="preserve">E. </w:t>
      </w:r>
      <w:proofErr w:type="spellStart"/>
      <w:r w:rsidR="009D35D8" w:rsidRPr="009D35D8">
        <w:rPr>
          <w:i/>
        </w:rPr>
        <w:t>camaldulensis</w:t>
      </w:r>
      <w:proofErr w:type="spellEnd"/>
      <w:r>
        <w:t xml:space="preserve"> </w:t>
      </w:r>
      <w:proofErr w:type="spellStart"/>
      <w:r w:rsidR="0083213F">
        <w:t>fRDMC</w:t>
      </w:r>
      <w:proofErr w:type="spellEnd"/>
      <w:r w:rsidR="0083213F">
        <w:t xml:space="preserve"> </w:t>
      </w:r>
      <w:r>
        <w:t xml:space="preserve">(Fig. 3b): control plants had higher </w:t>
      </w:r>
      <w:proofErr w:type="spellStart"/>
      <w:r w:rsidR="0083213F">
        <w:t>fRDMC</w:t>
      </w:r>
      <w:proofErr w:type="spellEnd"/>
      <w:r w:rsidR="0083213F">
        <w:t xml:space="preserve"> </w:t>
      </w:r>
      <w:r>
        <w:t xml:space="preserve">than waterlogged plants (p = 0.018), and recovery plants (p = 0.053) (marginally significant). </w:t>
      </w:r>
      <w:proofErr w:type="gramStart"/>
      <w:r>
        <w:t>eCO</w:t>
      </w:r>
      <w:r w:rsidRPr="00CA5846">
        <w:rPr>
          <w:vertAlign w:val="subscript"/>
        </w:rPr>
        <w:t>2</w:t>
      </w:r>
      <w:proofErr w:type="gramEnd"/>
      <w:r>
        <w:t xml:space="preserve"> was associated with significantly increased </w:t>
      </w:r>
      <w:proofErr w:type="spellStart"/>
      <w:r w:rsidR="0083213F">
        <w:t>fRDMC</w:t>
      </w:r>
      <w:proofErr w:type="spellEnd"/>
      <w:r w:rsidR="0083213F">
        <w:t xml:space="preserve"> </w:t>
      </w:r>
      <w:r>
        <w:t xml:space="preserve">in </w:t>
      </w:r>
      <w:r w:rsidR="009D35D8" w:rsidRPr="009D35D8">
        <w:rPr>
          <w:i/>
        </w:rPr>
        <w:t xml:space="preserve">C. </w:t>
      </w:r>
      <w:proofErr w:type="spellStart"/>
      <w:r w:rsidR="009D35D8" w:rsidRPr="009D35D8">
        <w:rPr>
          <w:i/>
        </w:rPr>
        <w:t>cunninghamiana</w:t>
      </w:r>
      <w:proofErr w:type="spellEnd"/>
      <w:r>
        <w:t xml:space="preserve"> (p = 0.013, Fig. 3c), but waterlogging status had no effect.</w:t>
      </w:r>
    </w:p>
    <w:p w14:paraId="3225B022" w14:textId="77777777" w:rsidR="00B77E96" w:rsidRDefault="00B77E96" w:rsidP="00B77E96">
      <w:pPr>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 xml:space="preserve">E. </w:t>
      </w:r>
      <w:proofErr w:type="spellStart"/>
      <w:r w:rsidR="009D35D8" w:rsidRPr="009D35D8">
        <w:rPr>
          <w:i/>
        </w:rPr>
        <w:t>camaldulensis</w:t>
      </w:r>
      <w:proofErr w:type="spellEnd"/>
      <w:r>
        <w:t xml:space="preserve"> had higher SLA than control (p = 0.0013) and recovery plants (p = 0.0006) (Fig. 3f). Waterlogging status had no effect on </w:t>
      </w:r>
      <w:r w:rsidR="009D35D8" w:rsidRPr="009D35D8">
        <w:rPr>
          <w:i/>
        </w:rPr>
        <w:t xml:space="preserve">C. </w:t>
      </w:r>
      <w:proofErr w:type="spellStart"/>
      <w:r w:rsidR="009D35D8" w:rsidRPr="009D35D8">
        <w:rPr>
          <w:i/>
        </w:rPr>
        <w:t>cunninghamiana</w:t>
      </w:r>
      <w:proofErr w:type="spellEnd"/>
      <w:r>
        <w:t xml:space="preserve"> SLA (Fig. 3e). CO</w:t>
      </w:r>
      <w:r w:rsidRPr="00CA5846">
        <w:rPr>
          <w:vertAlign w:val="subscript"/>
        </w:rPr>
        <w:t>2</w:t>
      </w:r>
      <w:r>
        <w:t xml:space="preserve"> level had no effect on the SLA of any species. </w:t>
      </w:r>
    </w:p>
    <w:p w14:paraId="38737B03" w14:textId="04F5AF8B" w:rsidR="00B77E96" w:rsidRDefault="00B77E96" w:rsidP="00E83E7E">
      <w:pPr>
        <w:jc w:val="both"/>
      </w:pPr>
      <w:r>
        <w:t xml:space="preserve">Stem density in </w:t>
      </w:r>
      <w:r w:rsidR="009D35D8" w:rsidRPr="009D35D8">
        <w:rPr>
          <w:i/>
        </w:rPr>
        <w:t xml:space="preserve">C. </w:t>
      </w:r>
      <w:proofErr w:type="spellStart"/>
      <w:r w:rsidR="009D35D8" w:rsidRPr="009D35D8">
        <w:rPr>
          <w:i/>
        </w:rPr>
        <w:t>cunninghamiana</w:t>
      </w:r>
      <w:proofErr w:type="spellEnd"/>
      <w:r>
        <w:t xml:space="preserve"> was increased under elevated CO</w:t>
      </w:r>
      <w:r w:rsidRPr="00CA5846">
        <w:rPr>
          <w:vertAlign w:val="subscript"/>
        </w:rPr>
        <w:t>2</w:t>
      </w:r>
      <w:r>
        <w:t xml:space="preserve"> (p = 0.0177) (Fig. 3h). Stem density was lower in waterlogged </w:t>
      </w:r>
      <w:r w:rsidR="009D35D8" w:rsidRPr="009D35D8">
        <w:rPr>
          <w:i/>
        </w:rPr>
        <w:t xml:space="preserve">C. </w:t>
      </w:r>
      <w:proofErr w:type="spellStart"/>
      <w:r w:rsidR="009D35D8" w:rsidRPr="009D35D8">
        <w:rPr>
          <w:i/>
        </w:rPr>
        <w:t>cunninghamiana</w:t>
      </w:r>
      <w:proofErr w:type="spellEnd"/>
      <w:r>
        <w:t xml:space="preserve"> than control (p = 0.0167) or recovery plants (0.050) Neither CO</w:t>
      </w:r>
      <w:r w:rsidRPr="00CA5846">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 xml:space="preserve">E. </w:t>
      </w:r>
      <w:proofErr w:type="spellStart"/>
      <w:r w:rsidR="009D35D8" w:rsidRPr="009D35D8">
        <w:rPr>
          <w:i/>
        </w:rPr>
        <w:t>camaldulensis</w:t>
      </w:r>
      <w:proofErr w:type="spellEnd"/>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09A56984" w:rsidR="00B77E96" w:rsidRDefault="00B77E96" w:rsidP="00B77E96">
      <w:pPr>
        <w:spacing w:line="360" w:lineRule="auto"/>
        <w:jc w:val="both"/>
      </w:pPr>
      <w:r>
        <w:t>We found inconsistent effects of atmospheric CO</w:t>
      </w:r>
      <w:r w:rsidRPr="0065273B">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CO</w:t>
      </w:r>
      <w:r w:rsidR="00102A40" w:rsidRPr="0065273B">
        <w:rPr>
          <w:vertAlign w:val="subscript"/>
        </w:rPr>
        <w:t>2</w:t>
      </w:r>
      <w:r w:rsidR="00102A40">
        <w:t xml:space="preserve"> mediating plant responses to flooding</w:t>
      </w:r>
      <w:r>
        <w:t xml:space="preserve">. </w:t>
      </w:r>
    </w:p>
    <w:p w14:paraId="1EA68159" w14:textId="73718C27"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BB7B12">
        <w:rPr>
          <w:noProof/>
        </w:rPr>
        <w:t>(Colmer &amp; Voesenek 2009)</w:t>
      </w:r>
      <w:r>
        <w:fldChar w:fldCharType="end"/>
      </w:r>
      <w:r>
        <w:t>. Relationships between photosynthetic rate and biomass responses to waterlogging and CO</w:t>
      </w:r>
      <w:r w:rsidRPr="0065273B">
        <w:rPr>
          <w:vertAlign w:val="subscript"/>
        </w:rPr>
        <w:t>2</w:t>
      </w:r>
      <w:r>
        <w:t xml:space="preserve"> level treatments in this study </w:t>
      </w:r>
      <w:r w:rsidR="00E60634">
        <w:t>varie</w:t>
      </w:r>
      <w:r w:rsidR="00102A40">
        <w:t>d</w:t>
      </w:r>
      <w:r w:rsidR="00E60634">
        <w:t xml:space="preserve"> widely between species</w:t>
      </w:r>
      <w:r>
        <w:t>.</w:t>
      </w:r>
    </w:p>
    <w:p w14:paraId="432C572C" w14:textId="2263750D" w:rsidR="00654860" w:rsidRDefault="00102A40" w:rsidP="00B77E96">
      <w:pPr>
        <w:spacing w:line="360" w:lineRule="auto"/>
        <w:jc w:val="both"/>
      </w:pPr>
      <w:r>
        <w:t>For</w:t>
      </w:r>
      <w:r w:rsidR="00B77E96">
        <w:t xml:space="preserve"> the three species studied here, only </w:t>
      </w:r>
      <w:r>
        <w:t>for</w:t>
      </w:r>
      <w:r w:rsidR="00B77E96">
        <w:t xml:space="preserve"> </w:t>
      </w:r>
      <w:r w:rsidR="009D35D8" w:rsidRPr="009D35D8">
        <w:rPr>
          <w:i/>
        </w:rPr>
        <w:t xml:space="preserve">C. </w:t>
      </w:r>
      <w:proofErr w:type="spellStart"/>
      <w:r w:rsidR="009D35D8" w:rsidRPr="009D35D8">
        <w:rPr>
          <w:i/>
        </w:rPr>
        <w:t>cunninghamiana</w:t>
      </w:r>
      <w:proofErr w:type="spellEnd"/>
      <w:r w:rsidR="00B77E96">
        <w:t xml:space="preserve"> was </w:t>
      </w:r>
      <w:r>
        <w:t>an interactive effect of</w:t>
      </w:r>
      <w:r w:rsidR="00B77E96">
        <w:t xml:space="preserve"> CO</w:t>
      </w:r>
      <w:r w:rsidR="00B77E96" w:rsidRPr="0065273B">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eCO</w:t>
      </w:r>
      <w:r w:rsidR="00B77E96" w:rsidRPr="0065273B">
        <w:rPr>
          <w:vertAlign w:val="subscript"/>
        </w:rPr>
        <w:t>2</w:t>
      </w:r>
      <w:r w:rsidR="00B77E96">
        <w:t xml:space="preserve"> for control </w:t>
      </w:r>
      <w:r w:rsidR="009D35D8" w:rsidRPr="009D35D8">
        <w:rPr>
          <w:i/>
        </w:rPr>
        <w:t xml:space="preserve">C. </w:t>
      </w:r>
      <w:proofErr w:type="spellStart"/>
      <w:r w:rsidR="009D35D8" w:rsidRPr="009D35D8">
        <w:rPr>
          <w:i/>
        </w:rPr>
        <w:t>cunninghamiana</w:t>
      </w:r>
      <w:proofErr w:type="spellEnd"/>
      <w:r w:rsidR="00B77E96">
        <w:t xml:space="preserve"> plants, but not </w:t>
      </w:r>
      <w:r>
        <w:t xml:space="preserve">for </w:t>
      </w:r>
      <w:r w:rsidR="00B77E96">
        <w:t xml:space="preserve">plants which were </w:t>
      </w:r>
      <w:r w:rsidR="00B77E96">
        <w:lastRenderedPageBreak/>
        <w:t>recovering from waterlogging, despite increased rates of CO</w:t>
      </w:r>
      <w:r w:rsidR="00B77E96" w:rsidRPr="0065273B">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eCO</w:t>
      </w:r>
      <w:r w:rsidR="00B77E96" w:rsidRPr="0065273B">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t>differences in total biomass.</w:t>
      </w:r>
      <w:r w:rsidR="00291E4C">
        <w:t xml:space="preserve"> We found no evidence to support the hypothesis </w:t>
      </w:r>
      <w:r w:rsidR="00291E4C" w:rsidRPr="00ED365A">
        <w:t xml:space="preserve">that </w:t>
      </w:r>
      <w:proofErr w:type="gramStart"/>
      <w:r w:rsidR="00291E4C" w:rsidRPr="00ED365A">
        <w:t>eCO</w:t>
      </w:r>
      <w:r w:rsidR="00291E4C" w:rsidRPr="00ED365A">
        <w:rPr>
          <w:vertAlign w:val="subscript"/>
        </w:rPr>
        <w:t>2</w:t>
      </w:r>
      <w:r w:rsidR="00291E4C">
        <w:rPr>
          <w:vertAlign w:val="subscript"/>
        </w:rPr>
        <w:t xml:space="preserve"> </w:t>
      </w:r>
      <w:r w:rsidR="00291E4C">
        <w:t xml:space="preserve"> facilitated</w:t>
      </w:r>
      <w:proofErr w:type="gramEnd"/>
      <w:r w:rsidR="00291E4C">
        <w:t xml:space="preserve"> biomass recovery by increasing the rate of fine root production in </w:t>
      </w:r>
      <w:r w:rsidR="00291E4C" w:rsidRPr="00CC3070">
        <w:rPr>
          <w:i/>
        </w:rPr>
        <w:t xml:space="preserve">C. </w:t>
      </w:r>
      <w:proofErr w:type="spellStart"/>
      <w:r w:rsidR="00291E4C" w:rsidRPr="00CC3070">
        <w:rPr>
          <w:i/>
        </w:rPr>
        <w:t>cunninghamiana</w:t>
      </w:r>
      <w:proofErr w:type="spellEnd"/>
      <w:r w:rsidR="00291E4C" w:rsidRPr="00CC3070">
        <w:rPr>
          <w:i/>
        </w:rPr>
        <w:t xml:space="preserve"> </w:t>
      </w:r>
      <w:r w:rsidR="00291E4C">
        <w:t xml:space="preserve"> after waterlogging. </w:t>
      </w:r>
      <w:r w:rsidR="00B77E96" w:rsidRPr="00ED365A">
        <w:t>Photosynthesis remained higher in recovering plants under eCO</w:t>
      </w:r>
      <w:r w:rsidR="00B77E96" w:rsidRPr="00ED365A">
        <w:rPr>
          <w:vertAlign w:val="subscript"/>
        </w:rPr>
        <w:t>2</w:t>
      </w:r>
      <w:r w:rsidR="00B77E96" w:rsidRPr="00ED365A">
        <w:t xml:space="preserve">, indicating that their ability to convert the extra </w:t>
      </w:r>
      <w:proofErr w:type="spellStart"/>
      <w:r w:rsidR="00B77E96" w:rsidRPr="00ED365A">
        <w:t>photosynthate</w:t>
      </w:r>
      <w:proofErr w:type="spellEnd"/>
      <w:r w:rsidR="00B77E96" w:rsidRPr="00ED365A">
        <w:t xml:space="preserve"> produced under eCO</w:t>
      </w:r>
      <w:r w:rsidR="00B77E96" w:rsidRPr="00ED365A">
        <w:rPr>
          <w:vertAlign w:val="subscript"/>
        </w:rPr>
        <w:t>2</w:t>
      </w:r>
      <w:r w:rsidR="00B77E96" w:rsidRPr="00ED365A">
        <w:t xml:space="preserve"> into biomass was impaired by </w:t>
      </w:r>
      <w:commentRangeStart w:id="12"/>
      <w:commentRangeStart w:id="13"/>
      <w:r w:rsidR="00B77E96" w:rsidRPr="00ED365A">
        <w:t>waterlogging</w:t>
      </w:r>
      <w:commentRangeEnd w:id="12"/>
      <w:r w:rsidR="00BE7666" w:rsidRPr="00ED365A">
        <w:rPr>
          <w:rStyle w:val="CommentReference"/>
        </w:rPr>
        <w:commentReference w:id="12"/>
      </w:r>
      <w:commentRangeEnd w:id="13"/>
      <w:r w:rsidR="00654860" w:rsidRPr="00ED365A">
        <w:rPr>
          <w:rStyle w:val="CommentReference"/>
        </w:rPr>
        <w:commentReference w:id="13"/>
      </w:r>
      <w:r w:rsidR="00B77E96" w:rsidRPr="00ED365A">
        <w:t>.</w:t>
      </w:r>
      <w:r w:rsidR="00B77E96">
        <w:t xml:space="preserve"> </w:t>
      </w:r>
    </w:p>
    <w:p w14:paraId="453ABA28" w14:textId="38AEABC6"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eCO</w:t>
      </w:r>
      <w:r w:rsidRPr="0065273B">
        <w:rPr>
          <w:vertAlign w:val="subscript"/>
        </w:rPr>
        <w:t>2</w:t>
      </w:r>
      <w:r>
        <w:t xml:space="preserve"> for either </w:t>
      </w:r>
      <w:r w:rsidR="009D35D8" w:rsidRPr="009D35D8">
        <w:rPr>
          <w:i/>
        </w:rPr>
        <w:t>A. floribunda</w:t>
      </w:r>
      <w:r>
        <w:t xml:space="preserve"> or </w:t>
      </w:r>
      <w:r w:rsidR="009D35D8" w:rsidRPr="009D35D8">
        <w:rPr>
          <w:i/>
        </w:rPr>
        <w:t xml:space="preserve">E. </w:t>
      </w:r>
      <w:proofErr w:type="spellStart"/>
      <w:r w:rsidR="009D35D8" w:rsidRPr="009D35D8">
        <w:rPr>
          <w:i/>
        </w:rPr>
        <w:t>camaldulensis</w:t>
      </w:r>
      <w:proofErr w:type="spellEnd"/>
      <w:r>
        <w:t xml:space="preserve">. </w:t>
      </w:r>
      <w:r w:rsidR="009D35D8" w:rsidRPr="009D35D8">
        <w:rPr>
          <w:i/>
        </w:rPr>
        <w:t>A. floribunda</w:t>
      </w:r>
      <w:r>
        <w:t xml:space="preserve"> underwent substantial root mortality in response to waterlogging, although the presence of spongy white </w:t>
      </w:r>
      <w:proofErr w:type="spellStart"/>
      <w:r>
        <w:t>aerenchymous</w:t>
      </w:r>
      <w:proofErr w:type="spellEnd"/>
      <w:r>
        <w:t xml:space="preserve">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 xml:space="preserve">E. </w:t>
      </w:r>
      <w:proofErr w:type="spellStart"/>
      <w:r w:rsidR="009D35D8" w:rsidRPr="009D35D8">
        <w:rPr>
          <w:i/>
        </w:rPr>
        <w:t>camaldulensis</w:t>
      </w:r>
      <w:proofErr w:type="spellEnd"/>
      <w:r>
        <w:t xml:space="preserve">. A proliferation of fine </w:t>
      </w:r>
      <w:proofErr w:type="spellStart"/>
      <w:r>
        <w:t>aerenchymous</w:t>
      </w:r>
      <w:proofErr w:type="spellEnd"/>
      <w:r>
        <w:t xml:space="preserve"> roots both below and above the water line was observed in waterlogged and recovered plants, corresponding to increased fine root mass compared with control plants. The strong morphological response of </w:t>
      </w:r>
      <w:r w:rsidR="009D35D8" w:rsidRPr="009D35D8">
        <w:rPr>
          <w:i/>
        </w:rPr>
        <w:t xml:space="preserve">E. </w:t>
      </w:r>
      <w:proofErr w:type="spellStart"/>
      <w:r w:rsidR="009D35D8" w:rsidRPr="009D35D8">
        <w:rPr>
          <w:i/>
        </w:rPr>
        <w:t>camaldulensis</w:t>
      </w:r>
      <w:proofErr w:type="spellEnd"/>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 xml:space="preserve">E. </w:t>
      </w:r>
      <w:proofErr w:type="spellStart"/>
      <w:r w:rsidR="009D35D8" w:rsidRPr="009D35D8">
        <w:rPr>
          <w:i/>
        </w:rPr>
        <w:t>camaldulensis</w:t>
      </w:r>
      <w:proofErr w:type="spellEnd"/>
      <w:r>
        <w:t xml:space="preserve"> responded favourably to waterlogging in this study. This growth response concurs with the results of previous studies </w:t>
      </w:r>
      <w:r>
        <w:fldChar w:fldCharType="begin" w:fldLock="1"/>
      </w:r>
      <w:r w:rsidR="00F37D2D">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&amp; Kozlowski 1980; Marcar 1993)", "manualFormatting" : "(Sena-Gomes &amp; Kozlowski 1980; Marcar 1993", "plainTextFormattedCitation" : "(Sena-Gomes &amp; Kozlowski 1980; Marcar 1993)", "previouslyFormattedCitation" : "(Sena-Gomes &amp;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F37D2D">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&lt;i&gt;et al.&lt;/i&gt; 2006)", "manualFormatting" : "Kogawara et al. 2006)", "plainTextFormattedCitation" : "(Kogawara et al. 2006)", "previouslyFormattedCitation" : "(Kogawara &lt;i&gt;et al.&lt;/i&gt;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eCO</w:t>
      </w:r>
      <w:r w:rsidRPr="0065273B">
        <w:rPr>
          <w:vertAlign w:val="subscript"/>
        </w:rPr>
        <w:t>2</w:t>
      </w:r>
      <w:r>
        <w:t xml:space="preserve"> might facilitate photosynthesis where waterlogging had caused stomatal closure. WUE was altered by waterlogging only in </w:t>
      </w:r>
      <w:r w:rsidR="009D35D8" w:rsidRPr="009D35D8">
        <w:rPr>
          <w:i/>
        </w:rPr>
        <w:t>A. floribunda</w:t>
      </w:r>
      <w:r>
        <w:t>, and by CO</w:t>
      </w:r>
      <w:r w:rsidRPr="0065273B">
        <w:rPr>
          <w:vertAlign w:val="subscript"/>
        </w:rPr>
        <w:t>2</w:t>
      </w:r>
      <w:r>
        <w:t xml:space="preserve"> level only in </w:t>
      </w:r>
      <w:r w:rsidR="009D35D8" w:rsidRPr="009D35D8">
        <w:rPr>
          <w:i/>
        </w:rPr>
        <w:t xml:space="preserve">E. </w:t>
      </w:r>
      <w:proofErr w:type="spellStart"/>
      <w:r w:rsidR="009D35D8" w:rsidRPr="009D35D8">
        <w:rPr>
          <w:i/>
        </w:rPr>
        <w:t>camaldulensis</w:t>
      </w:r>
      <w:proofErr w:type="spellEnd"/>
      <w:r>
        <w:t xml:space="preserve">. WUE was dependent on </w:t>
      </w:r>
      <w:r w:rsidR="000D79FC">
        <w:t xml:space="preserve">the combination of </w:t>
      </w:r>
      <w:r>
        <w:t>waterlogging status and CO</w:t>
      </w:r>
      <w:r w:rsidRPr="0065273B">
        <w:rPr>
          <w:vertAlign w:val="subscript"/>
        </w:rPr>
        <w:t>2</w:t>
      </w:r>
      <w:r>
        <w:t xml:space="preserve"> level in </w:t>
      </w:r>
      <w:r w:rsidR="009D35D8" w:rsidRPr="009D35D8">
        <w:rPr>
          <w:i/>
        </w:rPr>
        <w:t xml:space="preserve">C. </w:t>
      </w:r>
      <w:proofErr w:type="spellStart"/>
      <w:r w:rsidR="009D35D8" w:rsidRPr="009D35D8">
        <w:rPr>
          <w:i/>
        </w:rPr>
        <w:t>cunninghamiana</w:t>
      </w:r>
      <w:proofErr w:type="spellEnd"/>
      <w:r>
        <w:t>, being higher at eCO</w:t>
      </w:r>
      <w:r w:rsidRPr="0065273B">
        <w:rPr>
          <w:vertAlign w:val="subscript"/>
        </w:rPr>
        <w:t>2</w:t>
      </w:r>
      <w:r>
        <w:t xml:space="preserve"> than aCO</w:t>
      </w:r>
      <w:r w:rsidRPr="0065273B">
        <w:rPr>
          <w:vertAlign w:val="subscript"/>
        </w:rPr>
        <w:t>2</w:t>
      </w:r>
      <w:r>
        <w:t xml:space="preserve"> for waterlogged plants only. The lack of stomatal response to waterlogging indicates that higher WUE under eCO</w:t>
      </w:r>
      <w:r w:rsidRPr="0065273B">
        <w:rPr>
          <w:vertAlign w:val="subscript"/>
        </w:rPr>
        <w:t>2</w:t>
      </w:r>
      <w:r>
        <w:t xml:space="preserve"> is not the mechanism maintaining photosynthetic rate under waterlogging for </w:t>
      </w:r>
      <w:r w:rsidR="009D35D8" w:rsidRPr="009D35D8">
        <w:rPr>
          <w:i/>
        </w:rPr>
        <w:t xml:space="preserve">C. </w:t>
      </w:r>
      <w:proofErr w:type="spellStart"/>
      <w:r w:rsidR="009D35D8" w:rsidRPr="009D35D8">
        <w:rPr>
          <w:i/>
        </w:rPr>
        <w:t>cunninghamiana</w:t>
      </w:r>
      <w:proofErr w:type="spellEnd"/>
      <w:r>
        <w:t xml:space="preserve">. </w:t>
      </w:r>
    </w:p>
    <w:p w14:paraId="79047A07" w14:textId="52735A1C" w:rsidR="00B77E96" w:rsidRDefault="00B77E96" w:rsidP="00B77E96">
      <w:pPr>
        <w:spacing w:line="360" w:lineRule="auto"/>
        <w:jc w:val="both"/>
      </w:pPr>
      <w:r>
        <w:t>Waterlogging and atmospheric CO</w:t>
      </w:r>
      <w:r w:rsidRPr="0065273B">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 xml:space="preserve">E. </w:t>
      </w:r>
      <w:proofErr w:type="spellStart"/>
      <w:r w:rsidR="009D35D8" w:rsidRPr="009D35D8">
        <w:rPr>
          <w:i/>
        </w:rPr>
        <w:t>camaldulensis</w:t>
      </w:r>
      <w:proofErr w:type="spellEnd"/>
      <w:r>
        <w:t xml:space="preserve"> were affected by waterlogging status but not CO</w:t>
      </w:r>
      <w:r w:rsidRPr="0065273B">
        <w:rPr>
          <w:vertAlign w:val="subscript"/>
        </w:rPr>
        <w:t>2</w:t>
      </w:r>
      <w:r>
        <w:t xml:space="preserve"> level, whereas </w:t>
      </w:r>
      <w:r w:rsidR="009D35D8" w:rsidRPr="009D35D8">
        <w:rPr>
          <w:i/>
        </w:rPr>
        <w:t xml:space="preserve">C. </w:t>
      </w:r>
      <w:proofErr w:type="spellStart"/>
      <w:r w:rsidR="009D35D8" w:rsidRPr="009D35D8">
        <w:rPr>
          <w:i/>
        </w:rPr>
        <w:t>cunninghamiana</w:t>
      </w:r>
      <w:proofErr w:type="spellEnd"/>
      <w:r>
        <w:t xml:space="preserve"> was affected by CO</w:t>
      </w:r>
      <w:r w:rsidRPr="0065273B">
        <w:rPr>
          <w:vertAlign w:val="subscript"/>
        </w:rPr>
        <w:t>2</w:t>
      </w:r>
      <w:r>
        <w:t xml:space="preserve">. Decreased SLA and increased fine root dry matter content – a proxy for fine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B43484">
        <w:rPr>
          <w:noProof/>
        </w:rPr>
        <w:t xml:space="preserve">(Birouste </w:t>
      </w:r>
      <w:r w:rsidRPr="00B43484">
        <w:rPr>
          <w:i/>
          <w:noProof/>
        </w:rPr>
        <w:t>et al.</w:t>
      </w:r>
      <w:r w:rsidRPr="00B43484">
        <w:rPr>
          <w:noProof/>
        </w:rPr>
        <w:t xml:space="preserve"> 2013)</w:t>
      </w:r>
      <w:r>
        <w:fldChar w:fldCharType="end"/>
      </w:r>
      <w:r>
        <w:t xml:space="preserve"> – in waterlogged </w:t>
      </w:r>
      <w:r w:rsidR="009D35D8" w:rsidRPr="009D35D8">
        <w:rPr>
          <w:i/>
        </w:rPr>
        <w:t>A. floribunda</w:t>
      </w:r>
      <w:r>
        <w:t xml:space="preserve"> indicate a shift towards the slower growth – longer life  end of their respective economic spectra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w:t>
      </w:r>
      <w:r>
        <w:lastRenderedPageBreak/>
        <w:t xml:space="preserve">root dry matter content under waterlogging has been linked to the requirement for structural support of air spaces in </w:t>
      </w:r>
      <w:proofErr w:type="spellStart"/>
      <w:r>
        <w:t>aerenchymous</w:t>
      </w:r>
      <w:proofErr w:type="spellEnd"/>
      <w:r>
        <w:t xml:space="preserve"> root tissue </w:t>
      </w:r>
      <w:r>
        <w:fldChar w:fldCharType="begin" w:fldLock="1"/>
      </w:r>
      <w:r>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Gill &amp; Byrne 2011)", "plainTextFormattedCitation" : "(Ryser, Gill &amp; Byrne 2011)", "previouslyFormattedCitation" : "(Ryser, Gill &amp; Byrne 2011)" }, "properties" : { "noteIndex" : 0 }, "schema" : "https://github.com/citation-style-language/schema/raw/master/csl-citation.json" }</w:instrText>
      </w:r>
      <w:r>
        <w:fldChar w:fldCharType="separate"/>
      </w:r>
      <w:r w:rsidRPr="006B2BE4">
        <w:rPr>
          <w:noProof/>
        </w:rPr>
        <w:t>(Ryser, Gill &amp; Byrne 2011)</w:t>
      </w:r>
      <w:r>
        <w:fldChar w:fldCharType="end"/>
      </w:r>
      <w:r>
        <w:t xml:space="preserve">. </w:t>
      </w:r>
      <w:proofErr w:type="spellStart"/>
      <w:r>
        <w:t>Suberization</w:t>
      </w:r>
      <w:proofErr w:type="spellEnd"/>
      <w:r>
        <w:t xml:space="preserve"> of root hypodermal tissue often occurs under waterlogging as a means of reducing radial oxygen loss </w:t>
      </w:r>
      <w:r>
        <w:fldChar w:fldCharType="begin" w:fldLock="1"/>
      </w:r>
      <w:r>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&lt;i&gt;et al.&lt;/i&gt; 2000; De Simone &lt;i&gt;et al.&lt;/i&gt;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fldChar w:fldCharType="separate"/>
      </w:r>
      <w:r w:rsidRPr="00AD1922">
        <w:rPr>
          <w:noProof/>
        </w:rPr>
        <w:t xml:space="preserve">(Visser </w:t>
      </w:r>
      <w:r w:rsidRPr="00AD1922">
        <w:rPr>
          <w:i/>
          <w:noProof/>
        </w:rPr>
        <w:t>et al.</w:t>
      </w:r>
      <w:r w:rsidRPr="00AD1922">
        <w:rPr>
          <w:noProof/>
        </w:rPr>
        <w:t xml:space="preserve"> 2000; De Simone </w:t>
      </w:r>
      <w:r w:rsidRPr="00AD1922">
        <w:rPr>
          <w:i/>
          <w:noProof/>
        </w:rPr>
        <w:t>et al.</w:t>
      </w:r>
      <w:r w:rsidRPr="00AD1922">
        <w:rPr>
          <w:noProof/>
        </w:rPr>
        <w:t xml:space="preserve">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 xml:space="preserve">E. </w:t>
      </w:r>
      <w:proofErr w:type="spellStart"/>
      <w:r w:rsidR="009D35D8" w:rsidRPr="009D35D8">
        <w:rPr>
          <w:i/>
        </w:rPr>
        <w:t>camaldulensis</w:t>
      </w:r>
      <w:proofErr w:type="spellEnd"/>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&lt;i&gt;et al.&lt;/i&gt; 2004; Reich 2014)", "plainTextFormattedCitation" : "(Wright et al. 2004; Reich 2014)", "previouslyFormattedCitation" : "(Wright &lt;i&gt;et al.&lt;/i&gt; 2004; Reich 2014)" }, "properties" : { "noteIndex" : 0 }, "schema" : "https://github.com/citation-style-language/schema/raw/master/csl-citation.json" }</w:instrText>
      </w:r>
      <w:r>
        <w:fldChar w:fldCharType="separate"/>
      </w:r>
      <w:r w:rsidRPr="00D81DFF">
        <w:rPr>
          <w:noProof/>
        </w:rPr>
        <w:t xml:space="preserve">(Wright </w:t>
      </w:r>
      <w:r w:rsidRPr="00D81DFF">
        <w:rPr>
          <w:i/>
          <w:noProof/>
        </w:rPr>
        <w:t>et al.</w:t>
      </w:r>
      <w:r w:rsidRPr="00D81DFF">
        <w:rPr>
          <w:noProof/>
        </w:rPr>
        <w:t xml:space="preserve"> 2004; Reich 2014)</w:t>
      </w:r>
      <w:r>
        <w:fldChar w:fldCharType="end"/>
      </w:r>
      <w:r>
        <w:t>. We found no evidence for decreased SLA under eCO</w:t>
      </w:r>
      <w:r w:rsidRPr="0065273B">
        <w:rPr>
          <w:vertAlign w:val="subscript"/>
        </w:rPr>
        <w:t>2</w:t>
      </w:r>
      <w:r>
        <w:t xml:space="preserve"> as previously described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fldChar w:fldCharType="separate"/>
      </w:r>
      <w:r w:rsidRPr="0088285D">
        <w:rPr>
          <w:noProof/>
        </w:rPr>
        <w:t>(Poorter &amp; Navas 2003)</w:t>
      </w:r>
      <w:r>
        <w:fldChar w:fldCharType="end"/>
      </w:r>
      <w:r>
        <w:t>. Previous studies report inconsistent effects of eCO</w:t>
      </w:r>
      <w:r w:rsidRPr="0065273B">
        <w:rPr>
          <w:vertAlign w:val="subscript"/>
        </w:rPr>
        <w:t>2</w:t>
      </w:r>
      <w:r>
        <w:t xml:space="preserve"> on fine root dry matter content</w:t>
      </w:r>
      <w:r w:rsidR="00713EFF">
        <w:t xml:space="preserve"> in non-riparian species</w:t>
      </w:r>
      <w:r>
        <w:t>: eCO</w:t>
      </w:r>
      <w:r w:rsidRPr="0065273B">
        <w:rPr>
          <w:vertAlign w:val="subscript"/>
        </w:rPr>
        <w:t>2</w:t>
      </w:r>
      <w:r>
        <w:t xml:space="preserve"> had no effect on </w:t>
      </w:r>
      <w:r w:rsidRPr="00347C94">
        <w:rPr>
          <w:i/>
        </w:rPr>
        <w:t xml:space="preserve">Liquidambar </w:t>
      </w:r>
      <w:proofErr w:type="spellStart"/>
      <w:r w:rsidRPr="00347C94">
        <w:rPr>
          <w:i/>
        </w:rPr>
        <w:t>styraciflua</w:t>
      </w:r>
      <w:proofErr w:type="spellEnd"/>
      <w:r>
        <w:rPr>
          <w:i/>
        </w:rPr>
        <w:t xml:space="preserve"> or </w:t>
      </w:r>
      <w:proofErr w:type="spellStart"/>
      <w:r>
        <w:rPr>
          <w:i/>
        </w:rPr>
        <w:t>Pinus</w:t>
      </w:r>
      <w:proofErr w:type="spellEnd"/>
      <w:r>
        <w:rPr>
          <w:i/>
        </w:rPr>
        <w:t xml:space="preserve"> </w:t>
      </w:r>
      <w:proofErr w:type="spellStart"/>
      <w:r>
        <w:rPr>
          <w:i/>
        </w:rPr>
        <w:t>strobus</w:t>
      </w:r>
      <w:proofErr w:type="spellEnd"/>
      <w:r>
        <w:rPr>
          <w:i/>
        </w:rPr>
        <w:t xml:space="preserve"> </w:t>
      </w:r>
      <w:proofErr w:type="spellStart"/>
      <w:r w:rsidRPr="008C5946">
        <w:t>fRDMC</w:t>
      </w:r>
      <w:proofErr w:type="spellEnd"/>
      <w:r>
        <w:rPr>
          <w:i/>
        </w:rPr>
        <w:t xml:space="preserve"> </w:t>
      </w:r>
      <w:r>
        <w:fldChar w:fldCharType="begin" w:fldLock="1"/>
      </w:r>
      <w:r>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Iversen, Ledford &amp; Norby 2008)", "plainTextFormattedCitation" : "(Bauer &amp; Berntson 2001; Iversen, Ledford &amp; Norby 2008)", "previouslyFormattedCitation" : "(Bauer &amp; Berntson 2001; Iversen, Ledford &amp; Norby 2008)" }, "properties" : { "noteIndex" : 0 }, "schema" : "https://github.com/citation-style-language/schema/raw/master/csl-citation.json" }</w:instrText>
      </w:r>
      <w:r>
        <w:fldChar w:fldCharType="separate"/>
      </w:r>
      <w:r w:rsidRPr="00347C94">
        <w:rPr>
          <w:noProof/>
        </w:rPr>
        <w:t>(Bauer &amp; Berntson 2001; Iversen, Ledford &amp; Norby 2008)</w:t>
      </w:r>
      <w:r>
        <w:fldChar w:fldCharType="end"/>
      </w:r>
      <w:r>
        <w:t xml:space="preserve">, caused a small decrease in </w:t>
      </w:r>
      <w:proofErr w:type="spellStart"/>
      <w:r w:rsidRPr="008C5946">
        <w:rPr>
          <w:i/>
        </w:rPr>
        <w:t>Betula</w:t>
      </w:r>
      <w:proofErr w:type="spellEnd"/>
      <w:r w:rsidRPr="008C5946">
        <w:rPr>
          <w:i/>
        </w:rPr>
        <w:t xml:space="preserve"> </w:t>
      </w:r>
      <w:proofErr w:type="spellStart"/>
      <w:r w:rsidRPr="008C5946">
        <w:rPr>
          <w:i/>
        </w:rPr>
        <w:t>alleghaniensis</w:t>
      </w:r>
      <w:proofErr w:type="spellEnd"/>
      <w:r>
        <w:t xml:space="preserve"> </w:t>
      </w:r>
      <w:r>
        <w:fldChar w:fldCharType="begin" w:fldLock="1"/>
      </w:r>
      <w:r>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"plainTextFormattedCitation" : "(Bauer &amp; Berntson 2001)", "previouslyFormattedCitation" : "(Bauer &amp; Berntson 2001)" }, "properties" : { "noteIndex" : 0 }, "schema" : "https://github.com/citation-style-language/schema/raw/master/csl-citation.json" }</w:instrText>
      </w:r>
      <w:r>
        <w:fldChar w:fldCharType="separate"/>
      </w:r>
      <w:r w:rsidRPr="00347C94">
        <w:rPr>
          <w:noProof/>
        </w:rPr>
        <w:t>(Bauer &amp; Berntson 2001)</w:t>
      </w:r>
      <w:r>
        <w:fldChar w:fldCharType="end"/>
      </w:r>
      <w:r>
        <w:t xml:space="preserve"> and increased </w:t>
      </w:r>
      <w:proofErr w:type="spellStart"/>
      <w:r>
        <w:t>fRDMC</w:t>
      </w:r>
      <w:proofErr w:type="spellEnd"/>
      <w:r>
        <w:t xml:space="preserve"> in cotton </w:t>
      </w:r>
      <w:r>
        <w:fldChar w:fldCharType="begin" w:fldLock="1"/>
      </w:r>
      <w:r>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&lt;i&gt;et al.&lt;/i&gt; 1994)", "plainTextFormattedCitation" : "(Prior et al. 1994)", "previouslyFormattedCitation" : "(Prior &lt;i&gt;et al.&lt;/i&gt; 1994)" }, "properties" : { "noteIndex" : 0 }, "schema" : "https://github.com/citation-style-language/schema/raw/master/csl-citation.json" }</w:instrText>
      </w:r>
      <w:r>
        <w:fldChar w:fldCharType="separate"/>
      </w:r>
      <w:r w:rsidRPr="00347C94">
        <w:rPr>
          <w:noProof/>
        </w:rPr>
        <w:t xml:space="preserve">(Prior </w:t>
      </w:r>
      <w:r w:rsidRPr="00347C94">
        <w:rPr>
          <w:i/>
          <w:noProof/>
        </w:rPr>
        <w:t>et al.</w:t>
      </w:r>
      <w:r w:rsidRPr="00347C94">
        <w:rPr>
          <w:noProof/>
        </w:rPr>
        <w:t xml:space="preserve"> 1994)</w:t>
      </w:r>
      <w:r>
        <w:fldChar w:fldCharType="end"/>
      </w:r>
      <w:r>
        <w:t>. In this study, eCO</w:t>
      </w:r>
      <w:r w:rsidRPr="0065273B">
        <w:rPr>
          <w:vertAlign w:val="subscript"/>
        </w:rPr>
        <w:t>2</w:t>
      </w:r>
      <w:r>
        <w:t xml:space="preserve"> </w:t>
      </w:r>
      <w:commentRangeStart w:id="14"/>
      <w:r w:rsidR="00E144D8">
        <w:t xml:space="preserve">significantly </w:t>
      </w:r>
      <w:r w:rsidR="000D79FC">
        <w:rPr>
          <w:rStyle w:val="CommentReference"/>
        </w:rPr>
        <w:commentReference w:id="15"/>
      </w:r>
      <w:commentRangeEnd w:id="14"/>
      <w:r w:rsidR="00E144D8">
        <w:rPr>
          <w:rStyle w:val="CommentReference"/>
        </w:rPr>
        <w:commentReference w:id="14"/>
      </w:r>
      <w:r>
        <w:t xml:space="preserve">increased fine root dry matter content in </w:t>
      </w:r>
      <w:r w:rsidR="009D35D8" w:rsidRPr="009D35D8">
        <w:rPr>
          <w:i/>
        </w:rPr>
        <w:t xml:space="preserve">C. </w:t>
      </w:r>
      <w:proofErr w:type="spellStart"/>
      <w:r w:rsidR="009D35D8" w:rsidRPr="009D35D8">
        <w:rPr>
          <w:i/>
        </w:rPr>
        <w:t>cunninghamiana</w:t>
      </w:r>
      <w:proofErr w:type="spellEnd"/>
      <w:r w:rsidR="00E144D8">
        <w:t xml:space="preserve"> irrespective of waterlogging treatment</w:t>
      </w:r>
      <w:r>
        <w:t>.</w:t>
      </w:r>
    </w:p>
    <w:p w14:paraId="3746E4E8" w14:textId="2E54CB20" w:rsidR="00E144D8"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eCO</w:t>
      </w:r>
      <w:r w:rsidRPr="0065273B">
        <w:rPr>
          <w:vertAlign w:val="subscript"/>
        </w:rPr>
        <w:t>2</w:t>
      </w:r>
      <w:r>
        <w:t xml:space="preserve"> would increase the rate of biomass recovery from waterlogging by increasing the rate of fine root turnover. </w:t>
      </w:r>
      <w:r w:rsidR="009D35D8" w:rsidRPr="009D35D8">
        <w:rPr>
          <w:i/>
        </w:rPr>
        <w:t xml:space="preserve">C. </w:t>
      </w:r>
      <w:proofErr w:type="spellStart"/>
      <w:r w:rsidR="009D35D8" w:rsidRPr="009D35D8">
        <w:rPr>
          <w:i/>
        </w:rPr>
        <w:t>cunninghamiana</w:t>
      </w:r>
      <w:proofErr w:type="spellEnd"/>
      <w:r>
        <w:t xml:space="preserve"> was the only species for which eCO</w:t>
      </w:r>
      <w:r w:rsidRPr="0065273B">
        <w:rPr>
          <w:vertAlign w:val="subscript"/>
        </w:rPr>
        <w:t>2</w:t>
      </w:r>
      <w:r>
        <w:t xml:space="preserve"> altered biomass accumulation, and depression of biomass was observed following the refractory period irrespective of CO</w:t>
      </w:r>
      <w:r w:rsidRPr="0065273B">
        <w:rPr>
          <w:vertAlign w:val="subscript"/>
        </w:rPr>
        <w:t>2</w:t>
      </w:r>
      <w:r>
        <w:t xml:space="preserve"> level. Although we made no analysis of nodulation rates, nodulation </w:t>
      </w:r>
      <w:r w:rsidR="008C5946">
        <w:t xml:space="preserve">of </w:t>
      </w:r>
      <w:r w:rsidR="008C5946" w:rsidRPr="009D35D8">
        <w:rPr>
          <w:i/>
        </w:rPr>
        <w:t xml:space="preserve">C. </w:t>
      </w:r>
      <w:proofErr w:type="spellStart"/>
      <w:r w:rsidR="008C5946" w:rsidRPr="009D35D8">
        <w:rPr>
          <w:i/>
        </w:rPr>
        <w:t>cunninghamiana</w:t>
      </w:r>
      <w:proofErr w:type="spellEnd"/>
      <w:r w:rsidR="008C5946">
        <w:t xml:space="preserve"> </w:t>
      </w:r>
      <w:r>
        <w:t xml:space="preserve">by the nitrogen fixing ascomycete </w:t>
      </w:r>
      <w:proofErr w:type="spellStart"/>
      <w:r w:rsidRPr="00E91143">
        <w:rPr>
          <w:i/>
        </w:rPr>
        <w:t>Frankia</w:t>
      </w:r>
      <w:proofErr w:type="spellEnd"/>
      <w:r>
        <w:t xml:space="preserve"> is known to be highest under well aerated soil conditions </w:t>
      </w:r>
      <w:r>
        <w:fldChar w:fldCharType="begin" w:fldLock="1"/>
      </w:r>
      <w:r w:rsidR="007A4816">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&lt;i&gt;et al.&lt;/i&gt; 1989)", "plainTextFormattedCitation" : "(Dawson et al. 1989)", "previouslyFormattedCitation" : "(Dawson &lt;i&gt;et al.&lt;/i&gt; 1989)" }, "properties" : { "noteIndex" : 0 }, "schema" : "https://github.com/citation-style-language/schema/raw/master/csl-citation.json" }</w:instrText>
      </w:r>
      <w:r>
        <w:fldChar w:fldCharType="separate"/>
      </w:r>
      <w:r w:rsidRPr="00B77E96">
        <w:rPr>
          <w:noProof/>
        </w:rPr>
        <w:t xml:space="preserve">(Dawson </w:t>
      </w:r>
      <w:r w:rsidRPr="00B77E96">
        <w:rPr>
          <w:i/>
          <w:noProof/>
        </w:rPr>
        <w:t>et al.</w:t>
      </w:r>
      <w:r w:rsidRPr="00B77E96">
        <w:rPr>
          <w:noProof/>
        </w:rPr>
        <w:t xml:space="preserve"> 1989)</w:t>
      </w:r>
      <w:r>
        <w:fldChar w:fldCharType="end"/>
      </w:r>
      <w:r>
        <w:t xml:space="preserve">. Reduced nitrogen uptake due </w:t>
      </w:r>
      <w:r w:rsidRPr="00ED365A">
        <w:t>to nodule mortality or impairment could account for the constrained biomass response to eCO</w:t>
      </w:r>
      <w:r w:rsidRPr="00ED365A">
        <w:rPr>
          <w:vertAlign w:val="subscript"/>
        </w:rPr>
        <w:t>2</w:t>
      </w:r>
      <w:r w:rsidRPr="00ED365A">
        <w:t xml:space="preserve"> post-waterlogging </w:t>
      </w:r>
      <w:r w:rsidRPr="00ED365A">
        <w:fldChar w:fldCharType="begin" w:fldLock="1"/>
      </w:r>
      <w:r w:rsidRPr="00ED365A">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&lt;i&gt;et al.&lt;/i&gt; 2006)", "plainTextFormattedCitation" : "(Reich et al. 2006)", "previouslyFormattedCitation" : "(Reich &lt;i&gt;et al.&lt;/i&gt; 2006)" }, "properties" : { "noteIndex" : 0 }, "schema" : "https://github.com/citation-style-language/schema/raw/master/csl-citation.json" }</w:instrText>
      </w:r>
      <w:r w:rsidRPr="00ED365A">
        <w:fldChar w:fldCharType="separate"/>
      </w:r>
      <w:r w:rsidRPr="00ED365A">
        <w:rPr>
          <w:noProof/>
        </w:rPr>
        <w:t xml:space="preserve">(Reich </w:t>
      </w:r>
      <w:r w:rsidRPr="00ED365A">
        <w:rPr>
          <w:i/>
          <w:noProof/>
        </w:rPr>
        <w:t>et al.</w:t>
      </w:r>
      <w:r w:rsidRPr="00ED365A">
        <w:rPr>
          <w:noProof/>
        </w:rPr>
        <w:t xml:space="preserve"> 2006)</w:t>
      </w:r>
      <w:r w:rsidRPr="00ED365A">
        <w:fldChar w:fldCharType="end"/>
      </w:r>
      <w:r w:rsidRPr="00ED365A">
        <w:t xml:space="preserve">. </w:t>
      </w:r>
      <w:r w:rsidR="00051B71" w:rsidRPr="00ED365A">
        <w:t>While eCO</w:t>
      </w:r>
      <w:r w:rsidR="00051B71" w:rsidRPr="00ED365A">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eCO</w:t>
      </w:r>
      <w:r w:rsidR="003A35D2" w:rsidRPr="00ED365A">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eCO</w:t>
      </w:r>
      <w:r w:rsidR="003A35D2" w:rsidRPr="0065273B">
        <w:rPr>
          <w:vertAlign w:val="subscript"/>
        </w:rPr>
        <w:t>2</w:t>
      </w:r>
      <w:r w:rsidR="003A35D2">
        <w:t xml:space="preserve"> and waterlogging between species in the field could have</w:t>
      </w:r>
      <w:r w:rsidR="00051B71">
        <w:t xml:space="preserve"> important ecological consequences</w:t>
      </w:r>
      <w:r w:rsidR="00BB6734">
        <w:t xml:space="preserve">. C. </w:t>
      </w:r>
      <w:proofErr w:type="spellStart"/>
      <w:r w:rsidR="00BB6734">
        <w:t>cunninghamiana</w:t>
      </w:r>
      <w:proofErr w:type="spellEnd"/>
      <w:r w:rsidR="00BB6734">
        <w:t xml:space="preserve"> is a highly effective agent of ‘</w:t>
      </w:r>
      <w:proofErr w:type="spellStart"/>
      <w:r w:rsidR="00BB6734">
        <w:t>biogeomorphic</w:t>
      </w:r>
      <w:proofErr w:type="spellEnd"/>
      <w:r w:rsidR="00BB6734">
        <w:t xml:space="preserve"> succession’ in fluvial landscape of south-eastern Australia – that is, it facilitates the creation and stabilisation of fluvial landforms</w:t>
      </w:r>
      <w:r w:rsidR="00051B71">
        <w:t xml:space="preserve"> </w:t>
      </w:r>
      <w:r w:rsidR="00051B71">
        <w:fldChar w:fldCharType="begin" w:fldLock="1"/>
      </w:r>
      <w:r w:rsidR="00051B71">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&amp; Chalmers 2009)", "plainTextFormattedCitation" : "(Erskine &amp; Chalmers 2009)", "previouslyFormattedCitation" : "(Erskine &amp; Chalmers 2009)" }, "properties" : { "noteIndex" : 0 }, "schema" : "https://github.com/citation-style-language/schema/raw/master/csl-citation.json" }</w:instrText>
      </w:r>
      <w:r w:rsidR="00051B71">
        <w:fldChar w:fldCharType="separate"/>
      </w:r>
      <w:r w:rsidR="00051B71" w:rsidRPr="00051B71">
        <w:rPr>
          <w:noProof/>
        </w:rPr>
        <w:t>(Erskine &amp; Chalmers 2009)</w:t>
      </w:r>
      <w:r w:rsidR="00051B71">
        <w:fldChar w:fldCharType="end"/>
      </w:r>
      <w:r w:rsidR="00BB6734">
        <w:t xml:space="preserve">. </w:t>
      </w:r>
      <w:r w:rsidR="000233E5">
        <w:t>Reduction of</w:t>
      </w:r>
      <w:r w:rsidR="00BB6734">
        <w:t xml:space="preserve"> </w:t>
      </w:r>
      <w:r w:rsidR="00051B71">
        <w:t>eCO</w:t>
      </w:r>
      <w:r w:rsidR="00051B71" w:rsidRPr="0065273B">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C. </w:t>
      </w:r>
      <w:proofErr w:type="spellStart"/>
      <w:r w:rsidR="000233E5">
        <w:t>cunninghamiana</w:t>
      </w:r>
      <w:proofErr w:type="spellEnd"/>
      <w:r w:rsidR="000233E5">
        <w:t>. Infrequently waterlogged stands on channel banks might be favoured over stands growing on wetter in-channel features such as bars, benches and islands. Differential responses</w:t>
      </w:r>
      <w:r w:rsidR="00051B71">
        <w:t xml:space="preserve"> to combined waterlogging and eCO</w:t>
      </w:r>
      <w:r w:rsidR="00051B71" w:rsidRPr="0065273B">
        <w:rPr>
          <w:vertAlign w:val="subscript"/>
        </w:rPr>
        <w:t>2</w:t>
      </w:r>
      <w:r w:rsidR="00051B71">
        <w:t xml:space="preserve"> b</w:t>
      </w:r>
      <w:r w:rsidR="000233E5">
        <w:t xml:space="preserve">etween species </w:t>
      </w:r>
      <w:r w:rsidR="00051B71">
        <w:t xml:space="preserve">– notably </w:t>
      </w:r>
      <w:r w:rsidR="00051B71" w:rsidRPr="00CC3070">
        <w:rPr>
          <w:i/>
        </w:rPr>
        <w:t xml:space="preserve">C. </w:t>
      </w:r>
      <w:proofErr w:type="spellStart"/>
      <w:r w:rsidR="00051B71" w:rsidRPr="00CC3070">
        <w:rPr>
          <w:i/>
        </w:rPr>
        <w:t>cunninghamiana</w:t>
      </w:r>
      <w:proofErr w:type="spellEnd"/>
      <w:r w:rsidR="00051B71">
        <w:t xml:space="preserve"> and </w:t>
      </w:r>
      <w:r w:rsidR="00051B71" w:rsidRPr="00CC3070">
        <w:rPr>
          <w:i/>
        </w:rPr>
        <w:t>A. floribunda</w:t>
      </w:r>
      <w:r w:rsidR="00051B71">
        <w:t xml:space="preserve">, </w:t>
      </w:r>
      <w:r w:rsidR="00051B71">
        <w:lastRenderedPageBreak/>
        <w:t xml:space="preserve">which are frequently conspecific – may also result in compositional changes to riparian plant communities and associated changes in ecosystem functioning.  </w:t>
      </w: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t>CONCLUSIONS</w:t>
      </w:r>
    </w:p>
    <w:p w14:paraId="637066D3" w14:textId="3784132F" w:rsidR="00ED365A" w:rsidRDefault="00B77E96" w:rsidP="00B77E96">
      <w:pPr>
        <w:spacing w:line="360" w:lineRule="auto"/>
        <w:jc w:val="both"/>
      </w:pPr>
      <w:r>
        <w:t>Waterlogging and atmospheric CO</w:t>
      </w:r>
      <w:r w:rsidRPr="0065273B">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tree seedlings. The relative importance of these environmental factors var</w:t>
      </w:r>
      <w:r w:rsidR="00713EFF">
        <w:t>ies</w:t>
      </w:r>
      <w:r>
        <w:t xml:space="preserve"> according to species, as do the specific effects of each on plants</w:t>
      </w:r>
      <w:commentRangeStart w:id="16"/>
      <w:r>
        <w:t>. This study adds to the small</w:t>
      </w:r>
      <w:r w:rsidR="00713EFF">
        <w:t xml:space="preserve"> but growing</w:t>
      </w:r>
      <w:r>
        <w:t xml:space="preserve"> body of literature </w:t>
      </w:r>
      <w:commentRangeEnd w:id="16"/>
      <w:r w:rsidR="00713EFF">
        <w:rPr>
          <w:rStyle w:val="CommentReference"/>
        </w:rPr>
        <w:commentReference w:id="16"/>
      </w:r>
      <w:r>
        <w:t>describing the interactive effects of waterlogging and CO</w:t>
      </w:r>
      <w:r w:rsidRPr="0065273B">
        <w:rPr>
          <w:vertAlign w:val="subscript"/>
        </w:rPr>
        <w:t>2</w:t>
      </w:r>
      <w:r>
        <w:t xml:space="preserve"> concentration; notably, the outcome for </w:t>
      </w:r>
      <w:r w:rsidR="009D35D8" w:rsidRPr="009D35D8">
        <w:rPr>
          <w:i/>
        </w:rPr>
        <w:t xml:space="preserve">C. </w:t>
      </w:r>
      <w:proofErr w:type="spellStart"/>
      <w:r w:rsidR="009D35D8" w:rsidRPr="009D35D8">
        <w:rPr>
          <w:i/>
        </w:rPr>
        <w:t>cunninghamiana</w:t>
      </w:r>
      <w:proofErr w:type="spellEnd"/>
      <w:r>
        <w:t xml:space="preserve"> concurs with that found for </w:t>
      </w:r>
      <w:proofErr w:type="spellStart"/>
      <w:r w:rsidRPr="00DE0F23">
        <w:rPr>
          <w:i/>
        </w:rPr>
        <w:t>Taxodium</w:t>
      </w:r>
      <w:proofErr w:type="spellEnd"/>
      <w:r w:rsidRPr="00DE0F23">
        <w:rPr>
          <w:i/>
        </w:rPr>
        <w:t xml:space="preserve"> </w:t>
      </w:r>
      <w:proofErr w:type="spellStart"/>
      <w:r w:rsidRPr="00DE0F23">
        <w:rPr>
          <w:i/>
        </w:rPr>
        <w:t>distichum</w:t>
      </w:r>
      <w:proofErr w:type="spellEnd"/>
      <w:r>
        <w:t xml:space="preserve">, a flood tolerant colonist of alluvial riparian areas in the south eastern United States </w:t>
      </w:r>
      <w:r>
        <w:fldChar w:fldCharType="begin" w:fldLock="1"/>
      </w:r>
      <w:r w:rsidR="007A4816">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&lt;i&gt;et al.&lt;/i&gt; 2005)", "plainTextFormattedCitation" : "(Megonigal et al. 2005)", "previouslyFormattedCitation" : "(Megonigal &lt;i&gt;et al.&lt;/i&gt; 2005)" }, "properties" : { "noteIndex" : 0 }, "schema" : "https://github.com/citation-style-language/schema/raw/master/csl-citation.json" }</w:instrText>
      </w:r>
      <w:r>
        <w:fldChar w:fldCharType="separate"/>
      </w:r>
      <w:r w:rsidRPr="00B77E96">
        <w:rPr>
          <w:noProof/>
        </w:rPr>
        <w:t xml:space="preserve">(Megonigal </w:t>
      </w:r>
      <w:r w:rsidRPr="00B77E96">
        <w:rPr>
          <w:i/>
          <w:noProof/>
        </w:rPr>
        <w:t>et al.</w:t>
      </w:r>
      <w:r w:rsidRPr="00B77E96">
        <w:rPr>
          <w:noProof/>
        </w:rPr>
        <w:t xml:space="preserve"> 2005)</w:t>
      </w:r>
      <w:r>
        <w:fldChar w:fldCharType="end"/>
      </w:r>
      <w:r>
        <w:t xml:space="preserve">. </w:t>
      </w:r>
      <w:commentRangeStart w:id="17"/>
      <w:commentRangeStart w:id="18"/>
      <w:r w:rsidR="008C5946">
        <w:t>Blunting of eCO</w:t>
      </w:r>
      <w:r w:rsidR="008C5946" w:rsidRPr="0065273B">
        <w:rPr>
          <w:vertAlign w:val="subscript"/>
        </w:rPr>
        <w:t>2</w:t>
      </w:r>
      <w:r w:rsidR="008C5946">
        <w:t xml:space="preserve"> biomass stimulation in seedlings by waterlogging has the potential to alter demographics and structural dynamics in many Australian riparian communities</w:t>
      </w:r>
      <w:r w:rsidR="00BA120D">
        <w:t xml:space="preserve"> especially</w:t>
      </w:r>
      <w:r w:rsidR="008C5946">
        <w:t xml:space="preserve"> where </w:t>
      </w:r>
      <w:r w:rsidR="008C5946" w:rsidRPr="009D35D8">
        <w:rPr>
          <w:i/>
        </w:rPr>
        <w:t xml:space="preserve">C. </w:t>
      </w:r>
      <w:proofErr w:type="spellStart"/>
      <w:r w:rsidR="008C5946" w:rsidRPr="009D35D8">
        <w:rPr>
          <w:i/>
        </w:rPr>
        <w:t>cunninghamiana</w:t>
      </w:r>
      <w:proofErr w:type="spellEnd"/>
      <w:r w:rsidR="008C5946">
        <w:t xml:space="preserve"> is a keystone species </w:t>
      </w:r>
      <w:commentRangeEnd w:id="17"/>
      <w:r w:rsidR="000D79FC">
        <w:rPr>
          <w:rStyle w:val="CommentReference"/>
        </w:rPr>
        <w:commentReference w:id="17"/>
      </w:r>
      <w:commentRangeEnd w:id="18"/>
      <w:r w:rsidR="00BA120D">
        <w:rPr>
          <w:rStyle w:val="CommentReference"/>
        </w:rPr>
        <w:commentReference w:id="18"/>
      </w:r>
      <w:r w:rsidR="008C5946">
        <w:fldChar w:fldCharType="begin" w:fldLock="1"/>
      </w:r>
      <w:r w:rsidR="008C5946">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"plainTextFormattedCitation" : "(Woolfrey &amp; Ladd 2001)", "previouslyFormattedCitation" : "(Woolfrey &amp; Ladd 2001)" }, "properties" : { "noteIndex" : 0 }, "schema" : "https://github.com/citation-style-language/schema/raw/master/csl-citation.json" }</w:instrText>
      </w:r>
      <w:r w:rsidR="008C5946">
        <w:fldChar w:fldCharType="separate"/>
      </w:r>
      <w:r w:rsidR="008C5946" w:rsidRPr="00DE0F23">
        <w:rPr>
          <w:noProof/>
        </w:rPr>
        <w:t>(Woolfrey &amp; Ladd 2001)</w:t>
      </w:r>
      <w:r w:rsidR="008C5946">
        <w:fldChar w:fldCharType="end"/>
      </w:r>
      <w:r w:rsidR="008C5946">
        <w:t>.</w:t>
      </w:r>
    </w:p>
    <w:p w14:paraId="3B177C21" w14:textId="77777777" w:rsidR="00EA09C9" w:rsidRDefault="00EA09C9"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3983AB55" w:rsidR="00B77E96" w:rsidRDefault="00B77E96" w:rsidP="00B77E96">
      <w:pPr>
        <w:spacing w:line="360" w:lineRule="auto"/>
        <w:jc w:val="both"/>
      </w:pPr>
      <w:r>
        <w:t xml:space="preserve">We would like to acknowledge Urvashi </w:t>
      </w:r>
      <w:proofErr w:type="spellStart"/>
      <w:r>
        <w:t>Lallu</w:t>
      </w:r>
      <w:proofErr w:type="gramStart"/>
      <w:r w:rsidR="007318BB">
        <w:t>,</w:t>
      </w:r>
      <w:r>
        <w:t>Claire</w:t>
      </w:r>
      <w:proofErr w:type="spellEnd"/>
      <w:proofErr w:type="gramEnd"/>
      <w:r>
        <w:t xml:space="preserve"> Laws for their help in the glasshouses</w:t>
      </w:r>
      <w:r w:rsidR="007318BB">
        <w:t xml:space="preserve">, and </w:t>
      </w:r>
      <w:r w:rsidR="00E05D0E">
        <w:t xml:space="preserve">Muhammad Masood </w:t>
      </w:r>
      <w:r w:rsidR="007318BB">
        <w:t xml:space="preserve">Anthony </w:t>
      </w:r>
      <w:proofErr w:type="spellStart"/>
      <w:r w:rsidR="007318BB">
        <w:t>Manea</w:t>
      </w:r>
      <w:proofErr w:type="spellEnd"/>
      <w:r w:rsidR="007318BB">
        <w:t xml:space="preserve"> for technical advice</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7DA676FB" w14:textId="77777777" w:rsidR="00EA09C9" w:rsidRDefault="00EA09C9" w:rsidP="00ED365A">
      <w:pPr>
        <w:tabs>
          <w:tab w:val="left" w:pos="6417"/>
        </w:tabs>
        <w:spacing w:line="360" w:lineRule="auto"/>
      </w:pPr>
    </w:p>
    <w:p w14:paraId="55F9246F" w14:textId="77777777" w:rsidR="00EA09C9" w:rsidRDefault="00EA09C9" w:rsidP="00ED365A">
      <w:pPr>
        <w:tabs>
          <w:tab w:val="left" w:pos="6417"/>
        </w:tabs>
        <w:spacing w:line="360" w:lineRule="auto"/>
      </w:pPr>
    </w:p>
    <w:p w14:paraId="34DD0793" w14:textId="77777777" w:rsidR="00EA09C9" w:rsidRDefault="00EA09C9" w:rsidP="00ED365A">
      <w:pPr>
        <w:tabs>
          <w:tab w:val="left" w:pos="6417"/>
        </w:tabs>
        <w:spacing w:line="360" w:lineRule="auto"/>
      </w:pPr>
    </w:p>
    <w:p w14:paraId="61C4AEF8" w14:textId="77777777" w:rsidR="00EA09C9" w:rsidRDefault="00EA09C9" w:rsidP="00ED365A">
      <w:pPr>
        <w:tabs>
          <w:tab w:val="left" w:pos="6417"/>
        </w:tabs>
        <w:spacing w:line="360" w:lineRule="auto"/>
      </w:pPr>
    </w:p>
    <w:p w14:paraId="2A92792C" w14:textId="77777777" w:rsidR="00B77E96" w:rsidRDefault="00B77E96" w:rsidP="00B77E96">
      <w:pPr>
        <w:spacing w:line="360" w:lineRule="auto"/>
      </w:pPr>
      <w:commentRangeStart w:id="19"/>
      <w:commentRangeStart w:id="20"/>
      <w:r>
        <w:lastRenderedPageBreak/>
        <w:t>REFERENCES</w:t>
      </w:r>
      <w:commentRangeEnd w:id="19"/>
      <w:r w:rsidR="00CC770E">
        <w:rPr>
          <w:rStyle w:val="CommentReference"/>
        </w:rPr>
        <w:commentReference w:id="19"/>
      </w:r>
      <w:commentRangeEnd w:id="20"/>
      <w:r w:rsidR="00EA09C9">
        <w:rPr>
          <w:rStyle w:val="CommentReference"/>
        </w:rPr>
        <w:commentReference w:id="20"/>
      </w:r>
    </w:p>
    <w:p w14:paraId="6A8F95B3" w14:textId="01730CB2" w:rsidR="00806CE9" w:rsidRPr="00806CE9" w:rsidRDefault="00B77E96">
      <w:pPr>
        <w:pStyle w:val="NormalWeb"/>
        <w:ind w:left="480" w:hanging="480"/>
        <w:divId w:val="1679652653"/>
        <w:rPr>
          <w:rFonts w:ascii="Calibri" w:hAnsi="Calibri"/>
          <w:noProof/>
          <w:sz w:val="22"/>
        </w:rPr>
      </w:pPr>
      <w:r>
        <w:fldChar w:fldCharType="begin" w:fldLock="1"/>
      </w:r>
      <w:r>
        <w:instrText xml:space="preserve">ADDIN Mendeley Bibliography CSL_BIBLIOGRAPHY </w:instrText>
      </w:r>
      <w:r>
        <w:fldChar w:fldCharType="separate"/>
      </w:r>
      <w:r w:rsidR="00806CE9" w:rsidRPr="00806CE9">
        <w:rPr>
          <w:rFonts w:ascii="Calibri" w:hAnsi="Calibri"/>
          <w:noProof/>
          <w:sz w:val="22"/>
        </w:rPr>
        <w:t xml:space="preserve">Ainsworth, E. a. &amp; Rogers, A. (2007) The response of photosynthesis and stomatal conductance to rising [CO 2]: Mechanisms and environmental interactions. </w:t>
      </w:r>
      <w:r w:rsidR="00806CE9" w:rsidRPr="00806CE9">
        <w:rPr>
          <w:rFonts w:ascii="Calibri" w:hAnsi="Calibri"/>
          <w:i/>
          <w:iCs/>
          <w:noProof/>
          <w:sz w:val="22"/>
        </w:rPr>
        <w:t>Plant, Cell and Environment</w:t>
      </w:r>
      <w:r w:rsidR="00806CE9" w:rsidRPr="00806CE9">
        <w:rPr>
          <w:rFonts w:ascii="Calibri" w:hAnsi="Calibri"/>
          <w:noProof/>
          <w:sz w:val="22"/>
        </w:rPr>
        <w:t xml:space="preserve">, </w:t>
      </w:r>
      <w:r w:rsidR="00806CE9" w:rsidRPr="00806CE9">
        <w:rPr>
          <w:rFonts w:ascii="Calibri" w:hAnsi="Calibri"/>
          <w:b/>
          <w:bCs/>
          <w:noProof/>
          <w:sz w:val="22"/>
        </w:rPr>
        <w:t>30</w:t>
      </w:r>
      <w:r w:rsidR="00806CE9" w:rsidRPr="00806CE9">
        <w:rPr>
          <w:rFonts w:ascii="Calibri" w:hAnsi="Calibri"/>
          <w:noProof/>
          <w:sz w:val="22"/>
        </w:rPr>
        <w:t>, 258–270.</w:t>
      </w:r>
    </w:p>
    <w:p w14:paraId="216EDC41"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Arenque, B.C., Grandis, A., Pocius, O., de Souza, A.P. &amp; Buckeridge, M.S. (2014) Responses of Senna reticulata, a legume tree from the Amazonian floodplains, to elevated atmospheric CO2 concentration and waterlogging. </w:t>
      </w:r>
      <w:r w:rsidRPr="00806CE9">
        <w:rPr>
          <w:rFonts w:ascii="Calibri" w:hAnsi="Calibri"/>
          <w:i/>
          <w:iCs/>
          <w:noProof/>
          <w:sz w:val="22"/>
        </w:rPr>
        <w:t>Trees</w:t>
      </w:r>
      <w:r w:rsidRPr="00806CE9">
        <w:rPr>
          <w:rFonts w:ascii="Calibri" w:hAnsi="Calibri"/>
          <w:noProof/>
          <w:sz w:val="22"/>
        </w:rPr>
        <w:t xml:space="preserve">, </w:t>
      </w:r>
      <w:r w:rsidRPr="00806CE9">
        <w:rPr>
          <w:rFonts w:ascii="Calibri" w:hAnsi="Calibri"/>
          <w:b/>
          <w:bCs/>
          <w:noProof/>
          <w:sz w:val="22"/>
        </w:rPr>
        <w:t>28</w:t>
      </w:r>
      <w:r w:rsidRPr="00806CE9">
        <w:rPr>
          <w:rFonts w:ascii="Calibri" w:hAnsi="Calibri"/>
          <w:noProof/>
          <w:sz w:val="22"/>
        </w:rPr>
        <w:t>, 1021–1034.</w:t>
      </w:r>
    </w:p>
    <w:p w14:paraId="3504767E"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Bader, M.K.F., Siegwolf, R. &amp; Körner, C. (2010) Sustained enhancement of photosynthesis in mature deciduous forest trees after 8 years of free air CO2 enrichment. </w:t>
      </w:r>
      <w:r w:rsidRPr="00806CE9">
        <w:rPr>
          <w:rFonts w:ascii="Calibri" w:hAnsi="Calibri"/>
          <w:i/>
          <w:iCs/>
          <w:noProof/>
          <w:sz w:val="22"/>
        </w:rPr>
        <w:t>Planta</w:t>
      </w:r>
      <w:r w:rsidRPr="00806CE9">
        <w:rPr>
          <w:rFonts w:ascii="Calibri" w:hAnsi="Calibri"/>
          <w:noProof/>
          <w:sz w:val="22"/>
        </w:rPr>
        <w:t xml:space="preserve">, </w:t>
      </w:r>
      <w:r w:rsidRPr="00806CE9">
        <w:rPr>
          <w:rFonts w:ascii="Calibri" w:hAnsi="Calibri"/>
          <w:b/>
          <w:bCs/>
          <w:noProof/>
          <w:sz w:val="22"/>
        </w:rPr>
        <w:t>232</w:t>
      </w:r>
      <w:r w:rsidRPr="00806CE9">
        <w:rPr>
          <w:rFonts w:ascii="Calibri" w:hAnsi="Calibri"/>
          <w:noProof/>
          <w:sz w:val="22"/>
        </w:rPr>
        <w:t>, 1115–1125.</w:t>
      </w:r>
    </w:p>
    <w:p w14:paraId="07428131"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Bailey-Serres, J. &amp; Voesenek, L. a C.J. (2008) Flooding stress: acclimations and genetic diversity. </w:t>
      </w:r>
      <w:r w:rsidRPr="00806CE9">
        <w:rPr>
          <w:rFonts w:ascii="Calibri" w:hAnsi="Calibri"/>
          <w:i/>
          <w:iCs/>
          <w:noProof/>
          <w:sz w:val="22"/>
        </w:rPr>
        <w:t>Annual review of plant biology</w:t>
      </w:r>
      <w:r w:rsidRPr="00806CE9">
        <w:rPr>
          <w:rFonts w:ascii="Calibri" w:hAnsi="Calibri"/>
          <w:noProof/>
          <w:sz w:val="22"/>
        </w:rPr>
        <w:t xml:space="preserve">, </w:t>
      </w:r>
      <w:r w:rsidRPr="00806CE9">
        <w:rPr>
          <w:rFonts w:ascii="Calibri" w:hAnsi="Calibri"/>
          <w:b/>
          <w:bCs/>
          <w:noProof/>
          <w:sz w:val="22"/>
        </w:rPr>
        <w:t>59</w:t>
      </w:r>
      <w:r w:rsidRPr="00806CE9">
        <w:rPr>
          <w:rFonts w:ascii="Calibri" w:hAnsi="Calibri"/>
          <w:noProof/>
          <w:sz w:val="22"/>
        </w:rPr>
        <w:t>, 313–339.</w:t>
      </w:r>
    </w:p>
    <w:p w14:paraId="1D62D7DF"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Bauer, G. a &amp; Berntson, G.M. (2001) Ammonium and nitrate acquisition by plants in response to elevated CO2 concentration: the roles of root physiology and architecture. </w:t>
      </w:r>
      <w:r w:rsidRPr="00806CE9">
        <w:rPr>
          <w:rFonts w:ascii="Calibri" w:hAnsi="Calibri"/>
          <w:i/>
          <w:iCs/>
          <w:noProof/>
          <w:sz w:val="22"/>
        </w:rPr>
        <w:t>Tree Physiology</w:t>
      </w:r>
      <w:r w:rsidRPr="00806CE9">
        <w:rPr>
          <w:rFonts w:ascii="Calibri" w:hAnsi="Calibri"/>
          <w:noProof/>
          <w:sz w:val="22"/>
        </w:rPr>
        <w:t xml:space="preserve">, </w:t>
      </w:r>
      <w:r w:rsidRPr="00806CE9">
        <w:rPr>
          <w:rFonts w:ascii="Calibri" w:hAnsi="Calibri"/>
          <w:b/>
          <w:bCs/>
          <w:noProof/>
          <w:sz w:val="22"/>
        </w:rPr>
        <w:t>21</w:t>
      </w:r>
      <w:r w:rsidRPr="00806CE9">
        <w:rPr>
          <w:rFonts w:ascii="Calibri" w:hAnsi="Calibri"/>
          <w:noProof/>
          <w:sz w:val="22"/>
        </w:rPr>
        <w:t>, 137–144.</w:t>
      </w:r>
    </w:p>
    <w:p w14:paraId="740039C9"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806CE9">
        <w:rPr>
          <w:rFonts w:ascii="Calibri" w:hAnsi="Calibri"/>
          <w:i/>
          <w:iCs/>
          <w:noProof/>
          <w:sz w:val="22"/>
        </w:rPr>
        <w:t>Plant and Soil</w:t>
      </w:r>
      <w:r w:rsidRPr="00806CE9">
        <w:rPr>
          <w:rFonts w:ascii="Calibri" w:hAnsi="Calibri"/>
          <w:noProof/>
          <w:sz w:val="22"/>
        </w:rPr>
        <w:t xml:space="preserve">, </w:t>
      </w:r>
      <w:r w:rsidRPr="00806CE9">
        <w:rPr>
          <w:rFonts w:ascii="Calibri" w:hAnsi="Calibri"/>
          <w:b/>
          <w:bCs/>
          <w:noProof/>
          <w:sz w:val="22"/>
        </w:rPr>
        <w:t>374</w:t>
      </w:r>
      <w:r w:rsidRPr="00806CE9">
        <w:rPr>
          <w:rFonts w:ascii="Calibri" w:hAnsi="Calibri"/>
          <w:noProof/>
          <w:sz w:val="22"/>
        </w:rPr>
        <w:t>, 299–313.</w:t>
      </w:r>
    </w:p>
    <w:p w14:paraId="47B5C191"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Blom, C.W.P.M. &amp; Voesenek, L.A.C.J. (1996) Flooding: the survival strategies of plants. </w:t>
      </w:r>
      <w:r w:rsidRPr="00806CE9">
        <w:rPr>
          <w:rFonts w:ascii="Calibri" w:hAnsi="Calibri"/>
          <w:i/>
          <w:iCs/>
          <w:noProof/>
          <w:sz w:val="22"/>
        </w:rPr>
        <w:t>Trends in Ecology &amp; Evolution</w:t>
      </w:r>
      <w:r w:rsidRPr="00806CE9">
        <w:rPr>
          <w:rFonts w:ascii="Calibri" w:hAnsi="Calibri"/>
          <w:noProof/>
          <w:sz w:val="22"/>
        </w:rPr>
        <w:t xml:space="preserve">, </w:t>
      </w:r>
      <w:r w:rsidRPr="00806CE9">
        <w:rPr>
          <w:rFonts w:ascii="Calibri" w:hAnsi="Calibri"/>
          <w:b/>
          <w:bCs/>
          <w:noProof/>
          <w:sz w:val="22"/>
        </w:rPr>
        <w:t>11</w:t>
      </w:r>
      <w:r w:rsidRPr="00806CE9">
        <w:rPr>
          <w:rFonts w:ascii="Calibri" w:hAnsi="Calibri"/>
          <w:noProof/>
          <w:sz w:val="22"/>
        </w:rPr>
        <w:t>, 290–295.</w:t>
      </w:r>
    </w:p>
    <w:p w14:paraId="22CFA0BC"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Colmer, T.D. &amp; Voesenek, L.A.C.J. (2009) Flooding tolerance: suites of plant traits in variable environments. </w:t>
      </w:r>
      <w:r w:rsidRPr="00806CE9">
        <w:rPr>
          <w:rFonts w:ascii="Calibri" w:hAnsi="Calibri"/>
          <w:i/>
          <w:iCs/>
          <w:noProof/>
          <w:sz w:val="22"/>
        </w:rPr>
        <w:t>Functional Plant Biology</w:t>
      </w:r>
      <w:r w:rsidRPr="00806CE9">
        <w:rPr>
          <w:rFonts w:ascii="Calibri" w:hAnsi="Calibri"/>
          <w:noProof/>
          <w:sz w:val="22"/>
        </w:rPr>
        <w:t xml:space="preserve">, </w:t>
      </w:r>
      <w:r w:rsidRPr="00806CE9">
        <w:rPr>
          <w:rFonts w:ascii="Calibri" w:hAnsi="Calibri"/>
          <w:b/>
          <w:bCs/>
          <w:noProof/>
          <w:sz w:val="22"/>
        </w:rPr>
        <w:t>36</w:t>
      </w:r>
      <w:r w:rsidRPr="00806CE9">
        <w:rPr>
          <w:rFonts w:ascii="Calibri" w:hAnsi="Calibri"/>
          <w:noProof/>
          <w:sz w:val="22"/>
        </w:rPr>
        <w:t>, 665–681.</w:t>
      </w:r>
    </w:p>
    <w:p w14:paraId="12560399"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806CE9">
        <w:rPr>
          <w:rFonts w:ascii="Calibri" w:hAnsi="Calibri"/>
          <w:i/>
          <w:iCs/>
          <w:noProof/>
          <w:sz w:val="22"/>
        </w:rPr>
        <w:t>Earth Surface Processes and Landforms</w:t>
      </w:r>
      <w:r w:rsidRPr="00806CE9">
        <w:rPr>
          <w:rFonts w:ascii="Calibri" w:hAnsi="Calibri"/>
          <w:noProof/>
          <w:sz w:val="22"/>
        </w:rPr>
        <w:t xml:space="preserve">, </w:t>
      </w:r>
      <w:r w:rsidRPr="00806CE9">
        <w:rPr>
          <w:rFonts w:ascii="Calibri" w:hAnsi="Calibri"/>
          <w:b/>
          <w:bCs/>
          <w:noProof/>
          <w:sz w:val="22"/>
        </w:rPr>
        <w:t>1810</w:t>
      </w:r>
      <w:r w:rsidRPr="00806CE9">
        <w:rPr>
          <w:rFonts w:ascii="Calibri" w:hAnsi="Calibri"/>
          <w:noProof/>
          <w:sz w:val="22"/>
        </w:rPr>
        <w:t>, 1790–1810.</w:t>
      </w:r>
    </w:p>
    <w:p w14:paraId="08D4BA02"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Curtis, P.S. (1996) A meta-analysis of leaf gas exchange and nitrogen in trees grown under elevated carbon dioxide. </w:t>
      </w:r>
      <w:r w:rsidRPr="00806CE9">
        <w:rPr>
          <w:rFonts w:ascii="Calibri" w:hAnsi="Calibri"/>
          <w:i/>
          <w:iCs/>
          <w:noProof/>
          <w:sz w:val="22"/>
        </w:rPr>
        <w:t>Plant, Cell and Environment</w:t>
      </w:r>
      <w:r w:rsidRPr="00806CE9">
        <w:rPr>
          <w:rFonts w:ascii="Calibri" w:hAnsi="Calibri"/>
          <w:noProof/>
          <w:sz w:val="22"/>
        </w:rPr>
        <w:t xml:space="preserve">, </w:t>
      </w:r>
      <w:r w:rsidRPr="00806CE9">
        <w:rPr>
          <w:rFonts w:ascii="Calibri" w:hAnsi="Calibri"/>
          <w:b/>
          <w:bCs/>
          <w:noProof/>
          <w:sz w:val="22"/>
        </w:rPr>
        <w:t>19</w:t>
      </w:r>
      <w:r w:rsidRPr="00806CE9">
        <w:rPr>
          <w:rFonts w:ascii="Calibri" w:hAnsi="Calibri"/>
          <w:noProof/>
          <w:sz w:val="22"/>
        </w:rPr>
        <w:t>, 127–137.</w:t>
      </w:r>
    </w:p>
    <w:p w14:paraId="63F0A5C2"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806CE9">
        <w:rPr>
          <w:rFonts w:ascii="Calibri" w:hAnsi="Calibri"/>
          <w:i/>
          <w:iCs/>
          <w:noProof/>
          <w:sz w:val="22"/>
        </w:rPr>
        <w:t>Plant and Soil</w:t>
      </w:r>
      <w:r w:rsidRPr="00806CE9">
        <w:rPr>
          <w:rFonts w:ascii="Calibri" w:hAnsi="Calibri"/>
          <w:noProof/>
          <w:sz w:val="22"/>
        </w:rPr>
        <w:t xml:space="preserve">, </w:t>
      </w:r>
      <w:r w:rsidRPr="00806CE9">
        <w:rPr>
          <w:rFonts w:ascii="Calibri" w:hAnsi="Calibri"/>
          <w:b/>
          <w:bCs/>
          <w:noProof/>
          <w:sz w:val="22"/>
        </w:rPr>
        <w:t>118</w:t>
      </w:r>
      <w:r w:rsidRPr="00806CE9">
        <w:rPr>
          <w:rFonts w:ascii="Calibri" w:hAnsi="Calibri"/>
          <w:noProof/>
          <w:sz w:val="22"/>
        </w:rPr>
        <w:t>, 1–11.</w:t>
      </w:r>
    </w:p>
    <w:p w14:paraId="2213E4D0"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Drew, M.C. (1997) OXYGEN DEFICIENCY AND ROOT METABOLISM: Injury and Acclimation Under Hypoxia and Anoxia. </w:t>
      </w:r>
      <w:r w:rsidRPr="00806CE9">
        <w:rPr>
          <w:rFonts w:ascii="Calibri" w:hAnsi="Calibri"/>
          <w:i/>
          <w:iCs/>
          <w:noProof/>
          <w:sz w:val="22"/>
        </w:rPr>
        <w:t>Annual Review of Plant Physiology and Plant Molecular Biology</w:t>
      </w:r>
      <w:r w:rsidRPr="00806CE9">
        <w:rPr>
          <w:rFonts w:ascii="Calibri" w:hAnsi="Calibri"/>
          <w:noProof/>
          <w:sz w:val="22"/>
        </w:rPr>
        <w:t xml:space="preserve">, </w:t>
      </w:r>
      <w:r w:rsidRPr="00806CE9">
        <w:rPr>
          <w:rFonts w:ascii="Calibri" w:hAnsi="Calibri"/>
          <w:b/>
          <w:bCs/>
          <w:noProof/>
          <w:sz w:val="22"/>
        </w:rPr>
        <w:t>48</w:t>
      </w:r>
      <w:r w:rsidRPr="00806CE9">
        <w:rPr>
          <w:rFonts w:ascii="Calibri" w:hAnsi="Calibri"/>
          <w:noProof/>
          <w:sz w:val="22"/>
        </w:rPr>
        <w:t>, 223–250.</w:t>
      </w:r>
    </w:p>
    <w:p w14:paraId="703DB12A"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Else, M. a., Janowiak, F., Atkinson, C.J. &amp; Jackson, M.B. (2009) Root signals and stomatal closure in relation to photosynthesis, chlorophyll a fluorescence and adventitious rooting of flooded tomato plants. </w:t>
      </w:r>
      <w:r w:rsidRPr="00806CE9">
        <w:rPr>
          <w:rFonts w:ascii="Calibri" w:hAnsi="Calibri"/>
          <w:i/>
          <w:iCs/>
          <w:noProof/>
          <w:sz w:val="22"/>
        </w:rPr>
        <w:t>Annals of Botany</w:t>
      </w:r>
      <w:r w:rsidRPr="00806CE9">
        <w:rPr>
          <w:rFonts w:ascii="Calibri" w:hAnsi="Calibri"/>
          <w:noProof/>
          <w:sz w:val="22"/>
        </w:rPr>
        <w:t xml:space="preserve">, </w:t>
      </w:r>
      <w:r w:rsidRPr="00806CE9">
        <w:rPr>
          <w:rFonts w:ascii="Calibri" w:hAnsi="Calibri"/>
          <w:b/>
          <w:bCs/>
          <w:noProof/>
          <w:sz w:val="22"/>
        </w:rPr>
        <w:t>103</w:t>
      </w:r>
      <w:r w:rsidRPr="00806CE9">
        <w:rPr>
          <w:rFonts w:ascii="Calibri" w:hAnsi="Calibri"/>
          <w:noProof/>
          <w:sz w:val="22"/>
        </w:rPr>
        <w:t>, 313–323.</w:t>
      </w:r>
    </w:p>
    <w:p w14:paraId="09C27B8B"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lastRenderedPageBreak/>
        <w:t xml:space="preserve">Erskine, W.D. &amp; Chalmers, A. (2009) Natural river recovery from catastrophic channel changes by vegetation invasion of the sand-bedded Wollombi Brook. </w:t>
      </w:r>
      <w:r w:rsidRPr="00806CE9">
        <w:rPr>
          <w:rFonts w:ascii="Calibri" w:hAnsi="Calibri"/>
          <w:i/>
          <w:iCs/>
          <w:noProof/>
          <w:sz w:val="22"/>
        </w:rPr>
        <w:t>Proceedings of the 7th International Symposium on Ecohydraulics</w:t>
      </w:r>
      <w:r w:rsidRPr="00806CE9">
        <w:rPr>
          <w:rFonts w:ascii="Calibri" w:hAnsi="Calibri"/>
          <w:noProof/>
          <w:sz w:val="22"/>
        </w:rPr>
        <w:t xml:space="preserve"> Conception, Chile.</w:t>
      </w:r>
    </w:p>
    <w:p w14:paraId="050A2A8A"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Evans, D.E. (2004) Aerenchyma formation. </w:t>
      </w:r>
      <w:r w:rsidRPr="00806CE9">
        <w:rPr>
          <w:rFonts w:ascii="Calibri" w:hAnsi="Calibri"/>
          <w:i/>
          <w:iCs/>
          <w:noProof/>
          <w:sz w:val="22"/>
        </w:rPr>
        <w:t>New Phytologist</w:t>
      </w:r>
      <w:r w:rsidRPr="00806CE9">
        <w:rPr>
          <w:rFonts w:ascii="Calibri" w:hAnsi="Calibri"/>
          <w:noProof/>
          <w:sz w:val="22"/>
        </w:rPr>
        <w:t xml:space="preserve">, </w:t>
      </w:r>
      <w:r w:rsidRPr="00806CE9">
        <w:rPr>
          <w:rFonts w:ascii="Calibri" w:hAnsi="Calibri"/>
          <w:b/>
          <w:bCs/>
          <w:noProof/>
          <w:sz w:val="22"/>
        </w:rPr>
        <w:t>161</w:t>
      </w:r>
      <w:r w:rsidRPr="00806CE9">
        <w:rPr>
          <w:rFonts w:ascii="Calibri" w:hAnsi="Calibri"/>
          <w:noProof/>
          <w:sz w:val="22"/>
        </w:rPr>
        <w:t>, 35–49.</w:t>
      </w:r>
    </w:p>
    <w:p w14:paraId="720E9598"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806CE9">
        <w:rPr>
          <w:rFonts w:ascii="Calibri" w:hAnsi="Calibri"/>
          <w:i/>
          <w:iCs/>
          <w:noProof/>
          <w:sz w:val="22"/>
        </w:rPr>
        <w:t>Earth-Science Reviews</w:t>
      </w:r>
      <w:r w:rsidRPr="00806CE9">
        <w:rPr>
          <w:rFonts w:ascii="Calibri" w:hAnsi="Calibri"/>
          <w:noProof/>
          <w:sz w:val="22"/>
        </w:rPr>
        <w:t xml:space="preserve">, </w:t>
      </w:r>
      <w:r w:rsidRPr="00806CE9">
        <w:rPr>
          <w:rFonts w:ascii="Calibri" w:hAnsi="Calibri"/>
          <w:b/>
          <w:bCs/>
          <w:noProof/>
          <w:sz w:val="22"/>
        </w:rPr>
        <w:t>111</w:t>
      </w:r>
      <w:r w:rsidRPr="00806CE9">
        <w:rPr>
          <w:rFonts w:ascii="Calibri" w:hAnsi="Calibri"/>
          <w:noProof/>
          <w:sz w:val="22"/>
        </w:rPr>
        <w:t>, 129–141.</w:t>
      </w:r>
    </w:p>
    <w:p w14:paraId="348DE187"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Gutschick, V.P. &amp; BassiriRad, H. (2003) Extreme events as shaping physiology, ecology, and evolution of plants: toward a unified definition and evaluation of their consequences. </w:t>
      </w:r>
      <w:r w:rsidRPr="00806CE9">
        <w:rPr>
          <w:rFonts w:ascii="Calibri" w:hAnsi="Calibri"/>
          <w:i/>
          <w:iCs/>
          <w:noProof/>
          <w:sz w:val="22"/>
        </w:rPr>
        <w:t>New Phytologist</w:t>
      </w:r>
      <w:r w:rsidRPr="00806CE9">
        <w:rPr>
          <w:rFonts w:ascii="Calibri" w:hAnsi="Calibri"/>
          <w:noProof/>
          <w:sz w:val="22"/>
        </w:rPr>
        <w:t xml:space="preserve">, </w:t>
      </w:r>
      <w:r w:rsidRPr="00806CE9">
        <w:rPr>
          <w:rFonts w:ascii="Calibri" w:hAnsi="Calibri"/>
          <w:b/>
          <w:bCs/>
          <w:noProof/>
          <w:sz w:val="22"/>
        </w:rPr>
        <w:t>160</w:t>
      </w:r>
      <w:r w:rsidRPr="00806CE9">
        <w:rPr>
          <w:rFonts w:ascii="Calibri" w:hAnsi="Calibri"/>
          <w:noProof/>
          <w:sz w:val="22"/>
        </w:rPr>
        <w:t>, 21–42.</w:t>
      </w:r>
    </w:p>
    <w:p w14:paraId="4211D4E1"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Hennessy, K., Fawcett, R., Kirono, D., Mpelasoka, M., Jones, D., Bathols, J., Whetton, P., Stafford Smith, M., Howden, M., Mitchell, C. &amp; Plummer, N. (2008) </w:t>
      </w:r>
      <w:r w:rsidRPr="00806CE9">
        <w:rPr>
          <w:rFonts w:ascii="Calibri" w:hAnsi="Calibri"/>
          <w:i/>
          <w:iCs/>
          <w:noProof/>
          <w:sz w:val="22"/>
        </w:rPr>
        <w:t>An Assessment of the Impact of Climate Change on the Nature and Frequency of Exceptional Climatic Events. Australian Government, Bureau of Meterology</w:t>
      </w:r>
      <w:r w:rsidRPr="00806CE9">
        <w:rPr>
          <w:rFonts w:ascii="Calibri" w:hAnsi="Calibri"/>
          <w:noProof/>
          <w:sz w:val="22"/>
        </w:rPr>
        <w:t>. Department of Agriculture, Fisheries and Forestry, 2008., Canberra, Australia.</w:t>
      </w:r>
    </w:p>
    <w:p w14:paraId="4120979A"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Holtum, J. a M. &amp; Winter, K. (2010) Elevated [CO2] and forest vegetation: More a water issue than a carbon issue? </w:t>
      </w:r>
      <w:r w:rsidRPr="00806CE9">
        <w:rPr>
          <w:rFonts w:ascii="Calibri" w:hAnsi="Calibri"/>
          <w:i/>
          <w:iCs/>
          <w:noProof/>
          <w:sz w:val="22"/>
        </w:rPr>
        <w:t>Functional Plant Biology</w:t>
      </w:r>
      <w:r w:rsidRPr="00806CE9">
        <w:rPr>
          <w:rFonts w:ascii="Calibri" w:hAnsi="Calibri"/>
          <w:noProof/>
          <w:sz w:val="22"/>
        </w:rPr>
        <w:t xml:space="preserve">, </w:t>
      </w:r>
      <w:r w:rsidRPr="00806CE9">
        <w:rPr>
          <w:rFonts w:ascii="Calibri" w:hAnsi="Calibri"/>
          <w:b/>
          <w:bCs/>
          <w:noProof/>
          <w:sz w:val="22"/>
        </w:rPr>
        <w:t>37</w:t>
      </w:r>
      <w:r w:rsidRPr="00806CE9">
        <w:rPr>
          <w:rFonts w:ascii="Calibri" w:hAnsi="Calibri"/>
          <w:noProof/>
          <w:sz w:val="22"/>
        </w:rPr>
        <w:t>, 694–702.</w:t>
      </w:r>
    </w:p>
    <w:p w14:paraId="1A64BCF3"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Iversen, C.M., Ledford, J. &amp; Norby, R.J. (2008) CO2 enrichment increases carbon and nitrogen input from fine roots in a deciduous forest. </w:t>
      </w:r>
      <w:r w:rsidRPr="00806CE9">
        <w:rPr>
          <w:rFonts w:ascii="Calibri" w:hAnsi="Calibri"/>
          <w:i/>
          <w:iCs/>
          <w:noProof/>
          <w:sz w:val="22"/>
        </w:rPr>
        <w:t>New Phytologist</w:t>
      </w:r>
      <w:r w:rsidRPr="00806CE9">
        <w:rPr>
          <w:rFonts w:ascii="Calibri" w:hAnsi="Calibri"/>
          <w:noProof/>
          <w:sz w:val="22"/>
        </w:rPr>
        <w:t xml:space="preserve">, </w:t>
      </w:r>
      <w:r w:rsidRPr="00806CE9">
        <w:rPr>
          <w:rFonts w:ascii="Calibri" w:hAnsi="Calibri"/>
          <w:b/>
          <w:bCs/>
          <w:noProof/>
          <w:sz w:val="22"/>
        </w:rPr>
        <w:t>179</w:t>
      </w:r>
      <w:r w:rsidRPr="00806CE9">
        <w:rPr>
          <w:rFonts w:ascii="Calibri" w:hAnsi="Calibri"/>
          <w:noProof/>
          <w:sz w:val="22"/>
        </w:rPr>
        <w:t>, 837–847.</w:t>
      </w:r>
    </w:p>
    <w:p w14:paraId="25B16D20"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Keenan, T.F., Hollinger, D.Y., Bohrer, G., Dragoni, D., Munger, J.W., Schmid, H.P. &amp; Richardson, A.D. (2013) Increase in forest water-use efficiency as atmospheric carbon dioxide concentrations rise. </w:t>
      </w:r>
      <w:r w:rsidRPr="00806CE9">
        <w:rPr>
          <w:rFonts w:ascii="Calibri" w:hAnsi="Calibri"/>
          <w:i/>
          <w:iCs/>
          <w:noProof/>
          <w:sz w:val="22"/>
        </w:rPr>
        <w:t>Nature</w:t>
      </w:r>
      <w:r w:rsidRPr="00806CE9">
        <w:rPr>
          <w:rFonts w:ascii="Calibri" w:hAnsi="Calibri"/>
          <w:noProof/>
          <w:sz w:val="22"/>
        </w:rPr>
        <w:t xml:space="preserve">, </w:t>
      </w:r>
      <w:r w:rsidRPr="00806CE9">
        <w:rPr>
          <w:rFonts w:ascii="Calibri" w:hAnsi="Calibri"/>
          <w:b/>
          <w:bCs/>
          <w:noProof/>
          <w:sz w:val="22"/>
        </w:rPr>
        <w:t>499</w:t>
      </w:r>
      <w:r w:rsidRPr="00806CE9">
        <w:rPr>
          <w:rFonts w:ascii="Calibri" w:hAnsi="Calibri"/>
          <w:noProof/>
          <w:sz w:val="22"/>
        </w:rPr>
        <w:t>, 324–7.</w:t>
      </w:r>
    </w:p>
    <w:p w14:paraId="22B43CF8"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806CE9">
        <w:rPr>
          <w:rFonts w:ascii="Calibri" w:hAnsi="Calibri"/>
          <w:i/>
          <w:iCs/>
          <w:noProof/>
          <w:sz w:val="22"/>
        </w:rPr>
        <w:t>Tree physiology</w:t>
      </w:r>
      <w:r w:rsidRPr="00806CE9">
        <w:rPr>
          <w:rFonts w:ascii="Calibri" w:hAnsi="Calibri"/>
          <w:noProof/>
          <w:sz w:val="22"/>
        </w:rPr>
        <w:t xml:space="preserve">, </w:t>
      </w:r>
      <w:r w:rsidRPr="00806CE9">
        <w:rPr>
          <w:rFonts w:ascii="Calibri" w:hAnsi="Calibri"/>
          <w:b/>
          <w:bCs/>
          <w:noProof/>
          <w:sz w:val="22"/>
        </w:rPr>
        <w:t>26</w:t>
      </w:r>
      <w:r w:rsidRPr="00806CE9">
        <w:rPr>
          <w:rFonts w:ascii="Calibri" w:hAnsi="Calibri"/>
          <w:noProof/>
          <w:sz w:val="22"/>
        </w:rPr>
        <w:t>, 1413–1423.</w:t>
      </w:r>
    </w:p>
    <w:p w14:paraId="7793AF7C"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Körner, C. (2006) Plant CO2 responses: An issue of definition, time and resource supply. </w:t>
      </w:r>
      <w:r w:rsidRPr="00806CE9">
        <w:rPr>
          <w:rFonts w:ascii="Calibri" w:hAnsi="Calibri"/>
          <w:i/>
          <w:iCs/>
          <w:noProof/>
          <w:sz w:val="22"/>
        </w:rPr>
        <w:t>New Phytologist</w:t>
      </w:r>
      <w:r w:rsidRPr="00806CE9">
        <w:rPr>
          <w:rFonts w:ascii="Calibri" w:hAnsi="Calibri"/>
          <w:noProof/>
          <w:sz w:val="22"/>
        </w:rPr>
        <w:t xml:space="preserve">, </w:t>
      </w:r>
      <w:r w:rsidRPr="00806CE9">
        <w:rPr>
          <w:rFonts w:ascii="Calibri" w:hAnsi="Calibri"/>
          <w:b/>
          <w:bCs/>
          <w:noProof/>
          <w:sz w:val="22"/>
        </w:rPr>
        <w:t>172</w:t>
      </w:r>
      <w:r w:rsidRPr="00806CE9">
        <w:rPr>
          <w:rFonts w:ascii="Calibri" w:hAnsi="Calibri"/>
          <w:noProof/>
          <w:sz w:val="22"/>
        </w:rPr>
        <w:t>, 393–411.</w:t>
      </w:r>
    </w:p>
    <w:p w14:paraId="77C02D7E"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Kozlowski, T.T. (1984) Responses of woody plants to flooding. </w:t>
      </w:r>
      <w:r w:rsidRPr="00806CE9">
        <w:rPr>
          <w:rFonts w:ascii="Calibri" w:hAnsi="Calibri"/>
          <w:i/>
          <w:iCs/>
          <w:noProof/>
          <w:sz w:val="22"/>
        </w:rPr>
        <w:t>Flooding and Plant Growth</w:t>
      </w:r>
      <w:r w:rsidRPr="00806CE9">
        <w:rPr>
          <w:rFonts w:ascii="Calibri" w:hAnsi="Calibri"/>
          <w:noProof/>
          <w:sz w:val="22"/>
        </w:rPr>
        <w:t xml:space="preserve"> (ed T. Kozlowski), pp. 129–163. Academic Press, San Diego.</w:t>
      </w:r>
    </w:p>
    <w:p w14:paraId="229E27F2"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Lawson, J., Fryirs, K. &amp; Leishman, M. (2015) Hydrological conditions explain variation in wood density in riparian plants of south-eastern Australia. </w:t>
      </w:r>
      <w:r w:rsidRPr="00806CE9">
        <w:rPr>
          <w:rFonts w:ascii="Calibri" w:hAnsi="Calibri"/>
          <w:i/>
          <w:iCs/>
          <w:noProof/>
          <w:sz w:val="22"/>
        </w:rPr>
        <w:t>Journal of Ecology</w:t>
      </w:r>
      <w:r w:rsidRPr="00806CE9">
        <w:rPr>
          <w:rFonts w:ascii="Calibri" w:hAnsi="Calibri"/>
          <w:noProof/>
          <w:sz w:val="22"/>
        </w:rPr>
        <w:t>.</w:t>
      </w:r>
    </w:p>
    <w:p w14:paraId="286F3B6B"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Lipson, D. a., Kuske, C.R., Gallegos-Graves, L.V. &amp; Oechel, W.C. (2014) Elevated atmospheric CO2 stimulates soil fungal diversity through increased fine root production in a semiarid shrubland ecosystem. </w:t>
      </w:r>
      <w:r w:rsidRPr="00806CE9">
        <w:rPr>
          <w:rFonts w:ascii="Calibri" w:hAnsi="Calibri"/>
          <w:i/>
          <w:iCs/>
          <w:noProof/>
          <w:sz w:val="22"/>
        </w:rPr>
        <w:t>Global Change Biology</w:t>
      </w:r>
      <w:r w:rsidRPr="00806CE9">
        <w:rPr>
          <w:rFonts w:ascii="Calibri" w:hAnsi="Calibri"/>
          <w:noProof/>
          <w:sz w:val="22"/>
        </w:rPr>
        <w:t xml:space="preserve">, </w:t>
      </w:r>
      <w:r w:rsidRPr="00806CE9">
        <w:rPr>
          <w:rFonts w:ascii="Calibri" w:hAnsi="Calibri"/>
          <w:b/>
          <w:bCs/>
          <w:noProof/>
          <w:sz w:val="22"/>
        </w:rPr>
        <w:t>20</w:t>
      </w:r>
      <w:r w:rsidRPr="00806CE9">
        <w:rPr>
          <w:rFonts w:ascii="Calibri" w:hAnsi="Calibri"/>
          <w:noProof/>
          <w:sz w:val="22"/>
        </w:rPr>
        <w:t>, 2555–2565.</w:t>
      </w:r>
    </w:p>
    <w:p w14:paraId="4E473CCE"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Manea, A. &amp; Leishman, M.R. (2014) Competitive interactions between established grasses and woody plant seedlings under elevated CO2 levels are mediated by soil water availability. </w:t>
      </w:r>
      <w:r w:rsidRPr="00806CE9">
        <w:rPr>
          <w:rFonts w:ascii="Calibri" w:hAnsi="Calibri"/>
          <w:i/>
          <w:iCs/>
          <w:noProof/>
          <w:sz w:val="22"/>
        </w:rPr>
        <w:t>Oecologia</w:t>
      </w:r>
      <w:r w:rsidRPr="00806CE9">
        <w:rPr>
          <w:rFonts w:ascii="Calibri" w:hAnsi="Calibri"/>
          <w:noProof/>
          <w:sz w:val="22"/>
        </w:rPr>
        <w:t xml:space="preserve">, </w:t>
      </w:r>
      <w:r w:rsidRPr="00806CE9">
        <w:rPr>
          <w:rFonts w:ascii="Calibri" w:hAnsi="Calibri"/>
          <w:b/>
          <w:bCs/>
          <w:noProof/>
          <w:sz w:val="22"/>
        </w:rPr>
        <w:t>177</w:t>
      </w:r>
      <w:r w:rsidRPr="00806CE9">
        <w:rPr>
          <w:rFonts w:ascii="Calibri" w:hAnsi="Calibri"/>
          <w:noProof/>
          <w:sz w:val="22"/>
        </w:rPr>
        <w:t>, 499–506.</w:t>
      </w:r>
    </w:p>
    <w:p w14:paraId="1DF488E0"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lastRenderedPageBreak/>
        <w:t xml:space="preserve">Marcar, N.E. (1993) Waterlogging Modifies Growth, Water Use and Ion Concentrations in Seedlings of Salt-treated Eucalyptus camaldulensis, E. tereticornis, E. robusta and E. globulus. </w:t>
      </w:r>
      <w:r w:rsidRPr="00806CE9">
        <w:rPr>
          <w:rFonts w:ascii="Calibri" w:hAnsi="Calibri"/>
          <w:i/>
          <w:iCs/>
          <w:noProof/>
          <w:sz w:val="22"/>
        </w:rPr>
        <w:t>Australian Journal of Plant Physiology</w:t>
      </w:r>
      <w:r w:rsidRPr="00806CE9">
        <w:rPr>
          <w:rFonts w:ascii="Calibri" w:hAnsi="Calibri"/>
          <w:noProof/>
          <w:sz w:val="22"/>
        </w:rPr>
        <w:t xml:space="preserve">, </w:t>
      </w:r>
      <w:r w:rsidRPr="00806CE9">
        <w:rPr>
          <w:rFonts w:ascii="Calibri" w:hAnsi="Calibri"/>
          <w:b/>
          <w:bCs/>
          <w:noProof/>
          <w:sz w:val="22"/>
        </w:rPr>
        <w:t>20</w:t>
      </w:r>
      <w:r w:rsidRPr="00806CE9">
        <w:rPr>
          <w:rFonts w:ascii="Calibri" w:hAnsi="Calibri"/>
          <w:noProof/>
          <w:sz w:val="22"/>
        </w:rPr>
        <w:t>, 1–13.</w:t>
      </w:r>
    </w:p>
    <w:p w14:paraId="4933AB47"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Matamala, R. &amp; Schlesinger, W.H. (2000) Effects of elevated atmospheric CO2 on fine root production and activity in an intact temperate forest ecosystem. </w:t>
      </w:r>
      <w:r w:rsidRPr="00806CE9">
        <w:rPr>
          <w:rFonts w:ascii="Calibri" w:hAnsi="Calibri"/>
          <w:i/>
          <w:iCs/>
          <w:noProof/>
          <w:sz w:val="22"/>
        </w:rPr>
        <w:t>Global Change Biology</w:t>
      </w:r>
      <w:r w:rsidRPr="00806CE9">
        <w:rPr>
          <w:rFonts w:ascii="Calibri" w:hAnsi="Calibri"/>
          <w:noProof/>
          <w:sz w:val="22"/>
        </w:rPr>
        <w:t xml:space="preserve">, </w:t>
      </w:r>
      <w:r w:rsidRPr="00806CE9">
        <w:rPr>
          <w:rFonts w:ascii="Calibri" w:hAnsi="Calibri"/>
          <w:b/>
          <w:bCs/>
          <w:noProof/>
          <w:sz w:val="22"/>
        </w:rPr>
        <w:t>6</w:t>
      </w:r>
      <w:r w:rsidRPr="00806CE9">
        <w:rPr>
          <w:rFonts w:ascii="Calibri" w:hAnsi="Calibri"/>
          <w:noProof/>
          <w:sz w:val="22"/>
        </w:rPr>
        <w:t>, 967–979.</w:t>
      </w:r>
    </w:p>
    <w:p w14:paraId="5E3E9B95"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Megonigal, J., Vann, C. &amp; Wolf, A. (2005) Flooding constraints on tree (Taxodium distichum) and herb growth responses to elevated CO2. </w:t>
      </w:r>
      <w:r w:rsidRPr="00806CE9">
        <w:rPr>
          <w:rFonts w:ascii="Calibri" w:hAnsi="Calibri"/>
          <w:i/>
          <w:iCs/>
          <w:noProof/>
          <w:sz w:val="22"/>
        </w:rPr>
        <w:t>Wetlands</w:t>
      </w:r>
      <w:r w:rsidRPr="00806CE9">
        <w:rPr>
          <w:rFonts w:ascii="Calibri" w:hAnsi="Calibri"/>
          <w:noProof/>
          <w:sz w:val="22"/>
        </w:rPr>
        <w:t xml:space="preserve">, </w:t>
      </w:r>
      <w:r w:rsidRPr="00806CE9">
        <w:rPr>
          <w:rFonts w:ascii="Calibri" w:hAnsi="Calibri"/>
          <w:b/>
          <w:bCs/>
          <w:noProof/>
          <w:sz w:val="22"/>
        </w:rPr>
        <w:t>25</w:t>
      </w:r>
      <w:r w:rsidRPr="00806CE9">
        <w:rPr>
          <w:rFonts w:ascii="Calibri" w:hAnsi="Calibri"/>
          <w:noProof/>
          <w:sz w:val="22"/>
        </w:rPr>
        <w:t>, 430–438.</w:t>
      </w:r>
    </w:p>
    <w:p w14:paraId="22E38656"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Naiman, R., Decamps, H. &amp; Pollock, M. (1993) The role of riparian corridors in maintaining regional biodiversity. </w:t>
      </w:r>
      <w:r w:rsidRPr="00806CE9">
        <w:rPr>
          <w:rFonts w:ascii="Calibri" w:hAnsi="Calibri"/>
          <w:i/>
          <w:iCs/>
          <w:noProof/>
          <w:sz w:val="22"/>
        </w:rPr>
        <w:t>Ecological Applications</w:t>
      </w:r>
      <w:r w:rsidRPr="00806CE9">
        <w:rPr>
          <w:rFonts w:ascii="Calibri" w:hAnsi="Calibri"/>
          <w:noProof/>
          <w:sz w:val="22"/>
        </w:rPr>
        <w:t xml:space="preserve">, </w:t>
      </w:r>
      <w:r w:rsidRPr="00806CE9">
        <w:rPr>
          <w:rFonts w:ascii="Calibri" w:hAnsi="Calibri"/>
          <w:b/>
          <w:bCs/>
          <w:noProof/>
          <w:sz w:val="22"/>
        </w:rPr>
        <w:t>3</w:t>
      </w:r>
      <w:r w:rsidRPr="00806CE9">
        <w:rPr>
          <w:rFonts w:ascii="Calibri" w:hAnsi="Calibri"/>
          <w:noProof/>
          <w:sz w:val="22"/>
        </w:rPr>
        <w:t>, 209–212.</w:t>
      </w:r>
    </w:p>
    <w:p w14:paraId="0DA5579A"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Nie, M., Lu, M., Bell, J., Raut, S. &amp; Pendall, E. (2013) Altered root traits due to elevated CO2: A meta-analysis. </w:t>
      </w:r>
      <w:r w:rsidRPr="00806CE9">
        <w:rPr>
          <w:rFonts w:ascii="Calibri" w:hAnsi="Calibri"/>
          <w:i/>
          <w:iCs/>
          <w:noProof/>
          <w:sz w:val="22"/>
        </w:rPr>
        <w:t>Global Ecology and Biogeography</w:t>
      </w:r>
      <w:r w:rsidRPr="00806CE9">
        <w:rPr>
          <w:rFonts w:ascii="Calibri" w:hAnsi="Calibri"/>
          <w:noProof/>
          <w:sz w:val="22"/>
        </w:rPr>
        <w:t xml:space="preserve">, </w:t>
      </w:r>
      <w:r w:rsidRPr="00806CE9">
        <w:rPr>
          <w:rFonts w:ascii="Calibri" w:hAnsi="Calibri"/>
          <w:b/>
          <w:bCs/>
          <w:noProof/>
          <w:sz w:val="22"/>
        </w:rPr>
        <w:t>22</w:t>
      </w:r>
      <w:r w:rsidRPr="00806CE9">
        <w:rPr>
          <w:rFonts w:ascii="Calibri" w:hAnsi="Calibri"/>
          <w:noProof/>
          <w:sz w:val="22"/>
        </w:rPr>
        <w:t>, 1095–1105.</w:t>
      </w:r>
    </w:p>
    <w:p w14:paraId="1B1E77EE"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Piedade, M.T.F., Ferreira, C.S., Wittmann, A.D.O., Buckeridge, M. &amp; Parolin, P. (2010) Amazonian Floodplain Forests - Springer. (ed W. Junk),.</w:t>
      </w:r>
    </w:p>
    <w:p w14:paraId="7AEB95C9"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Poorter, L. (2007) Are species adapted to their regeneration niche, adult niche, or both? </w:t>
      </w:r>
      <w:r w:rsidRPr="00806CE9">
        <w:rPr>
          <w:rFonts w:ascii="Calibri" w:hAnsi="Calibri"/>
          <w:i/>
          <w:iCs/>
          <w:noProof/>
          <w:sz w:val="22"/>
        </w:rPr>
        <w:t>The American Naturalist</w:t>
      </w:r>
      <w:r w:rsidRPr="00806CE9">
        <w:rPr>
          <w:rFonts w:ascii="Calibri" w:hAnsi="Calibri"/>
          <w:noProof/>
          <w:sz w:val="22"/>
        </w:rPr>
        <w:t xml:space="preserve">, </w:t>
      </w:r>
      <w:r w:rsidRPr="00806CE9">
        <w:rPr>
          <w:rFonts w:ascii="Calibri" w:hAnsi="Calibri"/>
          <w:b/>
          <w:bCs/>
          <w:noProof/>
          <w:sz w:val="22"/>
        </w:rPr>
        <w:t>169</w:t>
      </w:r>
      <w:r w:rsidRPr="00806CE9">
        <w:rPr>
          <w:rFonts w:ascii="Calibri" w:hAnsi="Calibri"/>
          <w:noProof/>
          <w:sz w:val="22"/>
        </w:rPr>
        <w:t>, 433–442.</w:t>
      </w:r>
    </w:p>
    <w:p w14:paraId="3ADE464B"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Poorter, H. &amp; Navas, M.L. (2003) Plant growth and competition at elevated CO2: on winners, losers and functional groups. </w:t>
      </w:r>
      <w:r w:rsidRPr="00806CE9">
        <w:rPr>
          <w:rFonts w:ascii="Calibri" w:hAnsi="Calibri"/>
          <w:i/>
          <w:iCs/>
          <w:noProof/>
          <w:sz w:val="22"/>
        </w:rPr>
        <w:t>New Phytologist</w:t>
      </w:r>
      <w:r w:rsidRPr="00806CE9">
        <w:rPr>
          <w:rFonts w:ascii="Calibri" w:hAnsi="Calibri"/>
          <w:noProof/>
          <w:sz w:val="22"/>
        </w:rPr>
        <w:t xml:space="preserve">, </w:t>
      </w:r>
      <w:r w:rsidRPr="00806CE9">
        <w:rPr>
          <w:rFonts w:ascii="Calibri" w:hAnsi="Calibri"/>
          <w:b/>
          <w:bCs/>
          <w:noProof/>
          <w:sz w:val="22"/>
        </w:rPr>
        <w:t>157</w:t>
      </w:r>
      <w:r w:rsidRPr="00806CE9">
        <w:rPr>
          <w:rFonts w:ascii="Calibri" w:hAnsi="Calibri"/>
          <w:noProof/>
          <w:sz w:val="22"/>
        </w:rPr>
        <w:t>, 175–198.</w:t>
      </w:r>
    </w:p>
    <w:p w14:paraId="7C3B71E6"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Pregitzer, K.S., Zak, D.R., Curtis, P.S., Kubiske, M.E., Teeri, J. a &amp; Vogel, C.S. (1995) Atmospheric CO2, soil-nitrogen and Turnover of fine roots. </w:t>
      </w:r>
      <w:r w:rsidRPr="00806CE9">
        <w:rPr>
          <w:rFonts w:ascii="Calibri" w:hAnsi="Calibri"/>
          <w:i/>
          <w:iCs/>
          <w:noProof/>
          <w:sz w:val="22"/>
        </w:rPr>
        <w:t>New Phytologist</w:t>
      </w:r>
      <w:r w:rsidRPr="00806CE9">
        <w:rPr>
          <w:rFonts w:ascii="Calibri" w:hAnsi="Calibri"/>
          <w:noProof/>
          <w:sz w:val="22"/>
        </w:rPr>
        <w:t xml:space="preserve">, </w:t>
      </w:r>
      <w:r w:rsidRPr="00806CE9">
        <w:rPr>
          <w:rFonts w:ascii="Calibri" w:hAnsi="Calibri"/>
          <w:b/>
          <w:bCs/>
          <w:noProof/>
          <w:sz w:val="22"/>
        </w:rPr>
        <w:t>129</w:t>
      </w:r>
      <w:r w:rsidRPr="00806CE9">
        <w:rPr>
          <w:rFonts w:ascii="Calibri" w:hAnsi="Calibri"/>
          <w:noProof/>
          <w:sz w:val="22"/>
        </w:rPr>
        <w:t>, 579–585.</w:t>
      </w:r>
    </w:p>
    <w:p w14:paraId="0F8D8FC6"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Pregitzer, K., Zak, D., Maziasz, J., DeForest, J., Curtis, P. &amp; Lussenhop, J. (2000) Interactive effects of atmospheric CO2 and soil-N availability on fine roots of populus tremuloides. </w:t>
      </w:r>
      <w:r w:rsidRPr="00806CE9">
        <w:rPr>
          <w:rFonts w:ascii="Calibri" w:hAnsi="Calibri"/>
          <w:i/>
          <w:iCs/>
          <w:noProof/>
          <w:sz w:val="22"/>
        </w:rPr>
        <w:t>Ecological Applications</w:t>
      </w:r>
      <w:r w:rsidRPr="00806CE9">
        <w:rPr>
          <w:rFonts w:ascii="Calibri" w:hAnsi="Calibri"/>
          <w:noProof/>
          <w:sz w:val="22"/>
        </w:rPr>
        <w:t xml:space="preserve">, </w:t>
      </w:r>
      <w:r w:rsidRPr="00806CE9">
        <w:rPr>
          <w:rFonts w:ascii="Calibri" w:hAnsi="Calibri"/>
          <w:b/>
          <w:bCs/>
          <w:noProof/>
          <w:sz w:val="22"/>
        </w:rPr>
        <w:t>10</w:t>
      </w:r>
      <w:r w:rsidRPr="00806CE9">
        <w:rPr>
          <w:rFonts w:ascii="Calibri" w:hAnsi="Calibri"/>
          <w:noProof/>
          <w:sz w:val="22"/>
        </w:rPr>
        <w:t>, 18–33.</w:t>
      </w:r>
    </w:p>
    <w:p w14:paraId="44D1654A"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Prior, S.A., Rogers, H.H., Runion, G.B. &amp; Hendrey, G.R. (1994) Free-air CO2 enrichment of cotton: vertical and lateral root distribution patterns. </w:t>
      </w:r>
      <w:r w:rsidRPr="00806CE9">
        <w:rPr>
          <w:rFonts w:ascii="Calibri" w:hAnsi="Calibri"/>
          <w:i/>
          <w:iCs/>
          <w:noProof/>
          <w:sz w:val="22"/>
        </w:rPr>
        <w:t>Plant and Soil</w:t>
      </w:r>
      <w:r w:rsidRPr="00806CE9">
        <w:rPr>
          <w:rFonts w:ascii="Calibri" w:hAnsi="Calibri"/>
          <w:noProof/>
          <w:sz w:val="22"/>
        </w:rPr>
        <w:t xml:space="preserve">, </w:t>
      </w:r>
      <w:r w:rsidRPr="00806CE9">
        <w:rPr>
          <w:rFonts w:ascii="Calibri" w:hAnsi="Calibri"/>
          <w:b/>
          <w:bCs/>
          <w:noProof/>
          <w:sz w:val="22"/>
        </w:rPr>
        <w:t>165</w:t>
      </w:r>
      <w:r w:rsidRPr="00806CE9">
        <w:rPr>
          <w:rFonts w:ascii="Calibri" w:hAnsi="Calibri"/>
          <w:noProof/>
          <w:sz w:val="22"/>
        </w:rPr>
        <w:t>, 33–44.</w:t>
      </w:r>
    </w:p>
    <w:p w14:paraId="302790DD"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R Core Team. (2013) R: A Language and Environment for Statistical Computing.</w:t>
      </w:r>
    </w:p>
    <w:p w14:paraId="78ED44F9"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Reich, P.B. (2014) The world-wide “fast-slow” plant economics spectrum: A traits manifesto. </w:t>
      </w:r>
      <w:r w:rsidRPr="00806CE9">
        <w:rPr>
          <w:rFonts w:ascii="Calibri" w:hAnsi="Calibri"/>
          <w:i/>
          <w:iCs/>
          <w:noProof/>
          <w:sz w:val="22"/>
        </w:rPr>
        <w:t>Journal of Ecology</w:t>
      </w:r>
      <w:r w:rsidRPr="00806CE9">
        <w:rPr>
          <w:rFonts w:ascii="Calibri" w:hAnsi="Calibri"/>
          <w:noProof/>
          <w:sz w:val="22"/>
        </w:rPr>
        <w:t xml:space="preserve">, </w:t>
      </w:r>
      <w:r w:rsidRPr="00806CE9">
        <w:rPr>
          <w:rFonts w:ascii="Calibri" w:hAnsi="Calibri"/>
          <w:b/>
          <w:bCs/>
          <w:noProof/>
          <w:sz w:val="22"/>
        </w:rPr>
        <w:t>102</w:t>
      </w:r>
      <w:r w:rsidRPr="00806CE9">
        <w:rPr>
          <w:rFonts w:ascii="Calibri" w:hAnsi="Calibri"/>
          <w:noProof/>
          <w:sz w:val="22"/>
        </w:rPr>
        <w:t>, 275–301.</w:t>
      </w:r>
    </w:p>
    <w:p w14:paraId="417C0ABB"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Reich, P.B., Hobbie, S.E. &amp; Lee, T.D. (2014) Plant growth enhancement by elevated CO2 eliminated by joint water and nitrogen limitation. </w:t>
      </w:r>
      <w:r w:rsidRPr="00806CE9">
        <w:rPr>
          <w:rFonts w:ascii="Calibri" w:hAnsi="Calibri"/>
          <w:i/>
          <w:iCs/>
          <w:noProof/>
          <w:sz w:val="22"/>
        </w:rPr>
        <w:t>Nature Geoscience</w:t>
      </w:r>
      <w:r w:rsidRPr="00806CE9">
        <w:rPr>
          <w:rFonts w:ascii="Calibri" w:hAnsi="Calibri"/>
          <w:noProof/>
          <w:sz w:val="22"/>
        </w:rPr>
        <w:t xml:space="preserve">, </w:t>
      </w:r>
      <w:r w:rsidRPr="00806CE9">
        <w:rPr>
          <w:rFonts w:ascii="Calibri" w:hAnsi="Calibri"/>
          <w:b/>
          <w:bCs/>
          <w:noProof/>
          <w:sz w:val="22"/>
        </w:rPr>
        <w:t>7</w:t>
      </w:r>
      <w:r w:rsidRPr="00806CE9">
        <w:rPr>
          <w:rFonts w:ascii="Calibri" w:hAnsi="Calibri"/>
          <w:noProof/>
          <w:sz w:val="22"/>
        </w:rPr>
        <w:t>, 1–5.</w:t>
      </w:r>
    </w:p>
    <w:p w14:paraId="4EB46E97"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Reich, P.B., Hobbie, S.E., Lee, T., Ellsworth, D.S., West, J.B., Tilman, D., Knops, J.M.H., Naeem, S. &amp; Trost, J. (2006) Nitrogen limitation constrains sustainability of ecosystem response to CO2. </w:t>
      </w:r>
      <w:r w:rsidRPr="00806CE9">
        <w:rPr>
          <w:rFonts w:ascii="Calibri" w:hAnsi="Calibri"/>
          <w:i/>
          <w:iCs/>
          <w:noProof/>
          <w:sz w:val="22"/>
        </w:rPr>
        <w:t>Nature</w:t>
      </w:r>
      <w:r w:rsidRPr="00806CE9">
        <w:rPr>
          <w:rFonts w:ascii="Calibri" w:hAnsi="Calibri"/>
          <w:noProof/>
          <w:sz w:val="22"/>
        </w:rPr>
        <w:t xml:space="preserve">, </w:t>
      </w:r>
      <w:r w:rsidRPr="00806CE9">
        <w:rPr>
          <w:rFonts w:ascii="Calibri" w:hAnsi="Calibri"/>
          <w:b/>
          <w:bCs/>
          <w:noProof/>
          <w:sz w:val="22"/>
        </w:rPr>
        <w:t>440</w:t>
      </w:r>
      <w:r w:rsidRPr="00806CE9">
        <w:rPr>
          <w:rFonts w:ascii="Calibri" w:hAnsi="Calibri"/>
          <w:noProof/>
          <w:sz w:val="22"/>
        </w:rPr>
        <w:t>, 922–925.</w:t>
      </w:r>
    </w:p>
    <w:p w14:paraId="7B037BB5"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Ryser, P., Gill, H.K. &amp; Byrne, C.J. (2011) Constraints of root response to waterlogging in Alisma triviale. </w:t>
      </w:r>
      <w:r w:rsidRPr="00806CE9">
        <w:rPr>
          <w:rFonts w:ascii="Calibri" w:hAnsi="Calibri"/>
          <w:i/>
          <w:iCs/>
          <w:noProof/>
          <w:sz w:val="22"/>
        </w:rPr>
        <w:t>Plant and Soil</w:t>
      </w:r>
      <w:r w:rsidRPr="00806CE9">
        <w:rPr>
          <w:rFonts w:ascii="Calibri" w:hAnsi="Calibri"/>
          <w:noProof/>
          <w:sz w:val="22"/>
        </w:rPr>
        <w:t xml:space="preserve">, </w:t>
      </w:r>
      <w:r w:rsidRPr="00806CE9">
        <w:rPr>
          <w:rFonts w:ascii="Calibri" w:hAnsi="Calibri"/>
          <w:b/>
          <w:bCs/>
          <w:noProof/>
          <w:sz w:val="22"/>
        </w:rPr>
        <w:t>343</w:t>
      </w:r>
      <w:r w:rsidRPr="00806CE9">
        <w:rPr>
          <w:rFonts w:ascii="Calibri" w:hAnsi="Calibri"/>
          <w:noProof/>
          <w:sz w:val="22"/>
        </w:rPr>
        <w:t>, 247–260.</w:t>
      </w:r>
    </w:p>
    <w:p w14:paraId="4FADBB53"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lastRenderedPageBreak/>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806CE9">
        <w:rPr>
          <w:rFonts w:ascii="Calibri" w:hAnsi="Calibri"/>
          <w:i/>
          <w:iCs/>
          <w:noProof/>
          <w:sz w:val="22"/>
        </w:rPr>
        <w:t>Planta</w:t>
      </w:r>
      <w:r w:rsidRPr="00806CE9">
        <w:rPr>
          <w:rFonts w:ascii="Calibri" w:hAnsi="Calibri"/>
          <w:noProof/>
          <w:sz w:val="22"/>
        </w:rPr>
        <w:t xml:space="preserve">, </w:t>
      </w:r>
      <w:r w:rsidRPr="00806CE9">
        <w:rPr>
          <w:rFonts w:ascii="Calibri" w:hAnsi="Calibri"/>
          <w:b/>
          <w:bCs/>
          <w:noProof/>
          <w:sz w:val="22"/>
        </w:rPr>
        <w:t>226</w:t>
      </w:r>
      <w:r w:rsidRPr="00806CE9">
        <w:rPr>
          <w:rFonts w:ascii="Calibri" w:hAnsi="Calibri"/>
          <w:noProof/>
          <w:sz w:val="22"/>
        </w:rPr>
        <w:t>, 193–202.</w:t>
      </w:r>
    </w:p>
    <w:p w14:paraId="56F840A2"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Sena-Gomes, A. &amp; Kozlowski, T.T. (1980) Effects of flooding on Eucalyptus camaldulensis and Eucalyptus globulus seedlings. </w:t>
      </w:r>
      <w:r w:rsidRPr="00806CE9">
        <w:rPr>
          <w:rFonts w:ascii="Calibri" w:hAnsi="Calibri"/>
          <w:i/>
          <w:iCs/>
          <w:noProof/>
          <w:sz w:val="22"/>
        </w:rPr>
        <w:t>Oecologia</w:t>
      </w:r>
      <w:r w:rsidRPr="00806CE9">
        <w:rPr>
          <w:rFonts w:ascii="Calibri" w:hAnsi="Calibri"/>
          <w:noProof/>
          <w:sz w:val="22"/>
        </w:rPr>
        <w:t xml:space="preserve">, </w:t>
      </w:r>
      <w:r w:rsidRPr="00806CE9">
        <w:rPr>
          <w:rFonts w:ascii="Calibri" w:hAnsi="Calibri"/>
          <w:b/>
          <w:bCs/>
          <w:noProof/>
          <w:sz w:val="22"/>
        </w:rPr>
        <w:t>46</w:t>
      </w:r>
      <w:r w:rsidRPr="00806CE9">
        <w:rPr>
          <w:rFonts w:ascii="Calibri" w:hAnsi="Calibri"/>
          <w:noProof/>
          <w:sz w:val="22"/>
        </w:rPr>
        <w:t>, 139–142.</w:t>
      </w:r>
    </w:p>
    <w:p w14:paraId="0CD46CC2"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Shimono, H., Konno, T., Sakai, H. &amp; Sameshima, R. (2012) Interactive Effects of Elevated Atmospheric CO2 and Waterlogging on Vegetative Growth of Soybean (Glycine max (L.) Merr.). </w:t>
      </w:r>
      <w:r w:rsidRPr="00806CE9">
        <w:rPr>
          <w:rFonts w:ascii="Calibri" w:hAnsi="Calibri"/>
          <w:i/>
          <w:iCs/>
          <w:noProof/>
          <w:sz w:val="22"/>
        </w:rPr>
        <w:t>Plant Production Science</w:t>
      </w:r>
      <w:r w:rsidRPr="00806CE9">
        <w:rPr>
          <w:rFonts w:ascii="Calibri" w:hAnsi="Calibri"/>
          <w:noProof/>
          <w:sz w:val="22"/>
        </w:rPr>
        <w:t xml:space="preserve">, </w:t>
      </w:r>
      <w:r w:rsidRPr="00806CE9">
        <w:rPr>
          <w:rFonts w:ascii="Calibri" w:hAnsi="Calibri"/>
          <w:b/>
          <w:bCs/>
          <w:noProof/>
          <w:sz w:val="22"/>
        </w:rPr>
        <w:t>15</w:t>
      </w:r>
      <w:r w:rsidRPr="00806CE9">
        <w:rPr>
          <w:rFonts w:ascii="Calibri" w:hAnsi="Calibri"/>
          <w:noProof/>
          <w:sz w:val="22"/>
        </w:rPr>
        <w:t>, 238–245.</w:t>
      </w:r>
    </w:p>
    <w:p w14:paraId="4C5D0327"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806CE9">
        <w:rPr>
          <w:rFonts w:ascii="Calibri" w:hAnsi="Calibri"/>
          <w:i/>
          <w:iCs/>
          <w:noProof/>
          <w:sz w:val="22"/>
        </w:rPr>
        <w:t>Functional Plant Biology</w:t>
      </w:r>
      <w:r w:rsidRPr="00806CE9">
        <w:rPr>
          <w:rFonts w:ascii="Calibri" w:hAnsi="Calibri"/>
          <w:noProof/>
          <w:sz w:val="22"/>
        </w:rPr>
        <w:t xml:space="preserve">, </w:t>
      </w:r>
      <w:r w:rsidRPr="00806CE9">
        <w:rPr>
          <w:rFonts w:ascii="Calibri" w:hAnsi="Calibri"/>
          <w:b/>
          <w:bCs/>
          <w:noProof/>
          <w:sz w:val="22"/>
        </w:rPr>
        <w:t>29</w:t>
      </w:r>
      <w:r w:rsidRPr="00806CE9">
        <w:rPr>
          <w:rFonts w:ascii="Calibri" w:hAnsi="Calibri"/>
          <w:noProof/>
          <w:sz w:val="22"/>
        </w:rPr>
        <w:t>, 1025–1035.</w:t>
      </w:r>
    </w:p>
    <w:p w14:paraId="274EBD3F"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Van der Sleen, P., Groenendijk, P., Vlam, M., Anten, N.P.R., Boom, A., Bongers, F., Pons, T.L., Terburg, G. &amp; Zuidema, P. a. (2014) No growth stimulation of tropical trees by 150 years of CO2 fertilization but water-use efficiency increased. </w:t>
      </w:r>
      <w:r w:rsidRPr="00806CE9">
        <w:rPr>
          <w:rFonts w:ascii="Calibri" w:hAnsi="Calibri"/>
          <w:i/>
          <w:iCs/>
          <w:noProof/>
          <w:sz w:val="22"/>
        </w:rPr>
        <w:t>Nature Geoscience</w:t>
      </w:r>
      <w:r w:rsidRPr="00806CE9">
        <w:rPr>
          <w:rFonts w:ascii="Calibri" w:hAnsi="Calibri"/>
          <w:noProof/>
          <w:sz w:val="22"/>
        </w:rPr>
        <w:t xml:space="preserve">, </w:t>
      </w:r>
      <w:r w:rsidRPr="00806CE9">
        <w:rPr>
          <w:rFonts w:ascii="Calibri" w:hAnsi="Calibri"/>
          <w:b/>
          <w:bCs/>
          <w:noProof/>
          <w:sz w:val="22"/>
        </w:rPr>
        <w:t>8</w:t>
      </w:r>
      <w:r w:rsidRPr="00806CE9">
        <w:rPr>
          <w:rFonts w:ascii="Calibri" w:hAnsi="Calibri"/>
          <w:noProof/>
          <w:sz w:val="22"/>
        </w:rPr>
        <w:t>, 24–28.</w:t>
      </w:r>
    </w:p>
    <w:p w14:paraId="12BED7B5"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Steffens, B., Steffen-Heins, A. &amp; Sauter, M. (2013) Reactive oxygen species mediate growth and death in submerged plants. </w:t>
      </w:r>
      <w:r w:rsidRPr="00806CE9">
        <w:rPr>
          <w:rFonts w:ascii="Calibri" w:hAnsi="Calibri"/>
          <w:i/>
          <w:iCs/>
          <w:noProof/>
          <w:sz w:val="22"/>
        </w:rPr>
        <w:t>Frontiers in Plant Science</w:t>
      </w:r>
      <w:r w:rsidRPr="00806CE9">
        <w:rPr>
          <w:rFonts w:ascii="Calibri" w:hAnsi="Calibri"/>
          <w:noProof/>
          <w:sz w:val="22"/>
        </w:rPr>
        <w:t xml:space="preserve">, </w:t>
      </w:r>
      <w:r w:rsidRPr="00806CE9">
        <w:rPr>
          <w:rFonts w:ascii="Calibri" w:hAnsi="Calibri"/>
          <w:b/>
          <w:bCs/>
          <w:noProof/>
          <w:sz w:val="22"/>
        </w:rPr>
        <w:t>4</w:t>
      </w:r>
      <w:r w:rsidRPr="00806CE9">
        <w:rPr>
          <w:rFonts w:ascii="Calibri" w:hAnsi="Calibri"/>
          <w:noProof/>
          <w:sz w:val="22"/>
        </w:rPr>
        <w:t>, 179.</w:t>
      </w:r>
    </w:p>
    <w:p w14:paraId="3E65E89C"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Steudle, E. (2000) Water uptake by roots: an integration of views. </w:t>
      </w:r>
      <w:r w:rsidRPr="00806CE9">
        <w:rPr>
          <w:rFonts w:ascii="Calibri" w:hAnsi="Calibri"/>
          <w:i/>
          <w:iCs/>
          <w:noProof/>
          <w:sz w:val="22"/>
        </w:rPr>
        <w:t>Plant Soil</w:t>
      </w:r>
      <w:r w:rsidRPr="00806CE9">
        <w:rPr>
          <w:rFonts w:ascii="Calibri" w:hAnsi="Calibri"/>
          <w:noProof/>
          <w:sz w:val="22"/>
        </w:rPr>
        <w:t xml:space="preserve">, </w:t>
      </w:r>
      <w:r w:rsidRPr="00806CE9">
        <w:rPr>
          <w:rFonts w:ascii="Calibri" w:hAnsi="Calibri"/>
          <w:b/>
          <w:bCs/>
          <w:noProof/>
          <w:sz w:val="22"/>
        </w:rPr>
        <w:t>226</w:t>
      </w:r>
      <w:r w:rsidRPr="00806CE9">
        <w:rPr>
          <w:rFonts w:ascii="Calibri" w:hAnsi="Calibri"/>
          <w:noProof/>
          <w:sz w:val="22"/>
        </w:rPr>
        <w:t>, 45–56.</w:t>
      </w:r>
    </w:p>
    <w:p w14:paraId="669988CE"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Stocker, T.F., Qin, D., Plattner, G.-K., Tignor, M., Allen, S.K., Boschung, J., Nauels, A., Xia, Y., Bex, V., Midgley, P.M. &amp; others. (2013) </w:t>
      </w:r>
      <w:r w:rsidRPr="00806CE9">
        <w:rPr>
          <w:rFonts w:ascii="Calibri" w:hAnsi="Calibri"/>
          <w:i/>
          <w:iCs/>
          <w:noProof/>
          <w:sz w:val="22"/>
        </w:rPr>
        <w:t>Climate Change 2013. The Physical Science Basis. Working Group I Contribution to the Fifth Assessment Report of the Intergovernmental Panel on Climate Change-Abstract for Decision-Makers</w:t>
      </w:r>
      <w:r w:rsidRPr="00806CE9">
        <w:rPr>
          <w:rFonts w:ascii="Calibri" w:hAnsi="Calibri"/>
          <w:noProof/>
          <w:sz w:val="22"/>
        </w:rPr>
        <w:t>.</w:t>
      </w:r>
    </w:p>
    <w:p w14:paraId="2B222266"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806CE9">
        <w:rPr>
          <w:rFonts w:ascii="Calibri" w:hAnsi="Calibri"/>
          <w:i/>
          <w:iCs/>
          <w:noProof/>
          <w:sz w:val="22"/>
        </w:rPr>
        <w:t>Plant, Cell and Environment</w:t>
      </w:r>
      <w:r w:rsidRPr="00806CE9">
        <w:rPr>
          <w:rFonts w:ascii="Calibri" w:hAnsi="Calibri"/>
          <w:noProof/>
          <w:sz w:val="22"/>
        </w:rPr>
        <w:t xml:space="preserve">, </w:t>
      </w:r>
      <w:r w:rsidRPr="00806CE9">
        <w:rPr>
          <w:rFonts w:ascii="Calibri" w:hAnsi="Calibri"/>
          <w:b/>
          <w:bCs/>
          <w:noProof/>
          <w:sz w:val="22"/>
        </w:rPr>
        <w:t>23</w:t>
      </w:r>
      <w:r w:rsidRPr="00806CE9">
        <w:rPr>
          <w:rFonts w:ascii="Calibri" w:hAnsi="Calibri"/>
          <w:noProof/>
          <w:sz w:val="22"/>
        </w:rPr>
        <w:t>, 1237–1245.</w:t>
      </w:r>
    </w:p>
    <w:p w14:paraId="578E7B8B"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Voesenek, L.A.C.J. &amp; Bailey-Serres, J. (2015) Flood adaptive traits and processes: an overview. </w:t>
      </w:r>
      <w:r w:rsidRPr="00806CE9">
        <w:rPr>
          <w:rFonts w:ascii="Calibri" w:hAnsi="Calibri"/>
          <w:i/>
          <w:iCs/>
          <w:noProof/>
          <w:sz w:val="22"/>
        </w:rPr>
        <w:t>New Phytologist</w:t>
      </w:r>
      <w:r w:rsidRPr="00806CE9">
        <w:rPr>
          <w:rFonts w:ascii="Calibri" w:hAnsi="Calibri"/>
          <w:noProof/>
          <w:sz w:val="22"/>
        </w:rPr>
        <w:t xml:space="preserve">, </w:t>
      </w:r>
      <w:r w:rsidRPr="00806CE9">
        <w:rPr>
          <w:rFonts w:ascii="Calibri" w:hAnsi="Calibri"/>
          <w:b/>
          <w:bCs/>
          <w:noProof/>
          <w:sz w:val="22"/>
        </w:rPr>
        <w:t>206</w:t>
      </w:r>
      <w:r w:rsidRPr="00806CE9">
        <w:rPr>
          <w:rFonts w:ascii="Calibri" w:hAnsi="Calibri"/>
          <w:noProof/>
          <w:sz w:val="22"/>
        </w:rPr>
        <w:t>, 57–73.</w:t>
      </w:r>
    </w:p>
    <w:p w14:paraId="10267132"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Wang, D., Heckathorn, S. a., Wang, X. &amp; Philpott, S.M. (2012) A meta-analysis of plant physiological and growth responses to temperature and elevated CO2. </w:t>
      </w:r>
      <w:r w:rsidRPr="00806CE9">
        <w:rPr>
          <w:rFonts w:ascii="Calibri" w:hAnsi="Calibri"/>
          <w:i/>
          <w:iCs/>
          <w:noProof/>
          <w:sz w:val="22"/>
        </w:rPr>
        <w:t>Oecologia</w:t>
      </w:r>
      <w:r w:rsidRPr="00806CE9">
        <w:rPr>
          <w:rFonts w:ascii="Calibri" w:hAnsi="Calibri"/>
          <w:noProof/>
          <w:sz w:val="22"/>
        </w:rPr>
        <w:t xml:space="preserve">, </w:t>
      </w:r>
      <w:r w:rsidRPr="00806CE9">
        <w:rPr>
          <w:rFonts w:ascii="Calibri" w:hAnsi="Calibri"/>
          <w:b/>
          <w:bCs/>
          <w:noProof/>
          <w:sz w:val="22"/>
        </w:rPr>
        <w:t>169</w:t>
      </w:r>
      <w:r w:rsidRPr="00806CE9">
        <w:rPr>
          <w:rFonts w:ascii="Calibri" w:hAnsi="Calibri"/>
          <w:noProof/>
          <w:sz w:val="22"/>
        </w:rPr>
        <w:t>, 1–13.</w:t>
      </w:r>
    </w:p>
    <w:p w14:paraId="2DD13BA5"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806CE9">
        <w:rPr>
          <w:rFonts w:ascii="Calibri" w:hAnsi="Calibri"/>
          <w:i/>
          <w:iCs/>
          <w:noProof/>
          <w:sz w:val="22"/>
        </w:rPr>
        <w:t>Oecologia</w:t>
      </w:r>
      <w:r w:rsidRPr="00806CE9">
        <w:rPr>
          <w:rFonts w:ascii="Calibri" w:hAnsi="Calibri"/>
          <w:noProof/>
          <w:sz w:val="22"/>
        </w:rPr>
        <w:t xml:space="preserve">, </w:t>
      </w:r>
      <w:r w:rsidRPr="00806CE9">
        <w:rPr>
          <w:rFonts w:ascii="Calibri" w:hAnsi="Calibri"/>
          <w:b/>
          <w:bCs/>
          <w:noProof/>
          <w:sz w:val="22"/>
        </w:rPr>
        <w:t>163</w:t>
      </w:r>
      <w:r w:rsidRPr="00806CE9">
        <w:rPr>
          <w:rFonts w:ascii="Calibri" w:hAnsi="Calibri"/>
          <w:noProof/>
          <w:sz w:val="22"/>
        </w:rPr>
        <w:t>, 1–11.</w:t>
      </w:r>
    </w:p>
    <w:p w14:paraId="4EE9F06C"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Woolfrey, A.R. &amp; Ladd, P.G. (2001) Habitat preference and reproductive traits of a major Australian riparian tree species (Casuarina cunninghamiana). </w:t>
      </w:r>
      <w:r w:rsidRPr="00806CE9">
        <w:rPr>
          <w:rFonts w:ascii="Calibri" w:hAnsi="Calibri"/>
          <w:i/>
          <w:iCs/>
          <w:noProof/>
          <w:sz w:val="22"/>
        </w:rPr>
        <w:t>Australian Journal of Botany</w:t>
      </w:r>
      <w:r w:rsidRPr="00806CE9">
        <w:rPr>
          <w:rFonts w:ascii="Calibri" w:hAnsi="Calibri"/>
          <w:noProof/>
          <w:sz w:val="22"/>
        </w:rPr>
        <w:t xml:space="preserve">, </w:t>
      </w:r>
      <w:r w:rsidRPr="00806CE9">
        <w:rPr>
          <w:rFonts w:ascii="Calibri" w:hAnsi="Calibri"/>
          <w:b/>
          <w:bCs/>
          <w:noProof/>
          <w:sz w:val="22"/>
        </w:rPr>
        <w:t>49</w:t>
      </w:r>
      <w:r w:rsidRPr="00806CE9">
        <w:rPr>
          <w:rFonts w:ascii="Calibri" w:hAnsi="Calibri"/>
          <w:noProof/>
          <w:sz w:val="22"/>
        </w:rPr>
        <w:t>, 705–715.</w:t>
      </w:r>
    </w:p>
    <w:p w14:paraId="7FB94402" w14:textId="77777777" w:rsidR="00806CE9" w:rsidRPr="00806CE9" w:rsidRDefault="00806CE9">
      <w:pPr>
        <w:pStyle w:val="NormalWeb"/>
        <w:ind w:left="480" w:hanging="480"/>
        <w:divId w:val="1679652653"/>
        <w:rPr>
          <w:rFonts w:ascii="Calibri" w:hAnsi="Calibri"/>
          <w:noProof/>
          <w:sz w:val="22"/>
        </w:rPr>
      </w:pPr>
      <w:r w:rsidRPr="00806CE9">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806CE9">
        <w:rPr>
          <w:rFonts w:ascii="Calibri" w:hAnsi="Calibri"/>
          <w:i/>
          <w:iCs/>
          <w:noProof/>
          <w:sz w:val="22"/>
        </w:rPr>
        <w:t>Nature</w:t>
      </w:r>
      <w:r w:rsidRPr="00806CE9">
        <w:rPr>
          <w:rFonts w:ascii="Calibri" w:hAnsi="Calibri"/>
          <w:noProof/>
          <w:sz w:val="22"/>
        </w:rPr>
        <w:t xml:space="preserve">, </w:t>
      </w:r>
      <w:r w:rsidRPr="00806CE9">
        <w:rPr>
          <w:rFonts w:ascii="Calibri" w:hAnsi="Calibri"/>
          <w:b/>
          <w:bCs/>
          <w:noProof/>
          <w:sz w:val="22"/>
        </w:rPr>
        <w:t>428</w:t>
      </w:r>
      <w:r w:rsidRPr="00806CE9">
        <w:rPr>
          <w:rFonts w:ascii="Calibri" w:hAnsi="Calibri"/>
          <w:noProof/>
          <w:sz w:val="22"/>
        </w:rPr>
        <w:t>, 821–827.</w:t>
      </w:r>
    </w:p>
    <w:p w14:paraId="562A87EA" w14:textId="3DEFB007" w:rsidR="00E83E7E" w:rsidRDefault="00B77E96" w:rsidP="00EA09C9">
      <w:pPr>
        <w:spacing w:line="360" w:lineRule="auto"/>
      </w:pPr>
      <w:r>
        <w:lastRenderedPageBreak/>
        <w:fldChar w:fldCharType="end"/>
      </w:r>
      <w:bookmarkStart w:id="21" w:name="_GoBack"/>
      <w:bookmarkEnd w:id="21"/>
      <w:r w:rsidR="00E83E7E">
        <w:t>TABLES</w:t>
      </w:r>
    </w:p>
    <w:p w14:paraId="5302110C" w14:textId="77777777" w:rsidR="00E83E7E" w:rsidRDefault="00E83E7E" w:rsidP="00E83E7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Biological and ecological attributes of study </w:t>
      </w:r>
      <w:proofErr w:type="gramStart"/>
      <w:r>
        <w:t>species .</w:t>
      </w:r>
      <w:proofErr w:type="gramEnd"/>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277C9E">
        <w:tc>
          <w:tcPr>
            <w:tcW w:w="2254" w:type="dxa"/>
          </w:tcPr>
          <w:p w14:paraId="1154D9B8" w14:textId="77777777" w:rsidR="00E83E7E" w:rsidRPr="009E3E0A" w:rsidRDefault="00E83E7E" w:rsidP="00277C9E">
            <w:pPr>
              <w:spacing w:line="276" w:lineRule="auto"/>
              <w:rPr>
                <w:sz w:val="20"/>
              </w:rPr>
            </w:pPr>
          </w:p>
        </w:tc>
        <w:tc>
          <w:tcPr>
            <w:tcW w:w="2254" w:type="dxa"/>
          </w:tcPr>
          <w:p w14:paraId="7F3131F2" w14:textId="77777777" w:rsidR="00E83E7E" w:rsidRPr="009E3E0A" w:rsidRDefault="00E83E7E" w:rsidP="00277C9E">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277C9E">
            <w:pPr>
              <w:spacing w:line="276" w:lineRule="auto"/>
              <w:rPr>
                <w:i/>
                <w:sz w:val="20"/>
              </w:rPr>
            </w:pPr>
            <w:r w:rsidRPr="009E3E0A">
              <w:rPr>
                <w:i/>
                <w:sz w:val="20"/>
              </w:rPr>
              <w:t xml:space="preserve">Casuarina </w:t>
            </w:r>
            <w:proofErr w:type="spellStart"/>
            <w:r w:rsidRPr="009E3E0A">
              <w:rPr>
                <w:i/>
                <w:sz w:val="20"/>
              </w:rPr>
              <w:t>cunninghamiana</w:t>
            </w:r>
            <w:proofErr w:type="spellEnd"/>
            <w:r w:rsidRPr="009E3E0A">
              <w:rPr>
                <w:i/>
                <w:sz w:val="20"/>
              </w:rPr>
              <w:t xml:space="preserve"> subsp. </w:t>
            </w:r>
            <w:proofErr w:type="spellStart"/>
            <w:r w:rsidRPr="009E3E0A">
              <w:rPr>
                <w:i/>
                <w:sz w:val="20"/>
              </w:rPr>
              <w:t>cunninghamiana</w:t>
            </w:r>
            <w:proofErr w:type="spellEnd"/>
          </w:p>
        </w:tc>
        <w:tc>
          <w:tcPr>
            <w:tcW w:w="2254" w:type="dxa"/>
          </w:tcPr>
          <w:p w14:paraId="07CD753E" w14:textId="77777777" w:rsidR="00E83E7E" w:rsidRPr="009E3E0A" w:rsidRDefault="00E83E7E" w:rsidP="00277C9E">
            <w:pPr>
              <w:spacing w:line="276" w:lineRule="auto"/>
              <w:rPr>
                <w:i/>
                <w:sz w:val="20"/>
              </w:rPr>
            </w:pPr>
            <w:r w:rsidRPr="009E3E0A">
              <w:rPr>
                <w:i/>
                <w:sz w:val="20"/>
              </w:rPr>
              <w:t xml:space="preserve">Eucalyptus </w:t>
            </w:r>
            <w:proofErr w:type="spellStart"/>
            <w:r w:rsidRPr="009E3E0A">
              <w:rPr>
                <w:i/>
                <w:sz w:val="20"/>
              </w:rPr>
              <w:t>camaldulensis</w:t>
            </w:r>
            <w:proofErr w:type="spellEnd"/>
            <w:r w:rsidRPr="009E3E0A">
              <w:rPr>
                <w:i/>
                <w:sz w:val="20"/>
              </w:rPr>
              <w:t xml:space="preserve"> subsp. </w:t>
            </w:r>
            <w:proofErr w:type="spellStart"/>
            <w:r w:rsidRPr="009E3E0A">
              <w:rPr>
                <w:i/>
                <w:sz w:val="20"/>
              </w:rPr>
              <w:t>camaldulensis</w:t>
            </w:r>
            <w:proofErr w:type="spellEnd"/>
          </w:p>
        </w:tc>
      </w:tr>
      <w:tr w:rsidR="00E83E7E" w14:paraId="095F8A25" w14:textId="77777777" w:rsidTr="00277C9E">
        <w:tc>
          <w:tcPr>
            <w:tcW w:w="2254" w:type="dxa"/>
          </w:tcPr>
          <w:p w14:paraId="4E67AC14" w14:textId="77777777" w:rsidR="00E83E7E" w:rsidRPr="009E3E0A" w:rsidRDefault="00E83E7E" w:rsidP="00277C9E">
            <w:pPr>
              <w:spacing w:line="276" w:lineRule="auto"/>
              <w:rPr>
                <w:sz w:val="20"/>
              </w:rPr>
            </w:pPr>
            <w:r w:rsidRPr="009E3E0A">
              <w:rPr>
                <w:sz w:val="20"/>
              </w:rPr>
              <w:t>Family</w:t>
            </w:r>
          </w:p>
        </w:tc>
        <w:tc>
          <w:tcPr>
            <w:tcW w:w="2254" w:type="dxa"/>
          </w:tcPr>
          <w:p w14:paraId="7A4165BC" w14:textId="77777777" w:rsidR="00E83E7E" w:rsidRPr="009E3E0A" w:rsidRDefault="00E83E7E" w:rsidP="00277C9E">
            <w:pPr>
              <w:spacing w:line="276" w:lineRule="auto"/>
              <w:rPr>
                <w:sz w:val="20"/>
              </w:rPr>
            </w:pPr>
            <w:proofErr w:type="spellStart"/>
            <w:r w:rsidRPr="009E3E0A">
              <w:rPr>
                <w:sz w:val="20"/>
              </w:rPr>
              <w:t>Fabaceae</w:t>
            </w:r>
            <w:proofErr w:type="spellEnd"/>
          </w:p>
        </w:tc>
        <w:tc>
          <w:tcPr>
            <w:tcW w:w="2254" w:type="dxa"/>
          </w:tcPr>
          <w:p w14:paraId="39E8E1C5" w14:textId="77777777" w:rsidR="00E83E7E" w:rsidRPr="009E3E0A" w:rsidRDefault="00E83E7E" w:rsidP="00277C9E">
            <w:pPr>
              <w:spacing w:line="276" w:lineRule="auto"/>
              <w:rPr>
                <w:sz w:val="20"/>
              </w:rPr>
            </w:pPr>
            <w:proofErr w:type="spellStart"/>
            <w:r w:rsidRPr="009E3E0A">
              <w:rPr>
                <w:sz w:val="20"/>
              </w:rPr>
              <w:t>Casuarinaceae</w:t>
            </w:r>
            <w:proofErr w:type="spellEnd"/>
          </w:p>
        </w:tc>
        <w:tc>
          <w:tcPr>
            <w:tcW w:w="2254" w:type="dxa"/>
          </w:tcPr>
          <w:p w14:paraId="362A21CD" w14:textId="77777777" w:rsidR="00E83E7E" w:rsidRPr="009E3E0A" w:rsidRDefault="00E83E7E" w:rsidP="00277C9E">
            <w:pPr>
              <w:spacing w:line="276" w:lineRule="auto"/>
              <w:rPr>
                <w:sz w:val="20"/>
              </w:rPr>
            </w:pPr>
            <w:proofErr w:type="spellStart"/>
            <w:r w:rsidRPr="009E3E0A">
              <w:rPr>
                <w:sz w:val="20"/>
              </w:rPr>
              <w:t>Myrtaceae</w:t>
            </w:r>
            <w:proofErr w:type="spellEnd"/>
          </w:p>
        </w:tc>
      </w:tr>
      <w:tr w:rsidR="00E83E7E" w14:paraId="6CE27086" w14:textId="77777777" w:rsidTr="00277C9E">
        <w:tc>
          <w:tcPr>
            <w:tcW w:w="2254" w:type="dxa"/>
          </w:tcPr>
          <w:p w14:paraId="31436AA9" w14:textId="77777777" w:rsidR="00E83E7E" w:rsidRPr="009E3E0A" w:rsidRDefault="00E83E7E" w:rsidP="00277C9E">
            <w:pPr>
              <w:spacing w:line="276" w:lineRule="auto"/>
              <w:rPr>
                <w:sz w:val="20"/>
              </w:rPr>
            </w:pPr>
            <w:r w:rsidRPr="009E3E0A">
              <w:rPr>
                <w:sz w:val="20"/>
              </w:rPr>
              <w:t>Distribution</w:t>
            </w:r>
          </w:p>
        </w:tc>
        <w:tc>
          <w:tcPr>
            <w:tcW w:w="2254" w:type="dxa"/>
          </w:tcPr>
          <w:p w14:paraId="025F983C" w14:textId="77777777" w:rsidR="00E83E7E" w:rsidRPr="009E3E0A" w:rsidRDefault="00E83E7E" w:rsidP="00277C9E">
            <w:pPr>
              <w:spacing w:line="276" w:lineRule="auto"/>
              <w:rPr>
                <w:sz w:val="20"/>
              </w:rPr>
            </w:pPr>
            <w:r w:rsidRPr="009E3E0A">
              <w:rPr>
                <w:sz w:val="20"/>
              </w:rPr>
              <w:t>Coastal areas of eastern Australia</w:t>
            </w:r>
          </w:p>
        </w:tc>
        <w:tc>
          <w:tcPr>
            <w:tcW w:w="2254" w:type="dxa"/>
          </w:tcPr>
          <w:p w14:paraId="285FEA2C" w14:textId="77777777" w:rsidR="00E83E7E" w:rsidRPr="009E3E0A" w:rsidRDefault="00E83E7E" w:rsidP="00277C9E">
            <w:pPr>
              <w:spacing w:line="276" w:lineRule="auto"/>
              <w:rPr>
                <w:sz w:val="20"/>
              </w:rPr>
            </w:pPr>
            <w:r w:rsidRPr="009E3E0A">
              <w:rPr>
                <w:sz w:val="20"/>
              </w:rPr>
              <w:t>Eastern NSW and QLD, Australia. Other subsp. in Gulf of Carpentaria and Papua New Guinea</w:t>
            </w:r>
          </w:p>
        </w:tc>
        <w:tc>
          <w:tcPr>
            <w:tcW w:w="2254" w:type="dxa"/>
          </w:tcPr>
          <w:p w14:paraId="02A7728E" w14:textId="77777777" w:rsidR="00E83E7E" w:rsidRPr="009E3E0A" w:rsidRDefault="00E83E7E" w:rsidP="00277C9E">
            <w:pPr>
              <w:spacing w:line="276" w:lineRule="auto"/>
              <w:rPr>
                <w:sz w:val="20"/>
              </w:rPr>
            </w:pPr>
            <w:r w:rsidRPr="009E3E0A">
              <w:rPr>
                <w:sz w:val="20"/>
              </w:rPr>
              <w:t>Inland riparian areas throughout south-eastern Australia. Other subsp. distributed throughout continental Australia</w:t>
            </w:r>
          </w:p>
        </w:tc>
      </w:tr>
      <w:tr w:rsidR="00E83E7E" w14:paraId="67AD6FC0" w14:textId="77777777" w:rsidTr="00277C9E">
        <w:tc>
          <w:tcPr>
            <w:tcW w:w="2254" w:type="dxa"/>
          </w:tcPr>
          <w:p w14:paraId="4603B4B3" w14:textId="77777777" w:rsidR="00E83E7E" w:rsidRPr="009E3E0A" w:rsidRDefault="00E83E7E" w:rsidP="00277C9E">
            <w:pPr>
              <w:spacing w:line="276" w:lineRule="auto"/>
              <w:rPr>
                <w:sz w:val="20"/>
              </w:rPr>
            </w:pPr>
            <w:r w:rsidRPr="009E3E0A">
              <w:rPr>
                <w:sz w:val="20"/>
              </w:rPr>
              <w:t>Morphology</w:t>
            </w:r>
          </w:p>
        </w:tc>
        <w:tc>
          <w:tcPr>
            <w:tcW w:w="2254" w:type="dxa"/>
          </w:tcPr>
          <w:p w14:paraId="173816B7" w14:textId="77777777" w:rsidR="00E83E7E" w:rsidRPr="009E3E0A" w:rsidRDefault="00E83E7E" w:rsidP="00277C9E">
            <w:pPr>
              <w:spacing w:line="276" w:lineRule="auto"/>
              <w:rPr>
                <w:sz w:val="20"/>
              </w:rPr>
            </w:pPr>
            <w:commentRangeStart w:id="22"/>
            <w:r w:rsidRPr="009E3E0A">
              <w:rPr>
                <w:rFonts w:cs="Arial"/>
                <w:color w:val="000000"/>
                <w:sz w:val="20"/>
              </w:rPr>
              <w:t>Erect or spreading shrub or tree, 3–8 m high. Rooting depth 2 m +</w:t>
            </w:r>
          </w:p>
        </w:tc>
        <w:tc>
          <w:tcPr>
            <w:tcW w:w="2254" w:type="dxa"/>
          </w:tcPr>
          <w:p w14:paraId="5DCC1C3B" w14:textId="77777777" w:rsidR="00E83E7E" w:rsidRPr="009E3E0A" w:rsidRDefault="00E83E7E" w:rsidP="00277C9E">
            <w:pPr>
              <w:spacing w:line="276" w:lineRule="auto"/>
              <w:rPr>
                <w:sz w:val="20"/>
              </w:rPr>
            </w:pPr>
            <w:r w:rsidRPr="009E3E0A">
              <w:rPr>
                <w:rFonts w:cs="Arial"/>
                <w:color w:val="000000"/>
                <w:sz w:val="20"/>
              </w:rPr>
              <w:t>Erect tree, 15–35 m high. Rooting depth to 8 m</w:t>
            </w:r>
          </w:p>
        </w:tc>
        <w:tc>
          <w:tcPr>
            <w:tcW w:w="2254" w:type="dxa"/>
          </w:tcPr>
          <w:p w14:paraId="7A63F4A6" w14:textId="77777777" w:rsidR="00E83E7E" w:rsidRPr="009E3E0A" w:rsidRDefault="00E83E7E" w:rsidP="00277C9E">
            <w:pPr>
              <w:spacing w:line="276" w:lineRule="auto"/>
              <w:rPr>
                <w:sz w:val="20"/>
              </w:rPr>
            </w:pPr>
            <w:r w:rsidRPr="009E3E0A">
              <w:rPr>
                <w:rFonts w:cs="Arial"/>
                <w:color w:val="000000"/>
                <w:sz w:val="20"/>
              </w:rPr>
              <w:t>Large, spreading tree</w:t>
            </w:r>
            <w:proofErr w:type="gramStart"/>
            <w:r w:rsidRPr="009E3E0A">
              <w:rPr>
                <w:rFonts w:cs="Arial"/>
                <w:color w:val="000000"/>
                <w:sz w:val="20"/>
              </w:rPr>
              <w:t>,  30</w:t>
            </w:r>
            <w:proofErr w:type="gramEnd"/>
            <w:r w:rsidRPr="009E3E0A">
              <w:rPr>
                <w:rFonts w:cs="Arial"/>
                <w:color w:val="000000"/>
                <w:sz w:val="20"/>
              </w:rPr>
              <w:t>+ m high. Rooting depth 10 m +</w:t>
            </w:r>
            <w:commentRangeEnd w:id="22"/>
            <w:r w:rsidRPr="009E3E0A">
              <w:rPr>
                <w:rStyle w:val="CommentReference"/>
                <w:sz w:val="20"/>
              </w:rPr>
              <w:commentReference w:id="22"/>
            </w:r>
          </w:p>
        </w:tc>
      </w:tr>
      <w:tr w:rsidR="00E83E7E" w14:paraId="0F4942E2" w14:textId="77777777" w:rsidTr="00277C9E">
        <w:tc>
          <w:tcPr>
            <w:tcW w:w="2254" w:type="dxa"/>
          </w:tcPr>
          <w:p w14:paraId="03A504E0" w14:textId="77777777" w:rsidR="00E83E7E" w:rsidRPr="009E3E0A" w:rsidRDefault="00E83E7E" w:rsidP="00277C9E">
            <w:pPr>
              <w:spacing w:line="276" w:lineRule="auto"/>
              <w:rPr>
                <w:sz w:val="20"/>
              </w:rPr>
            </w:pPr>
            <w:r w:rsidRPr="009E3E0A">
              <w:rPr>
                <w:sz w:val="20"/>
              </w:rPr>
              <w:t>Habitat</w:t>
            </w:r>
          </w:p>
        </w:tc>
        <w:tc>
          <w:tcPr>
            <w:tcW w:w="2254" w:type="dxa"/>
          </w:tcPr>
          <w:p w14:paraId="6CB8BCF8" w14:textId="77777777" w:rsidR="00E83E7E" w:rsidRPr="009E3E0A" w:rsidRDefault="00E83E7E" w:rsidP="00277C9E">
            <w:pPr>
              <w:spacing w:line="276" w:lineRule="auto"/>
              <w:rPr>
                <w:sz w:val="20"/>
              </w:rPr>
            </w:pPr>
            <w:r w:rsidRPr="009E3E0A">
              <w:rPr>
                <w:sz w:val="20"/>
              </w:rPr>
              <w:t xml:space="preserve">Facultative </w:t>
            </w:r>
            <w:proofErr w:type="spellStart"/>
            <w:r w:rsidRPr="009E3E0A">
              <w:rPr>
                <w:sz w:val="20"/>
              </w:rPr>
              <w:t>rheophyte</w:t>
            </w:r>
            <w:proofErr w:type="spellEnd"/>
            <w:r w:rsidRPr="009E3E0A">
              <w:rPr>
                <w:sz w:val="20"/>
              </w:rPr>
              <w:t xml:space="preserve">. Found in </w:t>
            </w:r>
            <w:r w:rsidRPr="009E3E0A">
              <w:rPr>
                <w:rFonts w:cs="Arial"/>
                <w:color w:val="000000"/>
                <w:sz w:val="20"/>
              </w:rPr>
              <w:t>sclerophyll forest, particularly along watercourses and in sandy alluvial soils. Typically on channel banks and raised within-channel features</w:t>
            </w:r>
          </w:p>
        </w:tc>
        <w:tc>
          <w:tcPr>
            <w:tcW w:w="2254" w:type="dxa"/>
          </w:tcPr>
          <w:p w14:paraId="06366DC2" w14:textId="77777777" w:rsidR="00E83E7E" w:rsidRPr="009E3E0A" w:rsidRDefault="00E83E7E" w:rsidP="00277C9E">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along permanent watercourses, on substrates ranging from sand to large cobbles. Often found on bars, benches and channel islands</w:t>
            </w:r>
          </w:p>
        </w:tc>
        <w:tc>
          <w:tcPr>
            <w:tcW w:w="2254" w:type="dxa"/>
          </w:tcPr>
          <w:p w14:paraId="711D6219" w14:textId="77777777" w:rsidR="00E83E7E" w:rsidRPr="009E3E0A" w:rsidRDefault="00E83E7E" w:rsidP="00277C9E">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on deep, rich alluvial soils, on banks and flood plains associated with large, permanent water bodies</w:t>
            </w:r>
          </w:p>
        </w:tc>
      </w:tr>
      <w:tr w:rsidR="00E83E7E" w14:paraId="0B031490" w14:textId="77777777" w:rsidTr="00277C9E">
        <w:tc>
          <w:tcPr>
            <w:tcW w:w="2254" w:type="dxa"/>
          </w:tcPr>
          <w:p w14:paraId="08979DDD" w14:textId="77777777" w:rsidR="00E83E7E" w:rsidRPr="009E3E0A" w:rsidRDefault="00E83E7E" w:rsidP="00277C9E">
            <w:pPr>
              <w:spacing w:line="276" w:lineRule="auto"/>
              <w:rPr>
                <w:sz w:val="20"/>
              </w:rPr>
            </w:pPr>
            <w:r w:rsidRPr="009E3E0A">
              <w:rPr>
                <w:sz w:val="20"/>
              </w:rPr>
              <w:t>Community status</w:t>
            </w:r>
          </w:p>
        </w:tc>
        <w:tc>
          <w:tcPr>
            <w:tcW w:w="2254" w:type="dxa"/>
          </w:tcPr>
          <w:p w14:paraId="3B8FDEE2" w14:textId="77777777" w:rsidR="00E83E7E" w:rsidRPr="009E3E0A" w:rsidRDefault="00E83E7E" w:rsidP="00277C9E">
            <w:pPr>
              <w:spacing w:line="276" w:lineRule="auto"/>
              <w:rPr>
                <w:sz w:val="20"/>
              </w:rPr>
            </w:pPr>
            <w:r w:rsidRPr="009E3E0A">
              <w:rPr>
                <w:sz w:val="20"/>
              </w:rPr>
              <w:t>Common</w:t>
            </w:r>
          </w:p>
        </w:tc>
        <w:tc>
          <w:tcPr>
            <w:tcW w:w="2254" w:type="dxa"/>
          </w:tcPr>
          <w:p w14:paraId="19665567" w14:textId="77777777" w:rsidR="00E83E7E" w:rsidRPr="009E3E0A" w:rsidRDefault="00E83E7E" w:rsidP="00277C9E">
            <w:pPr>
              <w:spacing w:line="276" w:lineRule="auto"/>
              <w:rPr>
                <w:sz w:val="20"/>
              </w:rPr>
            </w:pPr>
            <w:r w:rsidRPr="009E3E0A">
              <w:rPr>
                <w:sz w:val="20"/>
              </w:rPr>
              <w:t>Dominant</w:t>
            </w:r>
          </w:p>
        </w:tc>
        <w:tc>
          <w:tcPr>
            <w:tcW w:w="2254" w:type="dxa"/>
          </w:tcPr>
          <w:p w14:paraId="05E706F8" w14:textId="77777777" w:rsidR="00E83E7E" w:rsidRPr="009E3E0A" w:rsidRDefault="00E83E7E" w:rsidP="00277C9E">
            <w:pPr>
              <w:spacing w:line="276" w:lineRule="auto"/>
              <w:rPr>
                <w:sz w:val="20"/>
              </w:rPr>
            </w:pPr>
            <w:r w:rsidRPr="009E3E0A">
              <w:rPr>
                <w:sz w:val="20"/>
              </w:rPr>
              <w:t>Dominant</w:t>
            </w:r>
          </w:p>
        </w:tc>
      </w:tr>
      <w:tr w:rsidR="00E83E7E" w14:paraId="2AD83FF1" w14:textId="77777777" w:rsidTr="00277C9E">
        <w:tc>
          <w:tcPr>
            <w:tcW w:w="2254" w:type="dxa"/>
          </w:tcPr>
          <w:p w14:paraId="1038A232" w14:textId="77777777" w:rsidR="00E83E7E" w:rsidRPr="009E3E0A" w:rsidRDefault="00E83E7E" w:rsidP="00277C9E">
            <w:pPr>
              <w:spacing w:line="276" w:lineRule="auto"/>
              <w:rPr>
                <w:sz w:val="20"/>
              </w:rPr>
            </w:pPr>
            <w:r w:rsidRPr="009E3E0A">
              <w:rPr>
                <w:sz w:val="20"/>
              </w:rPr>
              <w:t>Nitrogen fixing ability</w:t>
            </w:r>
          </w:p>
        </w:tc>
        <w:tc>
          <w:tcPr>
            <w:tcW w:w="2254" w:type="dxa"/>
          </w:tcPr>
          <w:p w14:paraId="67B30F62" w14:textId="77777777" w:rsidR="00E83E7E" w:rsidRPr="009E3E0A" w:rsidRDefault="00E83E7E" w:rsidP="00277C9E">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Rhizobium</w:t>
            </w:r>
          </w:p>
        </w:tc>
        <w:tc>
          <w:tcPr>
            <w:tcW w:w="2254" w:type="dxa"/>
          </w:tcPr>
          <w:p w14:paraId="5B621DC8" w14:textId="77777777" w:rsidR="00E83E7E" w:rsidRPr="009E3E0A" w:rsidRDefault="00E83E7E" w:rsidP="00277C9E">
            <w:pPr>
              <w:spacing w:line="276" w:lineRule="auto"/>
              <w:rPr>
                <w:sz w:val="20"/>
              </w:rPr>
            </w:pPr>
            <w:proofErr w:type="spellStart"/>
            <w:r w:rsidRPr="009E3E0A">
              <w:rPr>
                <w:sz w:val="20"/>
              </w:rPr>
              <w:t>Nodulated</w:t>
            </w:r>
            <w:proofErr w:type="spellEnd"/>
            <w:r w:rsidRPr="009E3E0A">
              <w:rPr>
                <w:sz w:val="20"/>
              </w:rPr>
              <w:t xml:space="preserve"> with </w:t>
            </w:r>
            <w:proofErr w:type="spellStart"/>
            <w:r w:rsidRPr="009E3E0A">
              <w:rPr>
                <w:i/>
                <w:sz w:val="20"/>
              </w:rPr>
              <w:t>Frankia</w:t>
            </w:r>
            <w:proofErr w:type="spellEnd"/>
          </w:p>
        </w:tc>
        <w:tc>
          <w:tcPr>
            <w:tcW w:w="2254" w:type="dxa"/>
          </w:tcPr>
          <w:p w14:paraId="5E1D732C" w14:textId="77777777" w:rsidR="00E83E7E" w:rsidRPr="009E3E0A" w:rsidRDefault="00E83E7E" w:rsidP="00277C9E">
            <w:pPr>
              <w:spacing w:line="276" w:lineRule="auto"/>
              <w:rPr>
                <w:sz w:val="20"/>
              </w:rPr>
            </w:pPr>
            <w:r w:rsidRPr="009E3E0A">
              <w:rPr>
                <w:sz w:val="20"/>
              </w:rPr>
              <w:t>None</w:t>
            </w:r>
          </w:p>
        </w:tc>
      </w:tr>
      <w:tr w:rsidR="00E83E7E" w14:paraId="61A05874" w14:textId="77777777" w:rsidTr="00277C9E">
        <w:tc>
          <w:tcPr>
            <w:tcW w:w="2254" w:type="dxa"/>
          </w:tcPr>
          <w:p w14:paraId="4519DC0A" w14:textId="77777777" w:rsidR="00E83E7E" w:rsidRPr="009E3E0A" w:rsidRDefault="00E83E7E" w:rsidP="00277C9E">
            <w:pPr>
              <w:spacing w:line="276" w:lineRule="auto"/>
              <w:rPr>
                <w:sz w:val="20"/>
              </w:rPr>
            </w:pPr>
            <w:proofErr w:type="spellStart"/>
            <w:r w:rsidRPr="009E3E0A">
              <w:rPr>
                <w:sz w:val="20"/>
              </w:rPr>
              <w:t>Biogeomorphic</w:t>
            </w:r>
            <w:proofErr w:type="spellEnd"/>
            <w:r w:rsidRPr="009E3E0A">
              <w:rPr>
                <w:sz w:val="20"/>
              </w:rPr>
              <w:t xml:space="preserve"> effect</w:t>
            </w:r>
            <w:r>
              <w:rPr>
                <w:sz w:val="20"/>
              </w:rPr>
              <w:t>s</w:t>
            </w:r>
          </w:p>
        </w:tc>
        <w:tc>
          <w:tcPr>
            <w:tcW w:w="2254" w:type="dxa"/>
          </w:tcPr>
          <w:p w14:paraId="0C1B3D29" w14:textId="77777777" w:rsidR="00E83E7E" w:rsidRPr="009E3E0A" w:rsidRDefault="00E83E7E" w:rsidP="00277C9E">
            <w:pPr>
              <w:spacing w:line="276" w:lineRule="auto"/>
              <w:rPr>
                <w:sz w:val="20"/>
              </w:rPr>
            </w:pPr>
            <w:r w:rsidRPr="009E3E0A">
              <w:rPr>
                <w:sz w:val="20"/>
              </w:rPr>
              <w:t>Fast growing colonist of fresh geomorphic substrates</w:t>
            </w:r>
          </w:p>
        </w:tc>
        <w:tc>
          <w:tcPr>
            <w:tcW w:w="2254" w:type="dxa"/>
          </w:tcPr>
          <w:p w14:paraId="0C05F2FD" w14:textId="77777777" w:rsidR="00E83E7E" w:rsidRPr="009E3E0A" w:rsidRDefault="00E83E7E" w:rsidP="00277C9E">
            <w:pPr>
              <w:spacing w:line="276" w:lineRule="auto"/>
              <w:rPr>
                <w:sz w:val="20"/>
              </w:rPr>
            </w:pPr>
            <w:r w:rsidRPr="009E3E0A">
              <w:rPr>
                <w:sz w:val="20"/>
              </w:rPr>
              <w:t xml:space="preserve">Ecosystem engineer. Rapid, </w:t>
            </w:r>
            <w:proofErr w:type="spellStart"/>
            <w:r w:rsidRPr="009E3E0A">
              <w:rPr>
                <w:i/>
                <w:sz w:val="20"/>
              </w:rPr>
              <w:t>en</w:t>
            </w:r>
            <w:proofErr w:type="spellEnd"/>
            <w:r w:rsidRPr="009E3E0A">
              <w:rPr>
                <w:i/>
                <w:sz w:val="20"/>
              </w:rPr>
              <w:t xml:space="preserve"> mass</w:t>
            </w:r>
            <w:r w:rsidRPr="009E3E0A">
              <w:rPr>
                <w:sz w:val="20"/>
              </w:rPr>
              <w:t xml:space="preserve"> colonisation and stabilisation of fresh geomorphic substrates. Established trees stabilise banks and in-channel features</w:t>
            </w:r>
          </w:p>
        </w:tc>
        <w:tc>
          <w:tcPr>
            <w:tcW w:w="2254" w:type="dxa"/>
          </w:tcPr>
          <w:p w14:paraId="5B478403" w14:textId="77777777" w:rsidR="00E83E7E" w:rsidRPr="009E3E0A" w:rsidRDefault="00E83E7E" w:rsidP="00277C9E">
            <w:pPr>
              <w:spacing w:line="276" w:lineRule="auto"/>
              <w:rPr>
                <w:sz w:val="20"/>
              </w:rPr>
            </w:pPr>
            <w:r w:rsidRPr="009E3E0A">
              <w:rPr>
                <w:sz w:val="20"/>
              </w:rPr>
              <w:t>Ecosystem engineer. Established trees define physical structure of riparian landscapes. Highly effective at mitigation of flooding-induced landform mass failure</w:t>
            </w:r>
          </w:p>
        </w:tc>
      </w:tr>
    </w:tbl>
    <w:p w14:paraId="3B32F594" w14:textId="77777777" w:rsidR="00E83E7E" w:rsidRDefault="00E83E7E"/>
    <w:p w14:paraId="2C6A3975" w14:textId="77777777" w:rsidR="00E83E7E" w:rsidRDefault="00E83E7E"/>
    <w:p w14:paraId="4CE144A7" w14:textId="77777777" w:rsidR="00E83E7E" w:rsidRDefault="00E83E7E"/>
    <w:p w14:paraId="58795970" w14:textId="77777777" w:rsidR="00E83E7E" w:rsidRDefault="00E83E7E"/>
    <w:p w14:paraId="0B3C6C78" w14:textId="77777777" w:rsidR="00E83E7E" w:rsidRDefault="00E83E7E"/>
    <w:p w14:paraId="2A0539B6" w14:textId="77777777" w:rsidR="00E83E7E" w:rsidRDefault="00E83E7E"/>
    <w:p w14:paraId="3536EF78" w14:textId="77777777" w:rsidR="00E83E7E" w:rsidRDefault="00E83E7E"/>
    <w:p w14:paraId="11F904C5" w14:textId="77777777" w:rsidR="00E83E7E" w:rsidRDefault="00E83E7E"/>
    <w:p w14:paraId="50EF5BAC" w14:textId="77777777" w:rsidR="00E83E7E" w:rsidRPr="00B75606" w:rsidRDefault="00E83E7E" w:rsidP="00E83E7E">
      <w:pPr>
        <w:pStyle w:val="Caption"/>
        <w:keepNext/>
        <w:jc w:val="both"/>
        <w:rPr>
          <w:i w:val="0"/>
        </w:rPr>
      </w:pPr>
      <w:r>
        <w:lastRenderedPageBreak/>
        <w:t xml:space="preserve">Table </w:t>
      </w:r>
      <w:r>
        <w:fldChar w:fldCharType="begin"/>
      </w:r>
      <w:r>
        <w:instrText xml:space="preserve"> SEQ Table \* ARABIC </w:instrText>
      </w:r>
      <w:r>
        <w:fldChar w:fldCharType="separate"/>
      </w:r>
      <w:r>
        <w:rPr>
          <w:noProof/>
        </w:rPr>
        <w:t>2</w:t>
      </w:r>
      <w:r>
        <w:rPr>
          <w:noProof/>
        </w:rPr>
        <w:fldChar w:fldCharType="end"/>
      </w:r>
      <w:r>
        <w:t>. Mean and standard deviation (in parentheses) of measured gas exchange rates, biomass and functional traits for each combination of CO</w:t>
      </w:r>
      <w:r w:rsidRPr="00CA5846">
        <w:rPr>
          <w:vertAlign w:val="subscript"/>
        </w:rPr>
        <w:t>2</w:t>
      </w:r>
      <w:r>
        <w:t xml:space="preserve"> level and waterlogging treatments. Significant differences as determined by two-way ANOVA are denoted by the letters NS, C, W or I (NS = no significant effect of either treatment, C = significant effect of CO</w:t>
      </w:r>
      <w:r w:rsidRPr="00CA5846">
        <w:rPr>
          <w:vertAlign w:val="subscript"/>
        </w:rPr>
        <w:t>2</w:t>
      </w:r>
      <w:r>
        <w:t xml:space="preserve"> level, W = significant effect of waterlogging treatment, C x W = significant interaction between CO</w:t>
      </w:r>
      <w:r w:rsidRPr="00CA5846">
        <w:rPr>
          <w:vertAlign w:val="subscript"/>
        </w:rPr>
        <w:t>2</w:t>
      </w:r>
      <w:r>
        <w:t xml:space="preserve"> level and waterlogging treatment). Where interactions were found, waterlogging treatments in which significant differences between aCO</w:t>
      </w:r>
      <w:r w:rsidRPr="00CA5846">
        <w:rPr>
          <w:vertAlign w:val="subscript"/>
        </w:rPr>
        <w:t>2</w:t>
      </w:r>
      <w:r>
        <w:t xml:space="preserve"> and eCO</w:t>
      </w:r>
      <w:r w:rsidRPr="00CA5846">
        <w:rPr>
          <w:vertAlign w:val="subscript"/>
        </w:rPr>
        <w:t>2</w:t>
      </w:r>
      <w:r>
        <w:t xml:space="preserve"> were determined by post-hoc tests are denoted by: c = control, w = waterlogged, r = recovery. Significant differences between waterlogging treatments determined by post-hoc tests are denoted using the following script: </w:t>
      </w:r>
      <w:commentRangeStart w:id="23"/>
      <w:commentRangeStart w:id="24"/>
      <w:proofErr w:type="spellStart"/>
      <w:r>
        <w:t>cw</w:t>
      </w:r>
      <w:proofErr w:type="spellEnd"/>
      <w:r>
        <w:t xml:space="preserve"> = difference between control and waterlogged measurements, </w:t>
      </w:r>
      <w:proofErr w:type="spellStart"/>
      <w:r>
        <w:t>cr</w:t>
      </w:r>
      <w:proofErr w:type="spellEnd"/>
      <w:r>
        <w:t xml:space="preserve"> = difference between control and recovery measurements, </w:t>
      </w:r>
      <w:proofErr w:type="spellStart"/>
      <w:r>
        <w:t>wr</w:t>
      </w:r>
      <w:proofErr w:type="spellEnd"/>
      <w:r>
        <w:t xml:space="preserve"> = difference between waterlogged and recovery measurements. </w:t>
      </w:r>
      <w:commentRangeEnd w:id="23"/>
      <w:r>
        <w:rPr>
          <w:rStyle w:val="CommentReference"/>
          <w:i w:val="0"/>
          <w:iCs w:val="0"/>
          <w:color w:val="auto"/>
        </w:rPr>
        <w:commentReference w:id="23"/>
      </w:r>
      <w:commentRangeEnd w:id="24"/>
      <w:r>
        <w:rPr>
          <w:rStyle w:val="CommentReference"/>
          <w:i w:val="0"/>
          <w:iCs w:val="0"/>
          <w:color w:val="auto"/>
        </w:rPr>
        <w:commentReference w:id="24"/>
      </w:r>
      <w:r>
        <w:t xml:space="preserve">*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97"/>
        <w:gridCol w:w="1328"/>
      </w:tblGrid>
      <w:tr w:rsidR="00E83E7E" w:rsidRPr="00980B45" w14:paraId="66C74AB8" w14:textId="77777777" w:rsidTr="00277C9E">
        <w:trPr>
          <w:trHeight w:val="300"/>
        </w:trPr>
        <w:tc>
          <w:tcPr>
            <w:tcW w:w="2651" w:type="dxa"/>
            <w:tcBorders>
              <w:top w:val="single" w:sz="4" w:space="0" w:color="auto"/>
              <w:left w:val="single" w:sz="4" w:space="0" w:color="auto"/>
              <w:right w:val="single" w:sz="4" w:space="0" w:color="auto"/>
            </w:tcBorders>
            <w:noWrap/>
            <w:hideMark/>
          </w:tcPr>
          <w:p w14:paraId="099CC5CE" w14:textId="77777777" w:rsidR="00E83E7E" w:rsidRPr="0022345D" w:rsidRDefault="00E83E7E" w:rsidP="00277C9E">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E83E7E" w:rsidRPr="0022345D" w:rsidRDefault="00E83E7E" w:rsidP="00277C9E">
            <w:pPr>
              <w:spacing w:line="276" w:lineRule="auto"/>
              <w:rPr>
                <w:b/>
                <w:sz w:val="14"/>
              </w:rPr>
            </w:pPr>
            <w:r w:rsidRPr="0022345D">
              <w:rPr>
                <w:b/>
                <w:sz w:val="14"/>
              </w:rPr>
              <w:t>Control</w:t>
            </w:r>
          </w:p>
          <w:p w14:paraId="37BB933E" w14:textId="77777777" w:rsidR="00E83E7E" w:rsidRPr="0022345D" w:rsidRDefault="00E83E7E" w:rsidP="00277C9E">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E83E7E" w:rsidRPr="0022345D" w:rsidRDefault="00E83E7E" w:rsidP="00277C9E">
            <w:pPr>
              <w:spacing w:line="276" w:lineRule="auto"/>
              <w:rPr>
                <w:b/>
                <w:sz w:val="14"/>
              </w:rPr>
            </w:pPr>
            <w:r w:rsidRPr="0022345D">
              <w:rPr>
                <w:b/>
                <w:sz w:val="14"/>
              </w:rPr>
              <w:t>Waterlogged</w:t>
            </w:r>
          </w:p>
          <w:p w14:paraId="24263929" w14:textId="77777777" w:rsidR="00E83E7E" w:rsidRPr="0022345D" w:rsidRDefault="00E83E7E" w:rsidP="00277C9E">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E83E7E" w:rsidRPr="0022345D" w:rsidRDefault="00E83E7E" w:rsidP="00277C9E">
            <w:pPr>
              <w:spacing w:line="276" w:lineRule="auto"/>
              <w:rPr>
                <w:b/>
                <w:sz w:val="14"/>
              </w:rPr>
            </w:pPr>
            <w:r w:rsidRPr="0022345D">
              <w:rPr>
                <w:b/>
                <w:sz w:val="14"/>
              </w:rPr>
              <w:t>Recovery</w:t>
            </w:r>
          </w:p>
          <w:p w14:paraId="6103C5B0" w14:textId="77777777" w:rsidR="00E83E7E" w:rsidRPr="0022345D" w:rsidRDefault="00E83E7E" w:rsidP="00277C9E">
            <w:pPr>
              <w:spacing w:line="276" w:lineRule="auto"/>
              <w:rPr>
                <w:b/>
                <w:sz w:val="14"/>
              </w:rPr>
            </w:pPr>
            <w:r w:rsidRPr="0022345D">
              <w:rPr>
                <w:b/>
                <w:sz w:val="14"/>
              </w:rPr>
              <w:t> </w:t>
            </w:r>
          </w:p>
        </w:tc>
        <w:tc>
          <w:tcPr>
            <w:tcW w:w="897" w:type="dxa"/>
            <w:tcBorders>
              <w:top w:val="single" w:sz="4" w:space="0" w:color="auto"/>
              <w:left w:val="single" w:sz="4" w:space="0" w:color="auto"/>
            </w:tcBorders>
            <w:noWrap/>
            <w:hideMark/>
          </w:tcPr>
          <w:p w14:paraId="68C3D125" w14:textId="77777777" w:rsidR="00E83E7E" w:rsidRDefault="00E83E7E" w:rsidP="00277C9E">
            <w:pPr>
              <w:spacing w:line="276" w:lineRule="auto"/>
              <w:rPr>
                <w:b/>
                <w:sz w:val="14"/>
              </w:rPr>
            </w:pPr>
            <w:r w:rsidRPr="0022345D">
              <w:rPr>
                <w:b/>
                <w:sz w:val="14"/>
              </w:rPr>
              <w:t>Sig</w:t>
            </w:r>
            <w:r>
              <w:rPr>
                <w:b/>
                <w:sz w:val="14"/>
              </w:rPr>
              <w:t>nificant</w:t>
            </w:r>
          </w:p>
          <w:p w14:paraId="3B3B5AF9" w14:textId="77777777" w:rsidR="00E83E7E" w:rsidRPr="0022345D" w:rsidRDefault="00E83E7E" w:rsidP="00277C9E">
            <w:pPr>
              <w:spacing w:line="276" w:lineRule="auto"/>
              <w:rPr>
                <w:b/>
                <w:sz w:val="14"/>
              </w:rPr>
            </w:pPr>
            <w:r>
              <w:rPr>
                <w:b/>
                <w:sz w:val="14"/>
              </w:rPr>
              <w:t>effect</w:t>
            </w:r>
          </w:p>
        </w:tc>
        <w:tc>
          <w:tcPr>
            <w:tcW w:w="1328" w:type="dxa"/>
            <w:tcBorders>
              <w:top w:val="single" w:sz="4" w:space="0" w:color="auto"/>
              <w:right w:val="single" w:sz="4" w:space="0" w:color="auto"/>
            </w:tcBorders>
            <w:noWrap/>
            <w:hideMark/>
          </w:tcPr>
          <w:p w14:paraId="6F1DD6D3" w14:textId="77777777" w:rsidR="00E83E7E" w:rsidRPr="0022345D" w:rsidRDefault="00E83E7E" w:rsidP="00277C9E">
            <w:pPr>
              <w:spacing w:line="276" w:lineRule="auto"/>
              <w:rPr>
                <w:b/>
                <w:sz w:val="14"/>
              </w:rPr>
            </w:pPr>
            <w:r w:rsidRPr="0022345D">
              <w:rPr>
                <w:b/>
                <w:sz w:val="14"/>
              </w:rPr>
              <w:t>Post-hoc</w:t>
            </w:r>
          </w:p>
        </w:tc>
      </w:tr>
      <w:tr w:rsidR="00E83E7E" w:rsidRPr="00980B45" w14:paraId="05E5EAA7" w14:textId="77777777" w:rsidTr="00277C9E">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E83E7E" w:rsidRPr="0022345D" w:rsidRDefault="00E83E7E" w:rsidP="00277C9E">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77777777" w:rsidR="00E83E7E" w:rsidRPr="0022345D" w:rsidRDefault="00E83E7E" w:rsidP="00277C9E">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3540BCB3" w14:textId="77777777" w:rsidR="00E83E7E" w:rsidRPr="0022345D" w:rsidRDefault="00E83E7E" w:rsidP="00277C9E">
            <w:pPr>
              <w:spacing w:line="276" w:lineRule="auto"/>
              <w:rPr>
                <w:i/>
                <w:sz w:val="14"/>
              </w:rPr>
            </w:pPr>
            <w:r w:rsidRPr="0022345D">
              <w:rPr>
                <w:i/>
                <w:sz w:val="14"/>
              </w:rPr>
              <w:t>a</w:t>
            </w:r>
            <w:r>
              <w:t>CO</w:t>
            </w:r>
            <w:r w:rsidRPr="00CA5846">
              <w:rPr>
                <w:vertAlign w:val="subscript"/>
              </w:rPr>
              <w:t>2</w:t>
            </w:r>
            <w:r>
              <w:t xml:space="preserve"> </w:t>
            </w:r>
          </w:p>
        </w:tc>
        <w:tc>
          <w:tcPr>
            <w:tcW w:w="1024" w:type="dxa"/>
            <w:tcBorders>
              <w:left w:val="single" w:sz="4" w:space="0" w:color="auto"/>
              <w:bottom w:val="single" w:sz="4" w:space="0" w:color="auto"/>
            </w:tcBorders>
            <w:noWrap/>
            <w:hideMark/>
          </w:tcPr>
          <w:p w14:paraId="0F93F366" w14:textId="77777777" w:rsidR="00E83E7E" w:rsidRPr="0022345D" w:rsidRDefault="00E83E7E" w:rsidP="00277C9E">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39ED57C3" w14:textId="77777777" w:rsidR="00E83E7E" w:rsidRPr="0022345D" w:rsidRDefault="00E83E7E" w:rsidP="00277C9E">
            <w:pPr>
              <w:spacing w:line="276" w:lineRule="auto"/>
              <w:rPr>
                <w:i/>
                <w:sz w:val="14"/>
              </w:rPr>
            </w:pPr>
            <w:r w:rsidRPr="0022345D">
              <w:rPr>
                <w:i/>
                <w:sz w:val="14"/>
              </w:rPr>
              <w:t>a</w:t>
            </w:r>
            <w:r>
              <w:t>CO</w:t>
            </w:r>
            <w:r w:rsidRPr="00CA5846">
              <w:rPr>
                <w:vertAlign w:val="subscript"/>
              </w:rPr>
              <w:t>2</w:t>
            </w:r>
            <w:r>
              <w:t xml:space="preserve"> </w:t>
            </w:r>
          </w:p>
        </w:tc>
        <w:tc>
          <w:tcPr>
            <w:tcW w:w="1041" w:type="dxa"/>
            <w:tcBorders>
              <w:left w:val="single" w:sz="4" w:space="0" w:color="auto"/>
              <w:bottom w:val="single" w:sz="4" w:space="0" w:color="auto"/>
            </w:tcBorders>
            <w:noWrap/>
            <w:hideMark/>
          </w:tcPr>
          <w:p w14:paraId="614CA729" w14:textId="77777777" w:rsidR="00E83E7E" w:rsidRPr="0022345D" w:rsidRDefault="00E83E7E" w:rsidP="00277C9E">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54B5A922" w14:textId="77777777" w:rsidR="00E83E7E" w:rsidRPr="0022345D" w:rsidRDefault="00E83E7E" w:rsidP="00277C9E">
            <w:pPr>
              <w:spacing w:line="276" w:lineRule="auto"/>
              <w:rPr>
                <w:i/>
                <w:sz w:val="14"/>
              </w:rPr>
            </w:pPr>
            <w:r w:rsidRPr="0022345D">
              <w:rPr>
                <w:i/>
                <w:sz w:val="14"/>
              </w:rPr>
              <w:t>a</w:t>
            </w:r>
            <w:r>
              <w:t>CO</w:t>
            </w:r>
            <w:r w:rsidRPr="00CA5846">
              <w:rPr>
                <w:vertAlign w:val="subscript"/>
              </w:rPr>
              <w:t>2</w:t>
            </w:r>
            <w:r>
              <w:t xml:space="preserve"> </w:t>
            </w:r>
          </w:p>
        </w:tc>
        <w:tc>
          <w:tcPr>
            <w:tcW w:w="897" w:type="dxa"/>
            <w:tcBorders>
              <w:left w:val="single" w:sz="4" w:space="0" w:color="auto"/>
              <w:bottom w:val="single" w:sz="4" w:space="0" w:color="auto"/>
            </w:tcBorders>
            <w:noWrap/>
            <w:hideMark/>
          </w:tcPr>
          <w:p w14:paraId="58266401" w14:textId="77777777" w:rsidR="00E83E7E" w:rsidRPr="0022345D" w:rsidRDefault="00E83E7E" w:rsidP="00277C9E">
            <w:pPr>
              <w:spacing w:line="276" w:lineRule="auto"/>
              <w:rPr>
                <w:sz w:val="14"/>
              </w:rPr>
            </w:pPr>
            <w:r w:rsidRPr="0022345D">
              <w:rPr>
                <w:sz w:val="14"/>
              </w:rPr>
              <w:t> </w:t>
            </w:r>
          </w:p>
        </w:tc>
        <w:tc>
          <w:tcPr>
            <w:tcW w:w="1328" w:type="dxa"/>
            <w:tcBorders>
              <w:bottom w:val="single" w:sz="4" w:space="0" w:color="auto"/>
              <w:right w:val="single" w:sz="4" w:space="0" w:color="auto"/>
            </w:tcBorders>
            <w:noWrap/>
            <w:hideMark/>
          </w:tcPr>
          <w:p w14:paraId="53D74E5B" w14:textId="77777777" w:rsidR="00E83E7E" w:rsidRPr="0022345D" w:rsidRDefault="00E83E7E" w:rsidP="00277C9E">
            <w:pPr>
              <w:spacing w:line="276" w:lineRule="auto"/>
              <w:rPr>
                <w:sz w:val="14"/>
              </w:rPr>
            </w:pPr>
            <w:r w:rsidRPr="0022345D">
              <w:rPr>
                <w:sz w:val="14"/>
              </w:rPr>
              <w:t> </w:t>
            </w:r>
          </w:p>
        </w:tc>
      </w:tr>
      <w:tr w:rsidR="00E83E7E" w:rsidRPr="00980B45" w14:paraId="262F3B6F" w14:textId="77777777" w:rsidTr="00277C9E">
        <w:trPr>
          <w:trHeight w:val="300"/>
        </w:trPr>
        <w:tc>
          <w:tcPr>
            <w:tcW w:w="2651" w:type="dxa"/>
            <w:tcBorders>
              <w:top w:val="single" w:sz="4" w:space="0" w:color="auto"/>
              <w:left w:val="single" w:sz="4" w:space="0" w:color="auto"/>
              <w:right w:val="single" w:sz="4" w:space="0" w:color="auto"/>
            </w:tcBorders>
            <w:noWrap/>
            <w:hideMark/>
          </w:tcPr>
          <w:p w14:paraId="6067CA3B" w14:textId="77777777" w:rsidR="00E83E7E" w:rsidRPr="0022345D" w:rsidRDefault="00E83E7E" w:rsidP="00277C9E">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E83E7E" w:rsidRPr="0022345D" w:rsidRDefault="00E83E7E" w:rsidP="00277C9E">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E83E7E" w:rsidRPr="0022345D" w:rsidRDefault="00E83E7E" w:rsidP="00277C9E">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E83E7E" w:rsidRPr="0022345D" w:rsidRDefault="00E83E7E" w:rsidP="00277C9E">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52CE4EBF" w14:textId="77777777" w:rsidR="00E83E7E" w:rsidRPr="0022345D" w:rsidRDefault="00E83E7E" w:rsidP="00277C9E">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4FAFCBEE" w14:textId="77777777" w:rsidR="00E83E7E" w:rsidRPr="0022345D" w:rsidRDefault="00E83E7E" w:rsidP="00277C9E">
            <w:pPr>
              <w:spacing w:line="276" w:lineRule="auto"/>
              <w:rPr>
                <w:sz w:val="14"/>
              </w:rPr>
            </w:pPr>
            <w:r w:rsidRPr="0022345D">
              <w:rPr>
                <w:sz w:val="14"/>
              </w:rPr>
              <w:t> </w:t>
            </w:r>
          </w:p>
        </w:tc>
      </w:tr>
      <w:tr w:rsidR="00E83E7E" w:rsidRPr="00980B45" w14:paraId="4F907AC6" w14:textId="77777777" w:rsidTr="00277C9E">
        <w:trPr>
          <w:trHeight w:val="300"/>
        </w:trPr>
        <w:tc>
          <w:tcPr>
            <w:tcW w:w="2651" w:type="dxa"/>
            <w:tcBorders>
              <w:left w:val="single" w:sz="4" w:space="0" w:color="auto"/>
              <w:right w:val="single" w:sz="4" w:space="0" w:color="auto"/>
            </w:tcBorders>
            <w:noWrap/>
            <w:hideMark/>
          </w:tcPr>
          <w:p w14:paraId="7D07E038" w14:textId="77777777" w:rsidR="00E83E7E" w:rsidRPr="0022345D" w:rsidRDefault="00E83E7E" w:rsidP="00277C9E">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E83E7E" w:rsidRPr="0022345D" w:rsidRDefault="00E83E7E" w:rsidP="00277C9E">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E83E7E" w:rsidRPr="0022345D" w:rsidRDefault="00E83E7E" w:rsidP="00277C9E">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E83E7E" w:rsidRPr="0022345D" w:rsidRDefault="00E83E7E" w:rsidP="00277C9E">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E83E7E" w:rsidRPr="0022345D" w:rsidRDefault="00E83E7E" w:rsidP="00277C9E">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E83E7E" w:rsidRPr="0022345D" w:rsidRDefault="00E83E7E" w:rsidP="00277C9E">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E83E7E" w:rsidRPr="0022345D" w:rsidRDefault="00E83E7E" w:rsidP="00277C9E">
            <w:pPr>
              <w:spacing w:line="276" w:lineRule="auto"/>
              <w:rPr>
                <w:sz w:val="14"/>
              </w:rPr>
            </w:pPr>
            <w:r w:rsidRPr="0022345D">
              <w:rPr>
                <w:sz w:val="14"/>
              </w:rPr>
              <w:t>25.11 (6.3)</w:t>
            </w:r>
          </w:p>
        </w:tc>
        <w:tc>
          <w:tcPr>
            <w:tcW w:w="897" w:type="dxa"/>
            <w:tcBorders>
              <w:left w:val="single" w:sz="4" w:space="0" w:color="auto"/>
            </w:tcBorders>
            <w:noWrap/>
            <w:hideMark/>
          </w:tcPr>
          <w:p w14:paraId="0D37CF15" w14:textId="77777777" w:rsidR="00E83E7E" w:rsidRPr="0022345D" w:rsidRDefault="00E83E7E" w:rsidP="00277C9E">
            <w:pPr>
              <w:spacing w:line="276" w:lineRule="auto"/>
              <w:rPr>
                <w:sz w:val="14"/>
              </w:rPr>
            </w:pPr>
            <w:r w:rsidRPr="0022345D">
              <w:rPr>
                <w:sz w:val="14"/>
              </w:rPr>
              <w:t>C</w:t>
            </w:r>
          </w:p>
        </w:tc>
        <w:tc>
          <w:tcPr>
            <w:tcW w:w="1328" w:type="dxa"/>
            <w:tcBorders>
              <w:right w:val="single" w:sz="4" w:space="0" w:color="auto"/>
            </w:tcBorders>
            <w:noWrap/>
            <w:hideMark/>
          </w:tcPr>
          <w:p w14:paraId="31100B5B" w14:textId="77777777" w:rsidR="00E83E7E" w:rsidRPr="0022345D" w:rsidRDefault="00E83E7E" w:rsidP="00277C9E">
            <w:pPr>
              <w:spacing w:line="276" w:lineRule="auto"/>
              <w:rPr>
                <w:sz w:val="14"/>
              </w:rPr>
            </w:pPr>
            <w:r w:rsidRPr="0022345D">
              <w:rPr>
                <w:sz w:val="14"/>
              </w:rPr>
              <w:t> </w:t>
            </w:r>
          </w:p>
        </w:tc>
      </w:tr>
      <w:tr w:rsidR="00E83E7E" w:rsidRPr="00980B45" w14:paraId="2CA99410" w14:textId="77777777" w:rsidTr="00277C9E">
        <w:trPr>
          <w:trHeight w:val="300"/>
        </w:trPr>
        <w:tc>
          <w:tcPr>
            <w:tcW w:w="2651" w:type="dxa"/>
            <w:tcBorders>
              <w:left w:val="single" w:sz="4" w:space="0" w:color="auto"/>
              <w:right w:val="single" w:sz="4" w:space="0" w:color="auto"/>
            </w:tcBorders>
            <w:noWrap/>
            <w:hideMark/>
          </w:tcPr>
          <w:p w14:paraId="74C2DA2A" w14:textId="77777777" w:rsidR="00E83E7E" w:rsidRPr="0022345D" w:rsidRDefault="00E83E7E" w:rsidP="00277C9E">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72386E19" w14:textId="77777777" w:rsidR="00E83E7E" w:rsidRPr="0022345D" w:rsidRDefault="00E83E7E" w:rsidP="00277C9E">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E83E7E" w:rsidRPr="0022345D" w:rsidRDefault="00E83E7E" w:rsidP="00277C9E">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E83E7E" w:rsidRPr="0022345D" w:rsidRDefault="00E83E7E" w:rsidP="00277C9E">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E83E7E" w:rsidRPr="0022345D" w:rsidRDefault="00E83E7E" w:rsidP="00277C9E">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E83E7E" w:rsidRPr="0022345D" w:rsidRDefault="00E83E7E" w:rsidP="00277C9E">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E83E7E" w:rsidRPr="0022345D" w:rsidRDefault="00E83E7E" w:rsidP="00277C9E">
            <w:pPr>
              <w:spacing w:line="276" w:lineRule="auto"/>
              <w:rPr>
                <w:sz w:val="14"/>
              </w:rPr>
            </w:pPr>
            <w:r w:rsidRPr="0022345D">
              <w:rPr>
                <w:sz w:val="14"/>
              </w:rPr>
              <w:t>0.49 (0.12)</w:t>
            </w:r>
          </w:p>
        </w:tc>
        <w:tc>
          <w:tcPr>
            <w:tcW w:w="897" w:type="dxa"/>
            <w:tcBorders>
              <w:left w:val="single" w:sz="4" w:space="0" w:color="auto"/>
            </w:tcBorders>
            <w:noWrap/>
            <w:hideMark/>
          </w:tcPr>
          <w:p w14:paraId="7AB0F67D"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1ED036E" w14:textId="77777777" w:rsidR="00E83E7E" w:rsidRPr="0022345D" w:rsidRDefault="00E83E7E" w:rsidP="00277C9E">
            <w:pPr>
              <w:spacing w:line="276" w:lineRule="auto"/>
              <w:rPr>
                <w:sz w:val="14"/>
              </w:rPr>
            </w:pPr>
            <w:r w:rsidRPr="0022345D">
              <w:rPr>
                <w:sz w:val="14"/>
              </w:rPr>
              <w:t> </w:t>
            </w:r>
          </w:p>
        </w:tc>
      </w:tr>
      <w:tr w:rsidR="00E83E7E" w:rsidRPr="00980B45" w14:paraId="157C553F" w14:textId="77777777" w:rsidTr="00277C9E">
        <w:trPr>
          <w:trHeight w:val="300"/>
        </w:trPr>
        <w:tc>
          <w:tcPr>
            <w:tcW w:w="2651" w:type="dxa"/>
            <w:tcBorders>
              <w:left w:val="single" w:sz="4" w:space="0" w:color="auto"/>
              <w:right w:val="single" w:sz="4" w:space="0" w:color="auto"/>
            </w:tcBorders>
            <w:noWrap/>
            <w:hideMark/>
          </w:tcPr>
          <w:p w14:paraId="00A20275" w14:textId="77777777" w:rsidR="00E83E7E" w:rsidRPr="0022345D" w:rsidRDefault="00E83E7E" w:rsidP="00277C9E">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6244F168" w14:textId="77777777" w:rsidR="00E83E7E" w:rsidRPr="0022345D" w:rsidRDefault="00E83E7E" w:rsidP="00277C9E">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E83E7E" w:rsidRPr="0022345D" w:rsidRDefault="00E83E7E" w:rsidP="00277C9E">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E83E7E" w:rsidRPr="0022345D" w:rsidRDefault="00E83E7E" w:rsidP="00277C9E">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E83E7E" w:rsidRPr="0022345D" w:rsidRDefault="00E83E7E" w:rsidP="00277C9E">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E83E7E" w:rsidRPr="0022345D" w:rsidRDefault="00E83E7E" w:rsidP="00277C9E">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E83E7E" w:rsidRPr="0022345D" w:rsidRDefault="00E83E7E" w:rsidP="00277C9E">
            <w:pPr>
              <w:spacing w:line="276" w:lineRule="auto"/>
              <w:rPr>
                <w:sz w:val="14"/>
              </w:rPr>
            </w:pPr>
            <w:r w:rsidRPr="0022345D">
              <w:rPr>
                <w:sz w:val="14"/>
              </w:rPr>
              <w:t>1.53 (0.44)</w:t>
            </w:r>
          </w:p>
        </w:tc>
        <w:tc>
          <w:tcPr>
            <w:tcW w:w="897" w:type="dxa"/>
            <w:tcBorders>
              <w:left w:val="single" w:sz="4" w:space="0" w:color="auto"/>
            </w:tcBorders>
            <w:noWrap/>
            <w:hideMark/>
          </w:tcPr>
          <w:p w14:paraId="3E00EBCB"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4462985F"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06B15AD7" w14:textId="77777777" w:rsidTr="00277C9E">
        <w:trPr>
          <w:trHeight w:val="315"/>
        </w:trPr>
        <w:tc>
          <w:tcPr>
            <w:tcW w:w="2651" w:type="dxa"/>
            <w:tcBorders>
              <w:left w:val="single" w:sz="4" w:space="0" w:color="auto"/>
              <w:right w:val="single" w:sz="4" w:space="0" w:color="auto"/>
            </w:tcBorders>
            <w:noWrap/>
            <w:hideMark/>
          </w:tcPr>
          <w:p w14:paraId="5DDF1878" w14:textId="77777777" w:rsidR="00E83E7E" w:rsidRPr="0022345D" w:rsidRDefault="00E83E7E" w:rsidP="00277C9E">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E83E7E" w:rsidRPr="0022345D" w:rsidRDefault="00E83E7E" w:rsidP="00277C9E">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E83E7E" w:rsidRPr="0022345D" w:rsidRDefault="00E83E7E" w:rsidP="00277C9E">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E83E7E" w:rsidRPr="0022345D" w:rsidRDefault="00E83E7E" w:rsidP="00277C9E">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E83E7E" w:rsidRPr="0022345D" w:rsidRDefault="00E83E7E" w:rsidP="00277C9E">
            <w:pPr>
              <w:spacing w:line="276" w:lineRule="auto"/>
              <w:rPr>
                <w:sz w:val="14"/>
              </w:rPr>
            </w:pPr>
            <w:r w:rsidRPr="0022345D">
              <w:rPr>
                <w:sz w:val="14"/>
              </w:rPr>
              <w:t>4.64 (0.94)</w:t>
            </w:r>
          </w:p>
        </w:tc>
        <w:tc>
          <w:tcPr>
            <w:tcW w:w="897" w:type="dxa"/>
            <w:tcBorders>
              <w:left w:val="single" w:sz="4" w:space="0" w:color="auto"/>
            </w:tcBorders>
            <w:noWrap/>
            <w:hideMark/>
          </w:tcPr>
          <w:p w14:paraId="148D645C"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0F4FE282" w14:textId="77777777" w:rsidR="00E83E7E" w:rsidRPr="0022345D" w:rsidRDefault="00E83E7E" w:rsidP="00277C9E">
            <w:pPr>
              <w:spacing w:line="276" w:lineRule="auto"/>
              <w:rPr>
                <w:sz w:val="14"/>
              </w:rPr>
            </w:pPr>
            <w:r w:rsidRPr="0022345D">
              <w:rPr>
                <w:sz w:val="14"/>
              </w:rPr>
              <w:t> </w:t>
            </w:r>
          </w:p>
        </w:tc>
      </w:tr>
      <w:tr w:rsidR="00E83E7E" w:rsidRPr="00980B45" w14:paraId="0DF7B6BD" w14:textId="77777777" w:rsidTr="00277C9E">
        <w:trPr>
          <w:trHeight w:val="315"/>
        </w:trPr>
        <w:tc>
          <w:tcPr>
            <w:tcW w:w="2651" w:type="dxa"/>
            <w:tcBorders>
              <w:left w:val="single" w:sz="4" w:space="0" w:color="auto"/>
              <w:right w:val="single" w:sz="4" w:space="0" w:color="auto"/>
            </w:tcBorders>
            <w:noWrap/>
            <w:hideMark/>
          </w:tcPr>
          <w:p w14:paraId="5CF693C4" w14:textId="77777777" w:rsidR="00E83E7E" w:rsidRPr="0022345D" w:rsidRDefault="00E83E7E" w:rsidP="00277C9E">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E83E7E" w:rsidRPr="0022345D" w:rsidRDefault="00E83E7E" w:rsidP="00277C9E">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E83E7E" w:rsidRPr="0022345D" w:rsidRDefault="00E83E7E" w:rsidP="00277C9E">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E83E7E" w:rsidRPr="0022345D" w:rsidRDefault="00E83E7E" w:rsidP="00277C9E">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E83E7E" w:rsidRPr="0022345D" w:rsidRDefault="00E83E7E" w:rsidP="00277C9E">
            <w:pPr>
              <w:spacing w:line="276" w:lineRule="auto"/>
              <w:rPr>
                <w:sz w:val="14"/>
              </w:rPr>
            </w:pPr>
            <w:r w:rsidRPr="0022345D">
              <w:rPr>
                <w:sz w:val="14"/>
              </w:rPr>
              <w:t>1.21 (0.35)</w:t>
            </w:r>
          </w:p>
        </w:tc>
        <w:tc>
          <w:tcPr>
            <w:tcW w:w="897" w:type="dxa"/>
            <w:tcBorders>
              <w:left w:val="single" w:sz="4" w:space="0" w:color="auto"/>
            </w:tcBorders>
            <w:noWrap/>
            <w:hideMark/>
          </w:tcPr>
          <w:p w14:paraId="521B0188" w14:textId="77777777" w:rsidR="00E83E7E" w:rsidRPr="0022345D" w:rsidRDefault="00E83E7E" w:rsidP="00277C9E">
            <w:pPr>
              <w:spacing w:line="276" w:lineRule="auto"/>
              <w:rPr>
                <w:sz w:val="14"/>
              </w:rPr>
            </w:pPr>
            <w:r>
              <w:rPr>
                <w:sz w:val="14"/>
              </w:rPr>
              <w:t>W</w:t>
            </w:r>
          </w:p>
        </w:tc>
        <w:tc>
          <w:tcPr>
            <w:tcW w:w="1328" w:type="dxa"/>
            <w:tcBorders>
              <w:right w:val="single" w:sz="4" w:space="0" w:color="auto"/>
            </w:tcBorders>
            <w:noWrap/>
            <w:hideMark/>
          </w:tcPr>
          <w:p w14:paraId="7116ACFF" w14:textId="77777777" w:rsidR="00E83E7E" w:rsidRPr="0022345D" w:rsidRDefault="00E83E7E" w:rsidP="00277C9E">
            <w:pPr>
              <w:spacing w:line="276" w:lineRule="auto"/>
              <w:rPr>
                <w:sz w:val="14"/>
              </w:rPr>
            </w:pPr>
            <w:r w:rsidRPr="0022345D">
              <w:rPr>
                <w:sz w:val="14"/>
              </w:rPr>
              <w:t> </w:t>
            </w:r>
          </w:p>
        </w:tc>
      </w:tr>
      <w:tr w:rsidR="00E83E7E" w:rsidRPr="00980B45" w14:paraId="50FC1C3B" w14:textId="77777777" w:rsidTr="00277C9E">
        <w:trPr>
          <w:trHeight w:val="315"/>
        </w:trPr>
        <w:tc>
          <w:tcPr>
            <w:tcW w:w="2651" w:type="dxa"/>
            <w:tcBorders>
              <w:left w:val="single" w:sz="4" w:space="0" w:color="auto"/>
              <w:right w:val="single" w:sz="4" w:space="0" w:color="auto"/>
            </w:tcBorders>
            <w:noWrap/>
            <w:hideMark/>
          </w:tcPr>
          <w:p w14:paraId="732A2D20" w14:textId="77777777" w:rsidR="00E83E7E" w:rsidRPr="0022345D" w:rsidRDefault="00E83E7E" w:rsidP="00277C9E">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E83E7E" w:rsidRPr="0022345D" w:rsidRDefault="00E83E7E" w:rsidP="00277C9E">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E83E7E" w:rsidRPr="0022345D" w:rsidRDefault="00E83E7E" w:rsidP="00277C9E">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E83E7E" w:rsidRPr="0022345D" w:rsidRDefault="00E83E7E" w:rsidP="00277C9E">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E83E7E" w:rsidRPr="0022345D" w:rsidRDefault="00E83E7E" w:rsidP="00277C9E">
            <w:pPr>
              <w:spacing w:line="276" w:lineRule="auto"/>
              <w:rPr>
                <w:sz w:val="14"/>
              </w:rPr>
            </w:pPr>
            <w:r w:rsidRPr="0022345D">
              <w:rPr>
                <w:sz w:val="14"/>
              </w:rPr>
              <w:t>10.27 (3.13)</w:t>
            </w:r>
          </w:p>
        </w:tc>
        <w:tc>
          <w:tcPr>
            <w:tcW w:w="897" w:type="dxa"/>
            <w:tcBorders>
              <w:left w:val="single" w:sz="4" w:space="0" w:color="auto"/>
            </w:tcBorders>
            <w:noWrap/>
            <w:hideMark/>
          </w:tcPr>
          <w:p w14:paraId="287ACFA0"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0A7BF895" w14:textId="77777777" w:rsidR="00E83E7E" w:rsidRPr="0022345D" w:rsidRDefault="00E83E7E" w:rsidP="00277C9E">
            <w:pPr>
              <w:spacing w:line="276" w:lineRule="auto"/>
              <w:rPr>
                <w:sz w:val="14"/>
              </w:rPr>
            </w:pPr>
            <w:r w:rsidRPr="0022345D">
              <w:rPr>
                <w:sz w:val="14"/>
              </w:rPr>
              <w:t> </w:t>
            </w:r>
          </w:p>
        </w:tc>
      </w:tr>
      <w:tr w:rsidR="00E83E7E" w:rsidRPr="00980B45" w14:paraId="130DBD23" w14:textId="77777777" w:rsidTr="00277C9E">
        <w:trPr>
          <w:trHeight w:val="300"/>
        </w:trPr>
        <w:tc>
          <w:tcPr>
            <w:tcW w:w="2651" w:type="dxa"/>
            <w:tcBorders>
              <w:left w:val="single" w:sz="4" w:space="0" w:color="auto"/>
              <w:right w:val="single" w:sz="4" w:space="0" w:color="auto"/>
            </w:tcBorders>
            <w:noWrap/>
            <w:hideMark/>
          </w:tcPr>
          <w:p w14:paraId="72D3F4CC" w14:textId="77777777" w:rsidR="00E83E7E" w:rsidRPr="0022345D" w:rsidRDefault="00E83E7E" w:rsidP="00277C9E">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E83E7E" w:rsidRPr="0022345D" w:rsidRDefault="00E83E7E" w:rsidP="00277C9E">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E83E7E" w:rsidRPr="0022345D" w:rsidRDefault="00E83E7E" w:rsidP="00277C9E">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E83E7E" w:rsidRPr="0022345D" w:rsidRDefault="00E83E7E" w:rsidP="00277C9E">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E83E7E" w:rsidRPr="0022345D" w:rsidRDefault="00E83E7E" w:rsidP="00277C9E">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E83E7E" w:rsidRPr="0022345D" w:rsidRDefault="00E83E7E" w:rsidP="00277C9E">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E83E7E" w:rsidRPr="0022345D" w:rsidRDefault="00E83E7E" w:rsidP="00277C9E">
            <w:pPr>
              <w:spacing w:line="276" w:lineRule="auto"/>
              <w:rPr>
                <w:sz w:val="14"/>
              </w:rPr>
            </w:pPr>
            <w:r w:rsidRPr="0022345D">
              <w:rPr>
                <w:sz w:val="14"/>
              </w:rPr>
              <w:t>0.32 (0.03)</w:t>
            </w:r>
          </w:p>
        </w:tc>
        <w:tc>
          <w:tcPr>
            <w:tcW w:w="897" w:type="dxa"/>
            <w:tcBorders>
              <w:left w:val="single" w:sz="4" w:space="0" w:color="auto"/>
            </w:tcBorders>
            <w:noWrap/>
            <w:hideMark/>
          </w:tcPr>
          <w:p w14:paraId="10D40801"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3143D9F8"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9BA2496" w14:textId="77777777" w:rsidTr="00277C9E">
        <w:trPr>
          <w:trHeight w:val="300"/>
        </w:trPr>
        <w:tc>
          <w:tcPr>
            <w:tcW w:w="2651" w:type="dxa"/>
            <w:tcBorders>
              <w:left w:val="single" w:sz="4" w:space="0" w:color="auto"/>
              <w:right w:val="single" w:sz="4" w:space="0" w:color="auto"/>
            </w:tcBorders>
            <w:noWrap/>
            <w:hideMark/>
          </w:tcPr>
          <w:p w14:paraId="111DAA7B" w14:textId="77777777" w:rsidR="00E83E7E" w:rsidRPr="0022345D" w:rsidRDefault="00E83E7E" w:rsidP="00277C9E">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E83E7E" w:rsidRPr="0022345D" w:rsidRDefault="00E83E7E" w:rsidP="00277C9E">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E83E7E" w:rsidRPr="0022345D" w:rsidRDefault="00E83E7E" w:rsidP="00277C9E">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E83E7E" w:rsidRPr="0022345D" w:rsidRDefault="00E83E7E" w:rsidP="00277C9E">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E83E7E" w:rsidRPr="0022345D" w:rsidRDefault="00E83E7E" w:rsidP="00277C9E">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E83E7E" w:rsidRPr="0022345D" w:rsidRDefault="00E83E7E" w:rsidP="00277C9E">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E83E7E" w:rsidRPr="0022345D" w:rsidRDefault="00E83E7E" w:rsidP="00277C9E">
            <w:pPr>
              <w:spacing w:line="276" w:lineRule="auto"/>
              <w:rPr>
                <w:sz w:val="14"/>
              </w:rPr>
            </w:pPr>
            <w:r w:rsidRPr="0022345D">
              <w:rPr>
                <w:sz w:val="14"/>
              </w:rPr>
              <w:t>0.12 (0.02)</w:t>
            </w:r>
          </w:p>
        </w:tc>
        <w:tc>
          <w:tcPr>
            <w:tcW w:w="897" w:type="dxa"/>
            <w:tcBorders>
              <w:left w:val="single" w:sz="4" w:space="0" w:color="auto"/>
            </w:tcBorders>
            <w:noWrap/>
            <w:hideMark/>
          </w:tcPr>
          <w:p w14:paraId="263FD3BE"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79AAD4FF" w14:textId="77777777" w:rsidR="00E83E7E" w:rsidRPr="0022345D" w:rsidRDefault="00E83E7E" w:rsidP="00277C9E">
            <w:pPr>
              <w:spacing w:line="276" w:lineRule="auto"/>
              <w:rPr>
                <w:sz w:val="14"/>
              </w:rPr>
            </w:pPr>
            <w:proofErr w:type="spellStart"/>
            <w:r w:rsidRPr="0022345D">
              <w:rPr>
                <w:sz w:val="14"/>
              </w:rPr>
              <w:t>W</w:t>
            </w:r>
            <w:r>
              <w:rPr>
                <w:sz w:val="14"/>
              </w:rPr>
              <w:t>r</w:t>
            </w:r>
            <w:proofErr w:type="spellEnd"/>
          </w:p>
        </w:tc>
      </w:tr>
      <w:tr w:rsidR="00E83E7E" w:rsidRPr="00980B45" w14:paraId="2DACD826" w14:textId="77777777" w:rsidTr="00277C9E">
        <w:trPr>
          <w:trHeight w:val="300"/>
        </w:trPr>
        <w:tc>
          <w:tcPr>
            <w:tcW w:w="2651" w:type="dxa"/>
            <w:tcBorders>
              <w:left w:val="single" w:sz="4" w:space="0" w:color="auto"/>
              <w:right w:val="single" w:sz="4" w:space="0" w:color="auto"/>
            </w:tcBorders>
            <w:noWrap/>
            <w:hideMark/>
          </w:tcPr>
          <w:p w14:paraId="651A6256" w14:textId="77777777" w:rsidR="00E83E7E" w:rsidRPr="0022345D" w:rsidRDefault="00E83E7E" w:rsidP="00277C9E">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E83E7E" w:rsidRPr="0022345D" w:rsidRDefault="00E83E7E" w:rsidP="00277C9E">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E83E7E" w:rsidRPr="0022345D" w:rsidRDefault="00E83E7E" w:rsidP="00277C9E">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E83E7E" w:rsidRPr="0022345D" w:rsidRDefault="00E83E7E" w:rsidP="00277C9E">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E83E7E" w:rsidRPr="0022345D" w:rsidRDefault="00E83E7E" w:rsidP="00277C9E">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E83E7E" w:rsidRPr="0022345D" w:rsidRDefault="00E83E7E" w:rsidP="00277C9E">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E83E7E" w:rsidRPr="0022345D" w:rsidRDefault="00E83E7E" w:rsidP="00277C9E">
            <w:pPr>
              <w:spacing w:line="276" w:lineRule="auto"/>
              <w:rPr>
                <w:sz w:val="14"/>
              </w:rPr>
            </w:pPr>
            <w:r w:rsidRPr="0022345D">
              <w:rPr>
                <w:sz w:val="14"/>
              </w:rPr>
              <w:t>27.84 (1.4)</w:t>
            </w:r>
          </w:p>
        </w:tc>
        <w:tc>
          <w:tcPr>
            <w:tcW w:w="897" w:type="dxa"/>
            <w:tcBorders>
              <w:left w:val="single" w:sz="4" w:space="0" w:color="auto"/>
            </w:tcBorders>
            <w:noWrap/>
            <w:hideMark/>
          </w:tcPr>
          <w:p w14:paraId="1DE6ED88"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3F334A0E"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14014A0D" w14:textId="77777777" w:rsidTr="00277C9E">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E83E7E" w:rsidRPr="0022345D" w:rsidRDefault="00E83E7E" w:rsidP="00277C9E">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E83E7E" w:rsidRPr="0022345D" w:rsidRDefault="00E83E7E" w:rsidP="00277C9E">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E83E7E" w:rsidRPr="0022345D" w:rsidRDefault="00E83E7E" w:rsidP="00277C9E">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E83E7E" w:rsidRPr="0022345D" w:rsidRDefault="00E83E7E" w:rsidP="00277C9E">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E83E7E" w:rsidRPr="0022345D" w:rsidRDefault="00E83E7E" w:rsidP="00277C9E">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E83E7E" w:rsidRPr="0022345D" w:rsidRDefault="00E83E7E" w:rsidP="00277C9E">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E83E7E" w:rsidRPr="0022345D" w:rsidRDefault="00E83E7E" w:rsidP="00277C9E">
            <w:pPr>
              <w:spacing w:line="276" w:lineRule="auto"/>
              <w:rPr>
                <w:sz w:val="14"/>
              </w:rPr>
            </w:pPr>
            <w:r w:rsidRPr="0022345D">
              <w:rPr>
                <w:sz w:val="14"/>
              </w:rPr>
              <w:t>0.47 (0.12)</w:t>
            </w:r>
          </w:p>
        </w:tc>
        <w:tc>
          <w:tcPr>
            <w:tcW w:w="897" w:type="dxa"/>
            <w:tcBorders>
              <w:left w:val="single" w:sz="4" w:space="0" w:color="auto"/>
              <w:bottom w:val="single" w:sz="4" w:space="0" w:color="auto"/>
            </w:tcBorders>
            <w:noWrap/>
            <w:hideMark/>
          </w:tcPr>
          <w:p w14:paraId="4C643EC8"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bottom w:val="single" w:sz="4" w:space="0" w:color="auto"/>
              <w:right w:val="single" w:sz="4" w:space="0" w:color="auto"/>
            </w:tcBorders>
            <w:noWrap/>
            <w:hideMark/>
          </w:tcPr>
          <w:p w14:paraId="3CC95CFE" w14:textId="77777777" w:rsidR="00E83E7E" w:rsidRPr="0022345D" w:rsidRDefault="00E83E7E" w:rsidP="00277C9E">
            <w:pPr>
              <w:spacing w:line="276" w:lineRule="auto"/>
              <w:rPr>
                <w:sz w:val="14"/>
              </w:rPr>
            </w:pPr>
            <w:r w:rsidRPr="0022345D">
              <w:rPr>
                <w:sz w:val="14"/>
              </w:rPr>
              <w:t> </w:t>
            </w:r>
          </w:p>
        </w:tc>
      </w:tr>
      <w:tr w:rsidR="00E83E7E" w:rsidRPr="00980B45" w14:paraId="05EEE9E7" w14:textId="77777777" w:rsidTr="00277C9E">
        <w:trPr>
          <w:trHeight w:val="300"/>
        </w:trPr>
        <w:tc>
          <w:tcPr>
            <w:tcW w:w="2651" w:type="dxa"/>
            <w:tcBorders>
              <w:top w:val="single" w:sz="4" w:space="0" w:color="auto"/>
              <w:left w:val="single" w:sz="4" w:space="0" w:color="auto"/>
              <w:right w:val="single" w:sz="4" w:space="0" w:color="auto"/>
            </w:tcBorders>
            <w:noWrap/>
            <w:hideMark/>
          </w:tcPr>
          <w:p w14:paraId="10829D08" w14:textId="77777777" w:rsidR="00E83E7E" w:rsidRPr="0022345D" w:rsidRDefault="00E83E7E" w:rsidP="00277C9E">
            <w:pPr>
              <w:spacing w:line="276" w:lineRule="auto"/>
              <w:rPr>
                <w:b/>
                <w:i/>
                <w:iCs/>
                <w:sz w:val="14"/>
              </w:rPr>
            </w:pPr>
            <w:r w:rsidRPr="0022345D">
              <w:rPr>
                <w:b/>
                <w:i/>
                <w:iCs/>
                <w:sz w:val="14"/>
              </w:rPr>
              <w:t xml:space="preserve">Casuarina </w:t>
            </w:r>
            <w:proofErr w:type="spellStart"/>
            <w:r w:rsidRPr="0022345D">
              <w:rPr>
                <w:b/>
                <w:i/>
                <w:iCs/>
                <w:sz w:val="14"/>
              </w:rPr>
              <w:t>cunninghamiana</w:t>
            </w:r>
            <w:proofErr w:type="spellEnd"/>
          </w:p>
        </w:tc>
        <w:tc>
          <w:tcPr>
            <w:tcW w:w="970" w:type="dxa"/>
            <w:tcBorders>
              <w:top w:val="single" w:sz="4" w:space="0" w:color="auto"/>
              <w:left w:val="single" w:sz="4" w:space="0" w:color="auto"/>
            </w:tcBorders>
            <w:noWrap/>
            <w:hideMark/>
          </w:tcPr>
          <w:p w14:paraId="7DCEFA3E"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E83E7E" w:rsidRPr="0022345D" w:rsidRDefault="00E83E7E" w:rsidP="00277C9E">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E83E7E" w:rsidRPr="0022345D" w:rsidRDefault="00E83E7E" w:rsidP="00277C9E">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E83E7E" w:rsidRPr="0022345D" w:rsidRDefault="00E83E7E" w:rsidP="00277C9E">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4AD3B695" w14:textId="77777777" w:rsidR="00E83E7E" w:rsidRPr="0022345D" w:rsidRDefault="00E83E7E" w:rsidP="00277C9E">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37104334" w14:textId="77777777" w:rsidR="00E83E7E" w:rsidRPr="0022345D" w:rsidRDefault="00E83E7E" w:rsidP="00277C9E">
            <w:pPr>
              <w:spacing w:line="276" w:lineRule="auto"/>
              <w:rPr>
                <w:sz w:val="14"/>
              </w:rPr>
            </w:pPr>
            <w:r w:rsidRPr="0022345D">
              <w:rPr>
                <w:sz w:val="14"/>
              </w:rPr>
              <w:t> </w:t>
            </w:r>
          </w:p>
        </w:tc>
      </w:tr>
      <w:tr w:rsidR="00E83E7E" w:rsidRPr="00980B45" w14:paraId="56E64C13" w14:textId="77777777" w:rsidTr="00277C9E">
        <w:trPr>
          <w:trHeight w:val="300"/>
        </w:trPr>
        <w:tc>
          <w:tcPr>
            <w:tcW w:w="2651" w:type="dxa"/>
            <w:tcBorders>
              <w:left w:val="single" w:sz="4" w:space="0" w:color="auto"/>
              <w:right w:val="single" w:sz="4" w:space="0" w:color="auto"/>
            </w:tcBorders>
            <w:noWrap/>
            <w:hideMark/>
          </w:tcPr>
          <w:p w14:paraId="398FE563" w14:textId="77777777" w:rsidR="00E83E7E" w:rsidRPr="0022345D" w:rsidRDefault="00E83E7E" w:rsidP="00277C9E">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E83E7E" w:rsidRPr="0022345D" w:rsidRDefault="00E83E7E" w:rsidP="00277C9E">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E83E7E" w:rsidRPr="0022345D" w:rsidRDefault="00E83E7E" w:rsidP="00277C9E">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E83E7E" w:rsidRPr="0022345D" w:rsidRDefault="00E83E7E" w:rsidP="00277C9E">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E83E7E" w:rsidRPr="0022345D" w:rsidRDefault="00E83E7E" w:rsidP="00277C9E">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E83E7E" w:rsidRPr="0022345D" w:rsidRDefault="00E83E7E" w:rsidP="00277C9E">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E83E7E" w:rsidRPr="0022345D" w:rsidRDefault="00E83E7E" w:rsidP="00277C9E">
            <w:pPr>
              <w:spacing w:line="276" w:lineRule="auto"/>
              <w:rPr>
                <w:sz w:val="14"/>
              </w:rPr>
            </w:pPr>
            <w:r w:rsidRPr="0022345D">
              <w:rPr>
                <w:sz w:val="14"/>
              </w:rPr>
              <w:t>35.38 (7.6)</w:t>
            </w:r>
          </w:p>
        </w:tc>
        <w:tc>
          <w:tcPr>
            <w:tcW w:w="897" w:type="dxa"/>
            <w:tcBorders>
              <w:left w:val="single" w:sz="4" w:space="0" w:color="auto"/>
            </w:tcBorders>
            <w:noWrap/>
            <w:hideMark/>
          </w:tcPr>
          <w:p w14:paraId="50623925" w14:textId="77777777" w:rsidR="00E83E7E" w:rsidRPr="0022345D" w:rsidRDefault="00E83E7E" w:rsidP="00277C9E">
            <w:pPr>
              <w:spacing w:line="276" w:lineRule="auto"/>
              <w:rPr>
                <w:sz w:val="14"/>
              </w:rPr>
            </w:pPr>
            <w:r w:rsidRPr="0022345D">
              <w:rPr>
                <w:sz w:val="14"/>
              </w:rPr>
              <w:t>C</w:t>
            </w:r>
          </w:p>
        </w:tc>
        <w:tc>
          <w:tcPr>
            <w:tcW w:w="1328" w:type="dxa"/>
            <w:tcBorders>
              <w:right w:val="single" w:sz="4" w:space="0" w:color="auto"/>
            </w:tcBorders>
            <w:noWrap/>
            <w:hideMark/>
          </w:tcPr>
          <w:p w14:paraId="63372DD6" w14:textId="77777777" w:rsidR="00E83E7E" w:rsidRPr="0022345D" w:rsidRDefault="00E83E7E" w:rsidP="00277C9E">
            <w:pPr>
              <w:spacing w:line="276" w:lineRule="auto"/>
              <w:rPr>
                <w:sz w:val="14"/>
              </w:rPr>
            </w:pPr>
            <w:r w:rsidRPr="0022345D">
              <w:rPr>
                <w:sz w:val="14"/>
              </w:rPr>
              <w:t> </w:t>
            </w:r>
          </w:p>
        </w:tc>
      </w:tr>
      <w:tr w:rsidR="00E83E7E" w:rsidRPr="00980B45" w14:paraId="1FB59F91" w14:textId="77777777" w:rsidTr="00277C9E">
        <w:trPr>
          <w:trHeight w:val="300"/>
        </w:trPr>
        <w:tc>
          <w:tcPr>
            <w:tcW w:w="2651" w:type="dxa"/>
            <w:tcBorders>
              <w:left w:val="single" w:sz="4" w:space="0" w:color="auto"/>
              <w:right w:val="single" w:sz="4" w:space="0" w:color="auto"/>
            </w:tcBorders>
            <w:noWrap/>
            <w:hideMark/>
          </w:tcPr>
          <w:p w14:paraId="5C014CDE" w14:textId="77777777" w:rsidR="00E83E7E" w:rsidRPr="0022345D" w:rsidRDefault="00E83E7E" w:rsidP="00277C9E">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38EEC3EE" w14:textId="77777777" w:rsidR="00E83E7E" w:rsidRPr="0022345D" w:rsidRDefault="00E83E7E" w:rsidP="00277C9E">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E83E7E" w:rsidRPr="0022345D" w:rsidRDefault="00E83E7E" w:rsidP="00277C9E">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E83E7E" w:rsidRPr="0022345D" w:rsidRDefault="00E83E7E" w:rsidP="00277C9E">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E83E7E" w:rsidRPr="0022345D" w:rsidRDefault="00E83E7E" w:rsidP="00277C9E">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E83E7E" w:rsidRPr="0022345D" w:rsidRDefault="00E83E7E" w:rsidP="00277C9E">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E83E7E" w:rsidRPr="0022345D" w:rsidRDefault="00E83E7E" w:rsidP="00277C9E">
            <w:pPr>
              <w:spacing w:line="276" w:lineRule="auto"/>
              <w:rPr>
                <w:sz w:val="14"/>
              </w:rPr>
            </w:pPr>
            <w:r w:rsidRPr="0022345D">
              <w:rPr>
                <w:sz w:val="14"/>
              </w:rPr>
              <w:t>0.61 (0.14)</w:t>
            </w:r>
          </w:p>
        </w:tc>
        <w:tc>
          <w:tcPr>
            <w:tcW w:w="897" w:type="dxa"/>
            <w:tcBorders>
              <w:left w:val="single" w:sz="4" w:space="0" w:color="auto"/>
            </w:tcBorders>
            <w:noWrap/>
            <w:hideMark/>
          </w:tcPr>
          <w:p w14:paraId="45D061EA"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664928F8" w14:textId="77777777" w:rsidR="00E83E7E" w:rsidRPr="0022345D" w:rsidRDefault="00E83E7E" w:rsidP="00277C9E">
            <w:pPr>
              <w:spacing w:line="276" w:lineRule="auto"/>
              <w:rPr>
                <w:sz w:val="14"/>
              </w:rPr>
            </w:pPr>
            <w:r w:rsidRPr="0022345D">
              <w:rPr>
                <w:sz w:val="14"/>
              </w:rPr>
              <w:t> </w:t>
            </w:r>
          </w:p>
        </w:tc>
      </w:tr>
      <w:tr w:rsidR="00E83E7E" w:rsidRPr="00980B45" w14:paraId="42AEF4AD" w14:textId="77777777" w:rsidTr="00277C9E">
        <w:trPr>
          <w:trHeight w:val="300"/>
        </w:trPr>
        <w:tc>
          <w:tcPr>
            <w:tcW w:w="2651" w:type="dxa"/>
            <w:tcBorders>
              <w:left w:val="single" w:sz="4" w:space="0" w:color="auto"/>
              <w:right w:val="single" w:sz="4" w:space="0" w:color="auto"/>
            </w:tcBorders>
            <w:noWrap/>
            <w:hideMark/>
          </w:tcPr>
          <w:p w14:paraId="15B73F9E" w14:textId="77777777" w:rsidR="00E83E7E" w:rsidRPr="0022345D" w:rsidRDefault="00E83E7E" w:rsidP="00277C9E">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32103DE2" w14:textId="77777777" w:rsidR="00E83E7E" w:rsidRPr="0022345D" w:rsidRDefault="00E83E7E" w:rsidP="00277C9E">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E83E7E" w:rsidRPr="0022345D" w:rsidRDefault="00E83E7E" w:rsidP="00277C9E">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E83E7E" w:rsidRPr="0022345D" w:rsidRDefault="00E83E7E" w:rsidP="00277C9E">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E83E7E" w:rsidRPr="0022345D" w:rsidRDefault="00E83E7E" w:rsidP="00277C9E">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E83E7E" w:rsidRPr="0022345D" w:rsidRDefault="00E83E7E" w:rsidP="00277C9E">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E83E7E" w:rsidRPr="0022345D" w:rsidRDefault="00E83E7E" w:rsidP="00277C9E">
            <w:pPr>
              <w:spacing w:line="276" w:lineRule="auto"/>
              <w:rPr>
                <w:sz w:val="14"/>
              </w:rPr>
            </w:pPr>
            <w:r w:rsidRPr="0022345D">
              <w:rPr>
                <w:sz w:val="14"/>
              </w:rPr>
              <w:t>1.65 (0.07)</w:t>
            </w:r>
          </w:p>
        </w:tc>
        <w:tc>
          <w:tcPr>
            <w:tcW w:w="897" w:type="dxa"/>
            <w:tcBorders>
              <w:left w:val="single" w:sz="4" w:space="0" w:color="auto"/>
            </w:tcBorders>
            <w:noWrap/>
            <w:hideMark/>
          </w:tcPr>
          <w:p w14:paraId="13767CA3" w14:textId="77777777" w:rsidR="00E83E7E" w:rsidRPr="0022345D" w:rsidRDefault="00E83E7E" w:rsidP="00277C9E">
            <w:pPr>
              <w:spacing w:line="276" w:lineRule="auto"/>
              <w:rPr>
                <w:sz w:val="14"/>
              </w:rPr>
            </w:pPr>
            <w:r>
              <w:rPr>
                <w:sz w:val="14"/>
              </w:rPr>
              <w:t>C x W</w:t>
            </w:r>
            <w:r w:rsidRPr="0022345D">
              <w:rPr>
                <w:sz w:val="14"/>
              </w:rPr>
              <w:t>,</w:t>
            </w:r>
            <w:r>
              <w:rPr>
                <w:sz w:val="14"/>
              </w:rPr>
              <w:t xml:space="preserve"> </w:t>
            </w:r>
            <w:r w:rsidRPr="0022345D">
              <w:rPr>
                <w:sz w:val="14"/>
              </w:rPr>
              <w:t>C</w:t>
            </w:r>
          </w:p>
        </w:tc>
        <w:tc>
          <w:tcPr>
            <w:tcW w:w="1328" w:type="dxa"/>
            <w:tcBorders>
              <w:right w:val="single" w:sz="4" w:space="0" w:color="auto"/>
            </w:tcBorders>
            <w:noWrap/>
            <w:hideMark/>
          </w:tcPr>
          <w:p w14:paraId="43983ED3" w14:textId="77777777" w:rsidR="00E83E7E" w:rsidRPr="0022345D" w:rsidRDefault="00E83E7E" w:rsidP="00277C9E">
            <w:pPr>
              <w:spacing w:line="276" w:lineRule="auto"/>
              <w:rPr>
                <w:sz w:val="14"/>
              </w:rPr>
            </w:pPr>
            <w:r w:rsidRPr="0022345D">
              <w:rPr>
                <w:sz w:val="14"/>
              </w:rPr>
              <w:t> </w:t>
            </w:r>
            <w:r>
              <w:rPr>
                <w:sz w:val="14"/>
              </w:rPr>
              <w:t>w</w:t>
            </w:r>
          </w:p>
        </w:tc>
      </w:tr>
      <w:tr w:rsidR="00E83E7E" w:rsidRPr="00980B45" w14:paraId="77DD5E4A" w14:textId="77777777" w:rsidTr="00277C9E">
        <w:trPr>
          <w:trHeight w:val="300"/>
        </w:trPr>
        <w:tc>
          <w:tcPr>
            <w:tcW w:w="2651" w:type="dxa"/>
            <w:tcBorders>
              <w:left w:val="single" w:sz="4" w:space="0" w:color="auto"/>
              <w:right w:val="single" w:sz="4" w:space="0" w:color="auto"/>
            </w:tcBorders>
            <w:noWrap/>
            <w:hideMark/>
          </w:tcPr>
          <w:p w14:paraId="4CED6A63" w14:textId="77777777" w:rsidR="00E83E7E" w:rsidRPr="0022345D" w:rsidRDefault="00E83E7E" w:rsidP="00277C9E">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E83E7E" w:rsidRPr="0022345D" w:rsidRDefault="00E83E7E" w:rsidP="00277C9E">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E83E7E" w:rsidRPr="0022345D" w:rsidRDefault="00E83E7E" w:rsidP="00277C9E">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E83E7E" w:rsidRPr="0022345D" w:rsidRDefault="00E83E7E" w:rsidP="00277C9E">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E83E7E" w:rsidRPr="0022345D" w:rsidRDefault="00E83E7E" w:rsidP="00277C9E">
            <w:pPr>
              <w:spacing w:line="276" w:lineRule="auto"/>
              <w:rPr>
                <w:sz w:val="14"/>
              </w:rPr>
            </w:pPr>
            <w:r w:rsidRPr="0022345D">
              <w:rPr>
                <w:sz w:val="14"/>
              </w:rPr>
              <w:t>7.05 (2.75)</w:t>
            </w:r>
          </w:p>
        </w:tc>
        <w:tc>
          <w:tcPr>
            <w:tcW w:w="897" w:type="dxa"/>
            <w:tcBorders>
              <w:left w:val="single" w:sz="4" w:space="0" w:color="auto"/>
            </w:tcBorders>
            <w:noWrap/>
            <w:hideMark/>
          </w:tcPr>
          <w:p w14:paraId="375DF40B" w14:textId="77777777" w:rsidR="00E83E7E" w:rsidRPr="0022345D" w:rsidRDefault="00E83E7E" w:rsidP="00277C9E">
            <w:pPr>
              <w:spacing w:line="276" w:lineRule="auto"/>
              <w:rPr>
                <w:sz w:val="14"/>
              </w:rPr>
            </w:pPr>
            <w:r>
              <w:rPr>
                <w:sz w:val="14"/>
              </w:rPr>
              <w:t>C x W, C</w:t>
            </w:r>
          </w:p>
        </w:tc>
        <w:tc>
          <w:tcPr>
            <w:tcW w:w="1328" w:type="dxa"/>
            <w:tcBorders>
              <w:right w:val="single" w:sz="4" w:space="0" w:color="auto"/>
            </w:tcBorders>
            <w:noWrap/>
            <w:hideMark/>
          </w:tcPr>
          <w:p w14:paraId="2A682197" w14:textId="77777777" w:rsidR="00E83E7E" w:rsidRPr="0022345D" w:rsidRDefault="00E83E7E" w:rsidP="00277C9E">
            <w:pPr>
              <w:spacing w:line="276" w:lineRule="auto"/>
              <w:rPr>
                <w:sz w:val="14"/>
              </w:rPr>
            </w:pPr>
            <w:r w:rsidRPr="0022345D">
              <w:rPr>
                <w:sz w:val="14"/>
              </w:rPr>
              <w:t> </w:t>
            </w:r>
            <w:r>
              <w:rPr>
                <w:sz w:val="14"/>
              </w:rPr>
              <w:t>c</w:t>
            </w:r>
          </w:p>
        </w:tc>
      </w:tr>
      <w:tr w:rsidR="00E83E7E" w:rsidRPr="00980B45" w14:paraId="5807D0FB" w14:textId="77777777" w:rsidTr="00277C9E">
        <w:trPr>
          <w:trHeight w:val="300"/>
        </w:trPr>
        <w:tc>
          <w:tcPr>
            <w:tcW w:w="2651" w:type="dxa"/>
            <w:tcBorders>
              <w:left w:val="single" w:sz="4" w:space="0" w:color="auto"/>
              <w:right w:val="single" w:sz="4" w:space="0" w:color="auto"/>
            </w:tcBorders>
            <w:noWrap/>
            <w:hideMark/>
          </w:tcPr>
          <w:p w14:paraId="0277452E" w14:textId="77777777" w:rsidR="00E83E7E" w:rsidRPr="0022345D" w:rsidRDefault="00E83E7E" w:rsidP="00277C9E">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E83E7E" w:rsidRPr="0022345D" w:rsidRDefault="00E83E7E" w:rsidP="00277C9E">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E83E7E" w:rsidRPr="0022345D" w:rsidRDefault="00E83E7E" w:rsidP="00277C9E">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E83E7E" w:rsidRPr="0022345D" w:rsidRDefault="00E83E7E" w:rsidP="00277C9E">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E83E7E" w:rsidRPr="0022345D" w:rsidRDefault="00E83E7E" w:rsidP="00277C9E">
            <w:pPr>
              <w:spacing w:line="276" w:lineRule="auto"/>
              <w:rPr>
                <w:sz w:val="14"/>
              </w:rPr>
            </w:pPr>
            <w:r w:rsidRPr="0022345D">
              <w:rPr>
                <w:sz w:val="14"/>
              </w:rPr>
              <w:t>2.61 (1.31)</w:t>
            </w:r>
          </w:p>
        </w:tc>
        <w:tc>
          <w:tcPr>
            <w:tcW w:w="897" w:type="dxa"/>
            <w:tcBorders>
              <w:left w:val="single" w:sz="4" w:space="0" w:color="auto"/>
            </w:tcBorders>
            <w:noWrap/>
            <w:hideMark/>
          </w:tcPr>
          <w:p w14:paraId="0325F459" w14:textId="77777777" w:rsidR="00E83E7E" w:rsidRPr="0022345D" w:rsidRDefault="00E83E7E" w:rsidP="00277C9E">
            <w:pPr>
              <w:spacing w:line="276" w:lineRule="auto"/>
              <w:rPr>
                <w:sz w:val="14"/>
              </w:rPr>
            </w:pPr>
            <w:r>
              <w:rPr>
                <w:sz w:val="14"/>
              </w:rPr>
              <w:t>C x W*, C</w:t>
            </w:r>
          </w:p>
        </w:tc>
        <w:tc>
          <w:tcPr>
            <w:tcW w:w="1328" w:type="dxa"/>
            <w:tcBorders>
              <w:right w:val="single" w:sz="4" w:space="0" w:color="auto"/>
            </w:tcBorders>
            <w:noWrap/>
            <w:hideMark/>
          </w:tcPr>
          <w:p w14:paraId="621B9AA0" w14:textId="77777777" w:rsidR="00E83E7E" w:rsidRPr="0022345D" w:rsidRDefault="00E83E7E" w:rsidP="00277C9E">
            <w:pPr>
              <w:spacing w:line="276" w:lineRule="auto"/>
              <w:rPr>
                <w:sz w:val="14"/>
              </w:rPr>
            </w:pPr>
            <w:r>
              <w:rPr>
                <w:sz w:val="14"/>
              </w:rPr>
              <w:t>c</w:t>
            </w:r>
          </w:p>
        </w:tc>
      </w:tr>
      <w:tr w:rsidR="00E83E7E" w:rsidRPr="00980B45" w14:paraId="6A598A47" w14:textId="77777777" w:rsidTr="00277C9E">
        <w:trPr>
          <w:trHeight w:val="300"/>
        </w:trPr>
        <w:tc>
          <w:tcPr>
            <w:tcW w:w="2651" w:type="dxa"/>
            <w:tcBorders>
              <w:left w:val="single" w:sz="4" w:space="0" w:color="auto"/>
              <w:right w:val="single" w:sz="4" w:space="0" w:color="auto"/>
            </w:tcBorders>
            <w:noWrap/>
            <w:hideMark/>
          </w:tcPr>
          <w:p w14:paraId="3EE90A65" w14:textId="77777777" w:rsidR="00E83E7E" w:rsidRPr="0022345D" w:rsidRDefault="00E83E7E" w:rsidP="00277C9E">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E83E7E" w:rsidRPr="0022345D" w:rsidRDefault="00E83E7E" w:rsidP="00277C9E">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E83E7E" w:rsidRPr="0022345D" w:rsidRDefault="00E83E7E" w:rsidP="00277C9E">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E83E7E" w:rsidRPr="0022345D" w:rsidRDefault="00E83E7E" w:rsidP="00277C9E">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E83E7E" w:rsidRPr="0022345D" w:rsidRDefault="00E83E7E" w:rsidP="00277C9E">
            <w:pPr>
              <w:spacing w:line="276" w:lineRule="auto"/>
              <w:rPr>
                <w:sz w:val="14"/>
              </w:rPr>
            </w:pPr>
            <w:r w:rsidRPr="0022345D">
              <w:rPr>
                <w:sz w:val="14"/>
              </w:rPr>
              <w:t>10.55 (3)</w:t>
            </w:r>
          </w:p>
        </w:tc>
        <w:tc>
          <w:tcPr>
            <w:tcW w:w="897" w:type="dxa"/>
            <w:tcBorders>
              <w:left w:val="single" w:sz="4" w:space="0" w:color="auto"/>
            </w:tcBorders>
            <w:noWrap/>
            <w:hideMark/>
          </w:tcPr>
          <w:p w14:paraId="556AFCDF" w14:textId="77777777" w:rsidR="00E83E7E" w:rsidRPr="0022345D" w:rsidRDefault="00E83E7E" w:rsidP="00277C9E">
            <w:pPr>
              <w:spacing w:line="276" w:lineRule="auto"/>
              <w:rPr>
                <w:sz w:val="14"/>
              </w:rPr>
            </w:pPr>
            <w:r>
              <w:rPr>
                <w:sz w:val="14"/>
              </w:rPr>
              <w:t>C x W</w:t>
            </w:r>
          </w:p>
        </w:tc>
        <w:tc>
          <w:tcPr>
            <w:tcW w:w="1328" w:type="dxa"/>
            <w:tcBorders>
              <w:right w:val="single" w:sz="4" w:space="0" w:color="auto"/>
            </w:tcBorders>
            <w:noWrap/>
            <w:hideMark/>
          </w:tcPr>
          <w:p w14:paraId="0473D25A" w14:textId="77777777" w:rsidR="00E83E7E" w:rsidRPr="0022345D" w:rsidRDefault="00E83E7E" w:rsidP="00277C9E">
            <w:pPr>
              <w:spacing w:line="276" w:lineRule="auto"/>
              <w:rPr>
                <w:sz w:val="14"/>
              </w:rPr>
            </w:pPr>
            <w:r w:rsidRPr="0022345D">
              <w:rPr>
                <w:sz w:val="14"/>
              </w:rPr>
              <w:t> </w:t>
            </w:r>
          </w:p>
        </w:tc>
      </w:tr>
      <w:tr w:rsidR="00E83E7E" w:rsidRPr="00980B45" w14:paraId="0B2AC549" w14:textId="77777777" w:rsidTr="00277C9E">
        <w:trPr>
          <w:trHeight w:val="300"/>
        </w:trPr>
        <w:tc>
          <w:tcPr>
            <w:tcW w:w="2651" w:type="dxa"/>
            <w:tcBorders>
              <w:left w:val="single" w:sz="4" w:space="0" w:color="auto"/>
              <w:right w:val="single" w:sz="4" w:space="0" w:color="auto"/>
            </w:tcBorders>
            <w:noWrap/>
            <w:hideMark/>
          </w:tcPr>
          <w:p w14:paraId="081ABFDB" w14:textId="77777777" w:rsidR="00E83E7E" w:rsidRPr="0022345D" w:rsidRDefault="00E83E7E" w:rsidP="00277C9E">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E83E7E" w:rsidRPr="0022345D" w:rsidRDefault="00E83E7E" w:rsidP="00277C9E">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E83E7E" w:rsidRPr="0022345D" w:rsidRDefault="00E83E7E" w:rsidP="00277C9E">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E83E7E" w:rsidRPr="0022345D" w:rsidRDefault="00E83E7E" w:rsidP="00277C9E">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E83E7E" w:rsidRPr="0022345D" w:rsidRDefault="00E83E7E" w:rsidP="00277C9E">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E83E7E" w:rsidRPr="0022345D" w:rsidRDefault="00E83E7E" w:rsidP="00277C9E">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E83E7E" w:rsidRPr="0022345D" w:rsidRDefault="00E83E7E" w:rsidP="00277C9E">
            <w:pPr>
              <w:spacing w:line="276" w:lineRule="auto"/>
              <w:rPr>
                <w:sz w:val="14"/>
              </w:rPr>
            </w:pPr>
            <w:r w:rsidRPr="0022345D">
              <w:rPr>
                <w:sz w:val="14"/>
              </w:rPr>
              <w:t>0.39 (0.04)</w:t>
            </w:r>
          </w:p>
        </w:tc>
        <w:tc>
          <w:tcPr>
            <w:tcW w:w="897" w:type="dxa"/>
            <w:tcBorders>
              <w:left w:val="single" w:sz="4" w:space="0" w:color="auto"/>
            </w:tcBorders>
            <w:noWrap/>
            <w:hideMark/>
          </w:tcPr>
          <w:p w14:paraId="14DE43D4" w14:textId="77777777" w:rsidR="00E83E7E" w:rsidRPr="0022345D" w:rsidRDefault="00E83E7E" w:rsidP="00277C9E">
            <w:pPr>
              <w:spacing w:line="276" w:lineRule="auto"/>
              <w:rPr>
                <w:sz w:val="14"/>
              </w:rPr>
            </w:pPr>
            <w:r>
              <w:rPr>
                <w:sz w:val="14"/>
              </w:rPr>
              <w:t>W</w:t>
            </w:r>
          </w:p>
        </w:tc>
        <w:tc>
          <w:tcPr>
            <w:tcW w:w="1328" w:type="dxa"/>
            <w:tcBorders>
              <w:right w:val="single" w:sz="4" w:space="0" w:color="auto"/>
            </w:tcBorders>
            <w:noWrap/>
            <w:hideMark/>
          </w:tcPr>
          <w:p w14:paraId="2DDCD02B" w14:textId="77777777" w:rsidR="00E83E7E" w:rsidRPr="0022345D" w:rsidRDefault="00E83E7E" w:rsidP="00277C9E">
            <w:pPr>
              <w:spacing w:line="276" w:lineRule="auto"/>
              <w:rPr>
                <w:sz w:val="14"/>
              </w:rPr>
            </w:pPr>
            <w:r w:rsidRPr="0022345D">
              <w:rPr>
                <w:sz w:val="14"/>
              </w:rPr>
              <w:t> </w:t>
            </w:r>
          </w:p>
        </w:tc>
      </w:tr>
      <w:tr w:rsidR="00E83E7E" w:rsidRPr="00980B45" w14:paraId="0E1BD5EA" w14:textId="77777777" w:rsidTr="00277C9E">
        <w:trPr>
          <w:trHeight w:val="300"/>
        </w:trPr>
        <w:tc>
          <w:tcPr>
            <w:tcW w:w="2651" w:type="dxa"/>
            <w:tcBorders>
              <w:left w:val="single" w:sz="4" w:space="0" w:color="auto"/>
              <w:right w:val="single" w:sz="4" w:space="0" w:color="auto"/>
            </w:tcBorders>
            <w:noWrap/>
            <w:hideMark/>
          </w:tcPr>
          <w:p w14:paraId="02DF35D3" w14:textId="77777777" w:rsidR="00E83E7E" w:rsidRPr="0022345D" w:rsidRDefault="00E83E7E" w:rsidP="00277C9E">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E83E7E" w:rsidRPr="0022345D" w:rsidRDefault="00E83E7E" w:rsidP="00277C9E">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E83E7E" w:rsidRPr="0022345D" w:rsidRDefault="00E83E7E" w:rsidP="00277C9E">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E83E7E" w:rsidRPr="0022345D" w:rsidRDefault="00E83E7E" w:rsidP="00277C9E">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E83E7E" w:rsidRPr="0022345D" w:rsidRDefault="00E83E7E" w:rsidP="00277C9E">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E83E7E" w:rsidRPr="0022345D" w:rsidRDefault="00E83E7E" w:rsidP="00277C9E">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E83E7E" w:rsidRPr="0022345D" w:rsidRDefault="00E83E7E" w:rsidP="00277C9E">
            <w:pPr>
              <w:spacing w:line="276" w:lineRule="auto"/>
              <w:rPr>
                <w:sz w:val="14"/>
              </w:rPr>
            </w:pPr>
            <w:r w:rsidRPr="0022345D">
              <w:rPr>
                <w:sz w:val="14"/>
              </w:rPr>
              <w:t>0.19 (0.03)</w:t>
            </w:r>
          </w:p>
        </w:tc>
        <w:tc>
          <w:tcPr>
            <w:tcW w:w="897" w:type="dxa"/>
            <w:tcBorders>
              <w:left w:val="single" w:sz="4" w:space="0" w:color="auto"/>
            </w:tcBorders>
            <w:noWrap/>
            <w:hideMark/>
          </w:tcPr>
          <w:p w14:paraId="7AA8EBC2" w14:textId="77777777" w:rsidR="00E83E7E" w:rsidRPr="0022345D" w:rsidRDefault="00E83E7E" w:rsidP="00277C9E">
            <w:pPr>
              <w:spacing w:line="276" w:lineRule="auto"/>
              <w:rPr>
                <w:sz w:val="14"/>
              </w:rPr>
            </w:pPr>
            <w:r w:rsidRPr="0022345D">
              <w:rPr>
                <w:sz w:val="14"/>
              </w:rPr>
              <w:t>C</w:t>
            </w:r>
          </w:p>
        </w:tc>
        <w:tc>
          <w:tcPr>
            <w:tcW w:w="1328" w:type="dxa"/>
            <w:tcBorders>
              <w:right w:val="single" w:sz="4" w:space="0" w:color="auto"/>
            </w:tcBorders>
            <w:noWrap/>
            <w:hideMark/>
          </w:tcPr>
          <w:p w14:paraId="3D695CD9" w14:textId="77777777" w:rsidR="00E83E7E" w:rsidRPr="0022345D" w:rsidRDefault="00E83E7E" w:rsidP="00277C9E">
            <w:pPr>
              <w:spacing w:line="276" w:lineRule="auto"/>
              <w:rPr>
                <w:sz w:val="14"/>
              </w:rPr>
            </w:pPr>
            <w:r w:rsidRPr="0022345D">
              <w:rPr>
                <w:sz w:val="14"/>
              </w:rPr>
              <w:t> </w:t>
            </w:r>
          </w:p>
        </w:tc>
      </w:tr>
      <w:tr w:rsidR="00E83E7E" w:rsidRPr="00980B45" w14:paraId="03E73D3D" w14:textId="77777777" w:rsidTr="00277C9E">
        <w:trPr>
          <w:trHeight w:val="300"/>
        </w:trPr>
        <w:tc>
          <w:tcPr>
            <w:tcW w:w="2651" w:type="dxa"/>
            <w:tcBorders>
              <w:left w:val="single" w:sz="4" w:space="0" w:color="auto"/>
              <w:right w:val="single" w:sz="4" w:space="0" w:color="auto"/>
            </w:tcBorders>
            <w:noWrap/>
            <w:hideMark/>
          </w:tcPr>
          <w:p w14:paraId="5CEA26C2" w14:textId="77777777" w:rsidR="00E83E7E" w:rsidRPr="0022345D" w:rsidRDefault="00E83E7E" w:rsidP="00277C9E">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E83E7E" w:rsidRPr="0022345D" w:rsidRDefault="00E83E7E" w:rsidP="00277C9E">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E83E7E" w:rsidRPr="0022345D" w:rsidRDefault="00E83E7E" w:rsidP="00277C9E">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E83E7E" w:rsidRPr="0022345D" w:rsidRDefault="00E83E7E" w:rsidP="00277C9E">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E83E7E" w:rsidRPr="0022345D" w:rsidRDefault="00E83E7E" w:rsidP="00277C9E">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E83E7E" w:rsidRPr="0022345D" w:rsidRDefault="00E83E7E" w:rsidP="00277C9E">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E83E7E" w:rsidRPr="0022345D" w:rsidRDefault="00E83E7E" w:rsidP="00277C9E">
            <w:pPr>
              <w:spacing w:line="276" w:lineRule="auto"/>
              <w:rPr>
                <w:sz w:val="14"/>
              </w:rPr>
            </w:pPr>
            <w:r w:rsidRPr="0022345D">
              <w:rPr>
                <w:sz w:val="14"/>
              </w:rPr>
              <w:t>21.61 (1.47)</w:t>
            </w:r>
          </w:p>
        </w:tc>
        <w:tc>
          <w:tcPr>
            <w:tcW w:w="897" w:type="dxa"/>
            <w:tcBorders>
              <w:left w:val="single" w:sz="4" w:space="0" w:color="auto"/>
            </w:tcBorders>
            <w:noWrap/>
            <w:hideMark/>
          </w:tcPr>
          <w:p w14:paraId="527A3C6B"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66CB84D" w14:textId="77777777" w:rsidR="00E83E7E" w:rsidRPr="0022345D" w:rsidRDefault="00E83E7E" w:rsidP="00277C9E">
            <w:pPr>
              <w:spacing w:line="276" w:lineRule="auto"/>
              <w:rPr>
                <w:sz w:val="14"/>
              </w:rPr>
            </w:pPr>
            <w:r w:rsidRPr="0022345D">
              <w:rPr>
                <w:sz w:val="14"/>
              </w:rPr>
              <w:t> </w:t>
            </w:r>
          </w:p>
        </w:tc>
      </w:tr>
      <w:tr w:rsidR="00E83E7E" w:rsidRPr="00980B45" w14:paraId="0BA59E6C" w14:textId="77777777" w:rsidTr="00277C9E">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E83E7E" w:rsidRPr="0022345D" w:rsidRDefault="00E83E7E" w:rsidP="00277C9E">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E83E7E" w:rsidRPr="0022345D" w:rsidRDefault="00E83E7E" w:rsidP="00277C9E">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E83E7E" w:rsidRPr="0022345D" w:rsidRDefault="00E83E7E" w:rsidP="00277C9E">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E83E7E" w:rsidRPr="0022345D" w:rsidRDefault="00E83E7E" w:rsidP="00277C9E">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E83E7E" w:rsidRPr="0022345D" w:rsidRDefault="00E83E7E" w:rsidP="00277C9E">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E83E7E" w:rsidRPr="0022345D" w:rsidRDefault="00E83E7E" w:rsidP="00277C9E">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E83E7E" w:rsidRPr="0022345D" w:rsidRDefault="00E83E7E" w:rsidP="00277C9E">
            <w:pPr>
              <w:spacing w:line="276" w:lineRule="auto"/>
              <w:rPr>
                <w:sz w:val="14"/>
              </w:rPr>
            </w:pPr>
            <w:r w:rsidRPr="0022345D">
              <w:rPr>
                <w:sz w:val="14"/>
              </w:rPr>
              <w:t>0.41 (0.04)</w:t>
            </w:r>
          </w:p>
        </w:tc>
        <w:tc>
          <w:tcPr>
            <w:tcW w:w="897" w:type="dxa"/>
            <w:tcBorders>
              <w:left w:val="single" w:sz="4" w:space="0" w:color="auto"/>
              <w:bottom w:val="single" w:sz="4" w:space="0" w:color="auto"/>
            </w:tcBorders>
            <w:noWrap/>
            <w:hideMark/>
          </w:tcPr>
          <w:p w14:paraId="4DC4C7C4" w14:textId="77777777" w:rsidR="00E83E7E" w:rsidRPr="0022345D" w:rsidRDefault="00E83E7E" w:rsidP="00277C9E">
            <w:pPr>
              <w:spacing w:line="276" w:lineRule="auto"/>
              <w:rPr>
                <w:sz w:val="14"/>
              </w:rPr>
            </w:pPr>
            <w:r w:rsidRPr="0022345D">
              <w:rPr>
                <w:sz w:val="14"/>
              </w:rPr>
              <w:t>C</w:t>
            </w:r>
          </w:p>
        </w:tc>
        <w:tc>
          <w:tcPr>
            <w:tcW w:w="1328" w:type="dxa"/>
            <w:tcBorders>
              <w:bottom w:val="single" w:sz="4" w:space="0" w:color="auto"/>
              <w:right w:val="single" w:sz="4" w:space="0" w:color="auto"/>
            </w:tcBorders>
            <w:noWrap/>
            <w:hideMark/>
          </w:tcPr>
          <w:p w14:paraId="1130792E" w14:textId="77777777" w:rsidR="00E83E7E" w:rsidRPr="0022345D" w:rsidRDefault="00E83E7E" w:rsidP="00277C9E">
            <w:pPr>
              <w:spacing w:line="276" w:lineRule="auto"/>
              <w:rPr>
                <w:sz w:val="14"/>
              </w:rPr>
            </w:pPr>
            <w:r w:rsidRPr="0022345D">
              <w:rPr>
                <w:sz w:val="14"/>
              </w:rPr>
              <w:t> </w:t>
            </w:r>
          </w:p>
        </w:tc>
      </w:tr>
      <w:tr w:rsidR="00E83E7E" w:rsidRPr="00980B45" w14:paraId="07ADD36E" w14:textId="77777777" w:rsidTr="00277C9E">
        <w:trPr>
          <w:trHeight w:val="300"/>
        </w:trPr>
        <w:tc>
          <w:tcPr>
            <w:tcW w:w="2651" w:type="dxa"/>
            <w:tcBorders>
              <w:top w:val="single" w:sz="4" w:space="0" w:color="auto"/>
              <w:left w:val="single" w:sz="4" w:space="0" w:color="auto"/>
              <w:right w:val="single" w:sz="4" w:space="0" w:color="auto"/>
            </w:tcBorders>
            <w:noWrap/>
            <w:hideMark/>
          </w:tcPr>
          <w:p w14:paraId="6BBB5E5D" w14:textId="77777777" w:rsidR="00E83E7E" w:rsidRPr="0022345D" w:rsidRDefault="00E83E7E" w:rsidP="00277C9E">
            <w:pPr>
              <w:spacing w:line="276" w:lineRule="auto"/>
              <w:rPr>
                <w:b/>
                <w:i/>
                <w:iCs/>
                <w:sz w:val="14"/>
              </w:rPr>
            </w:pPr>
            <w:r w:rsidRPr="0022345D">
              <w:rPr>
                <w:b/>
                <w:i/>
                <w:iCs/>
                <w:sz w:val="14"/>
              </w:rPr>
              <w:t xml:space="preserve">Eucalyptus </w:t>
            </w:r>
            <w:proofErr w:type="spellStart"/>
            <w:r w:rsidRPr="0022345D">
              <w:rPr>
                <w:b/>
                <w:i/>
                <w:iCs/>
                <w:sz w:val="14"/>
              </w:rPr>
              <w:t>camaldulensis</w:t>
            </w:r>
            <w:proofErr w:type="spellEnd"/>
          </w:p>
        </w:tc>
        <w:tc>
          <w:tcPr>
            <w:tcW w:w="970" w:type="dxa"/>
            <w:tcBorders>
              <w:top w:val="single" w:sz="4" w:space="0" w:color="auto"/>
              <w:left w:val="single" w:sz="4" w:space="0" w:color="auto"/>
            </w:tcBorders>
            <w:noWrap/>
            <w:hideMark/>
          </w:tcPr>
          <w:p w14:paraId="0E1FFA6B"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E83E7E" w:rsidRPr="0022345D" w:rsidRDefault="00E83E7E" w:rsidP="00277C9E">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E83E7E" w:rsidRPr="0022345D" w:rsidRDefault="00E83E7E" w:rsidP="00277C9E">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E83E7E" w:rsidRPr="0022345D" w:rsidRDefault="00E83E7E" w:rsidP="00277C9E">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76B4D250" w14:textId="77777777" w:rsidR="00E83E7E" w:rsidRPr="0022345D" w:rsidRDefault="00E83E7E" w:rsidP="00277C9E">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11F5398F" w14:textId="77777777" w:rsidR="00E83E7E" w:rsidRPr="0022345D" w:rsidRDefault="00E83E7E" w:rsidP="00277C9E">
            <w:pPr>
              <w:spacing w:line="276" w:lineRule="auto"/>
              <w:rPr>
                <w:sz w:val="14"/>
              </w:rPr>
            </w:pPr>
            <w:r w:rsidRPr="0022345D">
              <w:rPr>
                <w:sz w:val="14"/>
              </w:rPr>
              <w:t> </w:t>
            </w:r>
          </w:p>
        </w:tc>
      </w:tr>
      <w:tr w:rsidR="00E83E7E" w:rsidRPr="00980B45" w14:paraId="212BCC4D" w14:textId="77777777" w:rsidTr="00277C9E">
        <w:trPr>
          <w:trHeight w:val="300"/>
        </w:trPr>
        <w:tc>
          <w:tcPr>
            <w:tcW w:w="2651" w:type="dxa"/>
            <w:tcBorders>
              <w:left w:val="single" w:sz="4" w:space="0" w:color="auto"/>
              <w:right w:val="single" w:sz="4" w:space="0" w:color="auto"/>
            </w:tcBorders>
            <w:noWrap/>
            <w:hideMark/>
          </w:tcPr>
          <w:p w14:paraId="3294EA72" w14:textId="77777777" w:rsidR="00E83E7E" w:rsidRPr="0022345D" w:rsidRDefault="00E83E7E" w:rsidP="00277C9E">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E83E7E" w:rsidRPr="0022345D" w:rsidRDefault="00E83E7E" w:rsidP="00277C9E">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E83E7E" w:rsidRPr="0022345D" w:rsidRDefault="00E83E7E" w:rsidP="00277C9E">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E83E7E" w:rsidRPr="0022345D" w:rsidRDefault="00E83E7E" w:rsidP="00277C9E">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E83E7E" w:rsidRPr="0022345D" w:rsidRDefault="00E83E7E" w:rsidP="00277C9E">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E83E7E" w:rsidRPr="0022345D" w:rsidRDefault="00E83E7E" w:rsidP="00277C9E">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E83E7E" w:rsidRPr="0022345D" w:rsidRDefault="00E83E7E" w:rsidP="00277C9E">
            <w:pPr>
              <w:spacing w:line="276" w:lineRule="auto"/>
              <w:rPr>
                <w:sz w:val="14"/>
              </w:rPr>
            </w:pPr>
            <w:r w:rsidRPr="0022345D">
              <w:rPr>
                <w:sz w:val="14"/>
              </w:rPr>
              <w:t>21.09 (2.95)</w:t>
            </w:r>
          </w:p>
        </w:tc>
        <w:tc>
          <w:tcPr>
            <w:tcW w:w="897" w:type="dxa"/>
            <w:tcBorders>
              <w:left w:val="single" w:sz="4" w:space="0" w:color="auto"/>
            </w:tcBorders>
            <w:noWrap/>
            <w:hideMark/>
          </w:tcPr>
          <w:p w14:paraId="5FABAF0F" w14:textId="77777777" w:rsidR="00E83E7E" w:rsidRPr="0022345D" w:rsidRDefault="00E83E7E" w:rsidP="00277C9E">
            <w:pPr>
              <w:spacing w:line="276" w:lineRule="auto"/>
              <w:rPr>
                <w:sz w:val="14"/>
              </w:rPr>
            </w:pPr>
            <w:r w:rsidRPr="0022345D">
              <w:rPr>
                <w:sz w:val="14"/>
              </w:rPr>
              <w:t>C,</w:t>
            </w:r>
            <w:r>
              <w:rPr>
                <w:sz w:val="14"/>
              </w:rPr>
              <w:t xml:space="preserve"> </w:t>
            </w:r>
            <w:r w:rsidRPr="0022345D">
              <w:rPr>
                <w:sz w:val="14"/>
              </w:rPr>
              <w:t>W</w:t>
            </w:r>
          </w:p>
        </w:tc>
        <w:tc>
          <w:tcPr>
            <w:tcW w:w="1328" w:type="dxa"/>
            <w:tcBorders>
              <w:right w:val="single" w:sz="4" w:space="0" w:color="auto"/>
            </w:tcBorders>
            <w:noWrap/>
            <w:hideMark/>
          </w:tcPr>
          <w:p w14:paraId="5867CCE2" w14:textId="77777777" w:rsidR="00E83E7E" w:rsidRPr="0022345D" w:rsidRDefault="00E83E7E" w:rsidP="00277C9E">
            <w:pPr>
              <w:spacing w:line="276" w:lineRule="auto"/>
              <w:rPr>
                <w:sz w:val="14"/>
              </w:rPr>
            </w:pPr>
            <w:r w:rsidRPr="0022345D">
              <w:rPr>
                <w:sz w:val="14"/>
              </w:rPr>
              <w:t>Cr</w:t>
            </w:r>
          </w:p>
        </w:tc>
      </w:tr>
      <w:tr w:rsidR="00E83E7E" w:rsidRPr="00980B45" w14:paraId="116D8510" w14:textId="77777777" w:rsidTr="00277C9E">
        <w:trPr>
          <w:trHeight w:val="300"/>
        </w:trPr>
        <w:tc>
          <w:tcPr>
            <w:tcW w:w="2651" w:type="dxa"/>
            <w:tcBorders>
              <w:left w:val="single" w:sz="4" w:space="0" w:color="auto"/>
              <w:right w:val="single" w:sz="4" w:space="0" w:color="auto"/>
            </w:tcBorders>
            <w:noWrap/>
            <w:hideMark/>
          </w:tcPr>
          <w:p w14:paraId="2849636A" w14:textId="77777777" w:rsidR="00E83E7E" w:rsidRPr="0022345D" w:rsidRDefault="00E83E7E" w:rsidP="00277C9E">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2277B140" w14:textId="77777777" w:rsidR="00E83E7E" w:rsidRPr="0022345D" w:rsidRDefault="00E83E7E" w:rsidP="00277C9E">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E83E7E" w:rsidRPr="0022345D" w:rsidRDefault="00E83E7E" w:rsidP="00277C9E">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E83E7E" w:rsidRPr="0022345D" w:rsidRDefault="00E83E7E" w:rsidP="00277C9E">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E83E7E" w:rsidRPr="0022345D" w:rsidRDefault="00E83E7E" w:rsidP="00277C9E">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E83E7E" w:rsidRPr="0022345D" w:rsidRDefault="00E83E7E" w:rsidP="00277C9E">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E83E7E" w:rsidRPr="0022345D" w:rsidRDefault="00E83E7E" w:rsidP="00277C9E">
            <w:pPr>
              <w:spacing w:line="276" w:lineRule="auto"/>
              <w:rPr>
                <w:sz w:val="14"/>
              </w:rPr>
            </w:pPr>
            <w:r w:rsidRPr="0022345D">
              <w:rPr>
                <w:sz w:val="14"/>
              </w:rPr>
              <w:t>0.35 (0.08)</w:t>
            </w:r>
          </w:p>
        </w:tc>
        <w:tc>
          <w:tcPr>
            <w:tcW w:w="897" w:type="dxa"/>
            <w:tcBorders>
              <w:left w:val="single" w:sz="4" w:space="0" w:color="auto"/>
            </w:tcBorders>
            <w:noWrap/>
            <w:hideMark/>
          </w:tcPr>
          <w:p w14:paraId="6E33D79C"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55E370DC"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F9697D4" w14:textId="77777777" w:rsidTr="00277C9E">
        <w:trPr>
          <w:trHeight w:val="300"/>
        </w:trPr>
        <w:tc>
          <w:tcPr>
            <w:tcW w:w="2651" w:type="dxa"/>
            <w:tcBorders>
              <w:left w:val="single" w:sz="4" w:space="0" w:color="auto"/>
              <w:right w:val="single" w:sz="4" w:space="0" w:color="auto"/>
            </w:tcBorders>
            <w:noWrap/>
            <w:hideMark/>
          </w:tcPr>
          <w:p w14:paraId="319661D3" w14:textId="77777777" w:rsidR="00E83E7E" w:rsidRPr="0022345D" w:rsidRDefault="00E83E7E" w:rsidP="00277C9E">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7133992A" w14:textId="77777777" w:rsidR="00E83E7E" w:rsidRPr="0022345D" w:rsidRDefault="00E83E7E" w:rsidP="00277C9E">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E83E7E" w:rsidRPr="0022345D" w:rsidRDefault="00E83E7E" w:rsidP="00277C9E">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E83E7E" w:rsidRPr="0022345D" w:rsidRDefault="00E83E7E" w:rsidP="00277C9E">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E83E7E" w:rsidRPr="0022345D" w:rsidRDefault="00E83E7E" w:rsidP="00277C9E">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E83E7E" w:rsidRPr="0022345D" w:rsidRDefault="00E83E7E" w:rsidP="00277C9E">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E83E7E" w:rsidRPr="0022345D" w:rsidRDefault="00E83E7E" w:rsidP="00277C9E">
            <w:pPr>
              <w:spacing w:line="276" w:lineRule="auto"/>
              <w:rPr>
                <w:sz w:val="14"/>
              </w:rPr>
            </w:pPr>
            <w:r w:rsidRPr="0022345D">
              <w:rPr>
                <w:sz w:val="14"/>
              </w:rPr>
              <w:t>2.48 (0.47)</w:t>
            </w:r>
          </w:p>
        </w:tc>
        <w:tc>
          <w:tcPr>
            <w:tcW w:w="897" w:type="dxa"/>
            <w:tcBorders>
              <w:left w:val="single" w:sz="4" w:space="0" w:color="auto"/>
            </w:tcBorders>
            <w:noWrap/>
            <w:hideMark/>
          </w:tcPr>
          <w:p w14:paraId="0FB53AF3" w14:textId="77777777" w:rsidR="00E83E7E" w:rsidRPr="0022345D" w:rsidRDefault="00E83E7E" w:rsidP="00277C9E">
            <w:pPr>
              <w:spacing w:line="276" w:lineRule="auto"/>
              <w:rPr>
                <w:sz w:val="14"/>
              </w:rPr>
            </w:pPr>
            <w:r w:rsidRPr="0022345D">
              <w:rPr>
                <w:sz w:val="14"/>
              </w:rPr>
              <w:t>C</w:t>
            </w:r>
          </w:p>
        </w:tc>
        <w:tc>
          <w:tcPr>
            <w:tcW w:w="1328" w:type="dxa"/>
            <w:tcBorders>
              <w:right w:val="single" w:sz="4" w:space="0" w:color="auto"/>
            </w:tcBorders>
            <w:noWrap/>
            <w:hideMark/>
          </w:tcPr>
          <w:p w14:paraId="36A33E37" w14:textId="77777777" w:rsidR="00E83E7E" w:rsidRPr="0022345D" w:rsidRDefault="00E83E7E" w:rsidP="00277C9E">
            <w:pPr>
              <w:spacing w:line="276" w:lineRule="auto"/>
              <w:rPr>
                <w:sz w:val="14"/>
              </w:rPr>
            </w:pPr>
            <w:r w:rsidRPr="0022345D">
              <w:rPr>
                <w:sz w:val="14"/>
              </w:rPr>
              <w:t> </w:t>
            </w:r>
          </w:p>
        </w:tc>
      </w:tr>
      <w:tr w:rsidR="00E83E7E" w:rsidRPr="00980B45" w14:paraId="6F28DBAE" w14:textId="77777777" w:rsidTr="00277C9E">
        <w:trPr>
          <w:trHeight w:val="300"/>
        </w:trPr>
        <w:tc>
          <w:tcPr>
            <w:tcW w:w="2651" w:type="dxa"/>
            <w:tcBorders>
              <w:left w:val="single" w:sz="4" w:space="0" w:color="auto"/>
              <w:right w:val="single" w:sz="4" w:space="0" w:color="auto"/>
            </w:tcBorders>
            <w:noWrap/>
            <w:hideMark/>
          </w:tcPr>
          <w:p w14:paraId="3F4B5D4F" w14:textId="77777777" w:rsidR="00E83E7E" w:rsidRPr="0022345D" w:rsidRDefault="00E83E7E" w:rsidP="00277C9E">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E83E7E" w:rsidRPr="0022345D" w:rsidRDefault="00E83E7E" w:rsidP="00277C9E">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E83E7E" w:rsidRPr="0022345D" w:rsidRDefault="00E83E7E" w:rsidP="00277C9E">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E83E7E" w:rsidRPr="0022345D" w:rsidRDefault="00E83E7E" w:rsidP="00277C9E">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E83E7E" w:rsidRPr="0022345D" w:rsidRDefault="00E83E7E" w:rsidP="00277C9E">
            <w:pPr>
              <w:spacing w:line="276" w:lineRule="auto"/>
              <w:rPr>
                <w:sz w:val="14"/>
              </w:rPr>
            </w:pPr>
            <w:r w:rsidRPr="0022345D">
              <w:rPr>
                <w:sz w:val="14"/>
              </w:rPr>
              <w:t>13.42 (6.51)</w:t>
            </w:r>
          </w:p>
        </w:tc>
        <w:tc>
          <w:tcPr>
            <w:tcW w:w="897" w:type="dxa"/>
            <w:tcBorders>
              <w:left w:val="single" w:sz="4" w:space="0" w:color="auto"/>
            </w:tcBorders>
            <w:noWrap/>
            <w:hideMark/>
          </w:tcPr>
          <w:p w14:paraId="1FEA458B"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97A9812" w14:textId="77777777" w:rsidR="00E83E7E" w:rsidRPr="0022345D" w:rsidRDefault="00E83E7E" w:rsidP="00277C9E">
            <w:pPr>
              <w:spacing w:line="276" w:lineRule="auto"/>
              <w:rPr>
                <w:sz w:val="14"/>
              </w:rPr>
            </w:pPr>
            <w:r w:rsidRPr="0022345D">
              <w:rPr>
                <w:sz w:val="14"/>
              </w:rPr>
              <w:t> </w:t>
            </w:r>
          </w:p>
        </w:tc>
      </w:tr>
      <w:tr w:rsidR="00E83E7E" w:rsidRPr="00980B45" w14:paraId="16D18949" w14:textId="77777777" w:rsidTr="00277C9E">
        <w:trPr>
          <w:trHeight w:val="300"/>
        </w:trPr>
        <w:tc>
          <w:tcPr>
            <w:tcW w:w="2651" w:type="dxa"/>
            <w:tcBorders>
              <w:left w:val="single" w:sz="4" w:space="0" w:color="auto"/>
              <w:right w:val="single" w:sz="4" w:space="0" w:color="auto"/>
            </w:tcBorders>
            <w:noWrap/>
            <w:hideMark/>
          </w:tcPr>
          <w:p w14:paraId="0D8086D8" w14:textId="77777777" w:rsidR="00E83E7E" w:rsidRPr="0022345D" w:rsidRDefault="00E83E7E" w:rsidP="00277C9E">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E83E7E" w:rsidRPr="0022345D" w:rsidRDefault="00E83E7E" w:rsidP="00277C9E">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E83E7E" w:rsidRPr="0022345D" w:rsidRDefault="00E83E7E" w:rsidP="00277C9E">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E83E7E" w:rsidRPr="0022345D" w:rsidRDefault="00E83E7E" w:rsidP="00277C9E">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E83E7E" w:rsidRPr="0022345D" w:rsidRDefault="00E83E7E" w:rsidP="00277C9E">
            <w:pPr>
              <w:spacing w:line="276" w:lineRule="auto"/>
              <w:rPr>
                <w:sz w:val="14"/>
              </w:rPr>
            </w:pPr>
            <w:r w:rsidRPr="0022345D">
              <w:rPr>
                <w:sz w:val="14"/>
              </w:rPr>
              <w:t>3.82 (2.22)</w:t>
            </w:r>
          </w:p>
        </w:tc>
        <w:tc>
          <w:tcPr>
            <w:tcW w:w="897" w:type="dxa"/>
            <w:tcBorders>
              <w:left w:val="single" w:sz="4" w:space="0" w:color="auto"/>
            </w:tcBorders>
            <w:noWrap/>
            <w:hideMark/>
          </w:tcPr>
          <w:p w14:paraId="6B28628D"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0759B06A" w14:textId="77777777" w:rsidR="00E83E7E" w:rsidRPr="0022345D" w:rsidRDefault="00E83E7E" w:rsidP="00277C9E">
            <w:pPr>
              <w:spacing w:line="276" w:lineRule="auto"/>
              <w:rPr>
                <w:sz w:val="14"/>
              </w:rPr>
            </w:pPr>
            <w:r w:rsidRPr="0022345D">
              <w:rPr>
                <w:sz w:val="14"/>
              </w:rPr>
              <w:t> </w:t>
            </w:r>
          </w:p>
        </w:tc>
      </w:tr>
      <w:tr w:rsidR="00E83E7E" w:rsidRPr="00980B45" w14:paraId="54446C63" w14:textId="77777777" w:rsidTr="00277C9E">
        <w:trPr>
          <w:trHeight w:val="300"/>
        </w:trPr>
        <w:tc>
          <w:tcPr>
            <w:tcW w:w="2651" w:type="dxa"/>
            <w:tcBorders>
              <w:left w:val="single" w:sz="4" w:space="0" w:color="auto"/>
              <w:right w:val="single" w:sz="4" w:space="0" w:color="auto"/>
            </w:tcBorders>
            <w:noWrap/>
            <w:hideMark/>
          </w:tcPr>
          <w:p w14:paraId="7F8C6086" w14:textId="77777777" w:rsidR="00E83E7E" w:rsidRPr="0022345D" w:rsidRDefault="00E83E7E" w:rsidP="00277C9E">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E83E7E" w:rsidRPr="0022345D" w:rsidRDefault="00E83E7E" w:rsidP="00277C9E">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E83E7E" w:rsidRPr="0022345D" w:rsidRDefault="00E83E7E" w:rsidP="00277C9E">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E83E7E" w:rsidRPr="0022345D" w:rsidRDefault="00E83E7E" w:rsidP="00277C9E">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E83E7E" w:rsidRPr="0022345D" w:rsidRDefault="00E83E7E" w:rsidP="00277C9E">
            <w:pPr>
              <w:spacing w:line="276" w:lineRule="auto"/>
              <w:rPr>
                <w:sz w:val="14"/>
              </w:rPr>
            </w:pPr>
            <w:r w:rsidRPr="0022345D">
              <w:rPr>
                <w:sz w:val="14"/>
              </w:rPr>
              <w:t>23.23 (8.49)</w:t>
            </w:r>
          </w:p>
        </w:tc>
        <w:tc>
          <w:tcPr>
            <w:tcW w:w="897" w:type="dxa"/>
            <w:tcBorders>
              <w:left w:val="single" w:sz="4" w:space="0" w:color="auto"/>
            </w:tcBorders>
            <w:noWrap/>
            <w:hideMark/>
          </w:tcPr>
          <w:p w14:paraId="21D669EC"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9AA45CC" w14:textId="77777777" w:rsidR="00E83E7E" w:rsidRPr="0022345D" w:rsidRDefault="00E83E7E" w:rsidP="00277C9E">
            <w:pPr>
              <w:spacing w:line="276" w:lineRule="auto"/>
              <w:rPr>
                <w:sz w:val="14"/>
              </w:rPr>
            </w:pPr>
            <w:r w:rsidRPr="0022345D">
              <w:rPr>
                <w:sz w:val="14"/>
              </w:rPr>
              <w:t> </w:t>
            </w:r>
          </w:p>
        </w:tc>
      </w:tr>
      <w:tr w:rsidR="00E83E7E" w:rsidRPr="00980B45" w14:paraId="7D4F1CE3" w14:textId="77777777" w:rsidTr="00277C9E">
        <w:trPr>
          <w:trHeight w:val="300"/>
        </w:trPr>
        <w:tc>
          <w:tcPr>
            <w:tcW w:w="2651" w:type="dxa"/>
            <w:tcBorders>
              <w:left w:val="single" w:sz="4" w:space="0" w:color="auto"/>
              <w:right w:val="single" w:sz="4" w:space="0" w:color="auto"/>
            </w:tcBorders>
            <w:noWrap/>
            <w:hideMark/>
          </w:tcPr>
          <w:p w14:paraId="5FFF0487" w14:textId="77777777" w:rsidR="00E83E7E" w:rsidRPr="0022345D" w:rsidRDefault="00E83E7E" w:rsidP="00277C9E">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E83E7E" w:rsidRPr="0022345D" w:rsidRDefault="00E83E7E" w:rsidP="00277C9E">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E83E7E" w:rsidRPr="0022345D" w:rsidRDefault="00E83E7E" w:rsidP="00277C9E">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E83E7E" w:rsidRPr="0022345D" w:rsidRDefault="00E83E7E" w:rsidP="00277C9E">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E83E7E" w:rsidRPr="0022345D" w:rsidRDefault="00E83E7E" w:rsidP="00277C9E">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E83E7E" w:rsidRPr="0022345D" w:rsidRDefault="00E83E7E" w:rsidP="00277C9E">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E83E7E" w:rsidRPr="0022345D" w:rsidRDefault="00E83E7E" w:rsidP="00277C9E">
            <w:pPr>
              <w:spacing w:line="276" w:lineRule="auto"/>
              <w:rPr>
                <w:sz w:val="14"/>
              </w:rPr>
            </w:pPr>
            <w:r w:rsidRPr="0022345D">
              <w:rPr>
                <w:sz w:val="14"/>
              </w:rPr>
              <w:t>0.36 (0.05)</w:t>
            </w:r>
          </w:p>
        </w:tc>
        <w:tc>
          <w:tcPr>
            <w:tcW w:w="897" w:type="dxa"/>
            <w:tcBorders>
              <w:left w:val="single" w:sz="4" w:space="0" w:color="auto"/>
            </w:tcBorders>
            <w:noWrap/>
            <w:hideMark/>
          </w:tcPr>
          <w:p w14:paraId="0BD2FFEF" w14:textId="77777777" w:rsidR="00E83E7E" w:rsidRPr="0022345D" w:rsidRDefault="00E83E7E" w:rsidP="00277C9E">
            <w:pPr>
              <w:spacing w:line="276" w:lineRule="auto"/>
              <w:rPr>
                <w:sz w:val="14"/>
              </w:rPr>
            </w:pPr>
            <w:r w:rsidRPr="00C31F46">
              <w:rPr>
                <w:sz w:val="14"/>
              </w:rPr>
              <w:t>W</w:t>
            </w:r>
          </w:p>
        </w:tc>
        <w:tc>
          <w:tcPr>
            <w:tcW w:w="1328" w:type="dxa"/>
            <w:tcBorders>
              <w:right w:val="single" w:sz="4" w:space="0" w:color="auto"/>
            </w:tcBorders>
            <w:noWrap/>
            <w:hideMark/>
          </w:tcPr>
          <w:p w14:paraId="38B11A6A" w14:textId="77777777" w:rsidR="00E83E7E" w:rsidRPr="0022345D" w:rsidRDefault="00E83E7E" w:rsidP="00277C9E">
            <w:pPr>
              <w:spacing w:line="276" w:lineRule="auto"/>
              <w:rPr>
                <w:sz w:val="14"/>
              </w:rPr>
            </w:pPr>
            <w:proofErr w:type="spellStart"/>
            <w:r>
              <w:rPr>
                <w:sz w:val="14"/>
              </w:rPr>
              <w:t>cw</w:t>
            </w:r>
            <w:proofErr w:type="spellEnd"/>
            <w:r>
              <w:rPr>
                <w:sz w:val="14"/>
              </w:rPr>
              <w:t xml:space="preserve">, </w:t>
            </w:r>
            <w:proofErr w:type="spellStart"/>
            <w:r>
              <w:rPr>
                <w:sz w:val="14"/>
              </w:rPr>
              <w:t>rw</w:t>
            </w:r>
            <w:proofErr w:type="spellEnd"/>
          </w:p>
        </w:tc>
      </w:tr>
      <w:tr w:rsidR="00E83E7E" w:rsidRPr="00980B45" w14:paraId="06D93A52" w14:textId="77777777" w:rsidTr="00277C9E">
        <w:trPr>
          <w:trHeight w:val="300"/>
        </w:trPr>
        <w:tc>
          <w:tcPr>
            <w:tcW w:w="2651" w:type="dxa"/>
            <w:tcBorders>
              <w:left w:val="single" w:sz="4" w:space="0" w:color="auto"/>
              <w:right w:val="single" w:sz="4" w:space="0" w:color="auto"/>
            </w:tcBorders>
            <w:noWrap/>
            <w:hideMark/>
          </w:tcPr>
          <w:p w14:paraId="5F141C23" w14:textId="77777777" w:rsidR="00E83E7E" w:rsidRPr="0022345D" w:rsidRDefault="00E83E7E" w:rsidP="00277C9E">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E83E7E" w:rsidRPr="0022345D" w:rsidRDefault="00E83E7E" w:rsidP="00277C9E">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E83E7E" w:rsidRPr="0022345D" w:rsidRDefault="00E83E7E" w:rsidP="00277C9E">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E83E7E" w:rsidRPr="0022345D" w:rsidRDefault="00E83E7E" w:rsidP="00277C9E">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E83E7E" w:rsidRPr="0022345D" w:rsidRDefault="00E83E7E" w:rsidP="00277C9E">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E83E7E" w:rsidRPr="0022345D" w:rsidRDefault="00E83E7E" w:rsidP="00277C9E">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E83E7E" w:rsidRPr="0022345D" w:rsidRDefault="00E83E7E" w:rsidP="00277C9E">
            <w:pPr>
              <w:spacing w:line="276" w:lineRule="auto"/>
              <w:rPr>
                <w:sz w:val="14"/>
              </w:rPr>
            </w:pPr>
            <w:r w:rsidRPr="0022345D">
              <w:rPr>
                <w:sz w:val="14"/>
              </w:rPr>
              <w:t>0.22 (0.06)</w:t>
            </w:r>
          </w:p>
        </w:tc>
        <w:tc>
          <w:tcPr>
            <w:tcW w:w="897" w:type="dxa"/>
            <w:tcBorders>
              <w:left w:val="single" w:sz="4" w:space="0" w:color="auto"/>
            </w:tcBorders>
            <w:noWrap/>
            <w:hideMark/>
          </w:tcPr>
          <w:p w14:paraId="1AF76F71"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217B00C5"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32D20A74" w14:textId="77777777" w:rsidTr="00277C9E">
        <w:trPr>
          <w:trHeight w:val="300"/>
        </w:trPr>
        <w:tc>
          <w:tcPr>
            <w:tcW w:w="2651" w:type="dxa"/>
            <w:tcBorders>
              <w:left w:val="single" w:sz="4" w:space="0" w:color="auto"/>
              <w:right w:val="single" w:sz="4" w:space="0" w:color="auto"/>
            </w:tcBorders>
            <w:noWrap/>
            <w:hideMark/>
          </w:tcPr>
          <w:p w14:paraId="569F0A78" w14:textId="77777777" w:rsidR="00E83E7E" w:rsidRPr="0022345D" w:rsidRDefault="00E83E7E" w:rsidP="00277C9E">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E83E7E" w:rsidRPr="0022345D" w:rsidRDefault="00E83E7E" w:rsidP="00277C9E">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E83E7E" w:rsidRPr="0022345D" w:rsidRDefault="00E83E7E" w:rsidP="00277C9E">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E83E7E" w:rsidRPr="0022345D" w:rsidRDefault="00E83E7E" w:rsidP="00277C9E">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E83E7E" w:rsidRPr="0022345D" w:rsidRDefault="00E83E7E" w:rsidP="00277C9E">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E83E7E" w:rsidRPr="0022345D" w:rsidRDefault="00E83E7E" w:rsidP="00277C9E">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E83E7E" w:rsidRPr="0022345D" w:rsidRDefault="00E83E7E" w:rsidP="00277C9E">
            <w:pPr>
              <w:spacing w:line="276" w:lineRule="auto"/>
              <w:rPr>
                <w:sz w:val="14"/>
              </w:rPr>
            </w:pPr>
            <w:r w:rsidRPr="0022345D">
              <w:rPr>
                <w:sz w:val="14"/>
              </w:rPr>
              <w:t>28.08 (0.74)</w:t>
            </w:r>
          </w:p>
        </w:tc>
        <w:tc>
          <w:tcPr>
            <w:tcW w:w="897" w:type="dxa"/>
            <w:tcBorders>
              <w:left w:val="single" w:sz="4" w:space="0" w:color="auto"/>
            </w:tcBorders>
            <w:noWrap/>
            <w:hideMark/>
          </w:tcPr>
          <w:p w14:paraId="4CC72EE8"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105F4B22"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3936A4A6" w14:textId="77777777" w:rsidTr="00277C9E">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E83E7E" w:rsidRPr="0022345D" w:rsidRDefault="00E83E7E" w:rsidP="00277C9E">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E83E7E" w:rsidRPr="0022345D" w:rsidRDefault="00E83E7E" w:rsidP="00277C9E">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E83E7E" w:rsidRPr="0022345D" w:rsidRDefault="00E83E7E" w:rsidP="00277C9E">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E83E7E" w:rsidRPr="0022345D" w:rsidRDefault="00E83E7E" w:rsidP="00277C9E">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E83E7E" w:rsidRPr="0022345D" w:rsidRDefault="00E83E7E" w:rsidP="00277C9E">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E83E7E" w:rsidRPr="0022345D" w:rsidRDefault="00E83E7E" w:rsidP="00277C9E">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E83E7E" w:rsidRPr="0022345D" w:rsidRDefault="00E83E7E" w:rsidP="00277C9E">
            <w:pPr>
              <w:spacing w:line="276" w:lineRule="auto"/>
              <w:rPr>
                <w:sz w:val="14"/>
              </w:rPr>
            </w:pPr>
            <w:r w:rsidRPr="0022345D">
              <w:rPr>
                <w:sz w:val="14"/>
              </w:rPr>
              <w:t>0.39 (0.06)</w:t>
            </w:r>
          </w:p>
        </w:tc>
        <w:tc>
          <w:tcPr>
            <w:tcW w:w="897" w:type="dxa"/>
            <w:tcBorders>
              <w:left w:val="single" w:sz="4" w:space="0" w:color="auto"/>
              <w:bottom w:val="single" w:sz="4" w:space="0" w:color="auto"/>
            </w:tcBorders>
            <w:noWrap/>
            <w:hideMark/>
          </w:tcPr>
          <w:p w14:paraId="1329F6D7" w14:textId="77777777" w:rsidR="00E83E7E" w:rsidRPr="0022345D" w:rsidRDefault="00E83E7E" w:rsidP="00277C9E">
            <w:pPr>
              <w:spacing w:line="276" w:lineRule="auto"/>
              <w:rPr>
                <w:sz w:val="14"/>
              </w:rPr>
            </w:pPr>
            <w:r w:rsidRPr="0022345D">
              <w:rPr>
                <w:sz w:val="14"/>
              </w:rPr>
              <w:t>N</w:t>
            </w:r>
          </w:p>
        </w:tc>
        <w:tc>
          <w:tcPr>
            <w:tcW w:w="1328" w:type="dxa"/>
            <w:tcBorders>
              <w:bottom w:val="single" w:sz="4" w:space="0" w:color="auto"/>
              <w:right w:val="single" w:sz="4" w:space="0" w:color="auto"/>
            </w:tcBorders>
            <w:noWrap/>
            <w:hideMark/>
          </w:tcPr>
          <w:p w14:paraId="4BEF5FAF" w14:textId="77777777" w:rsidR="00E83E7E" w:rsidRPr="0022345D" w:rsidRDefault="00E83E7E" w:rsidP="00277C9E">
            <w:pPr>
              <w:spacing w:line="276" w:lineRule="auto"/>
              <w:rPr>
                <w:sz w:val="14"/>
              </w:rPr>
            </w:pPr>
            <w:r w:rsidRPr="0022345D">
              <w:rPr>
                <w:sz w:val="14"/>
              </w:rPr>
              <w:t> </w:t>
            </w:r>
          </w:p>
        </w:tc>
      </w:tr>
    </w:tbl>
    <w:p w14:paraId="0057599D" w14:textId="77777777" w:rsidR="00E83E7E" w:rsidRDefault="00E83E7E" w:rsidP="00E83E7E"/>
    <w:p w14:paraId="7C484FEA" w14:textId="71CB7DC1" w:rsidR="00E83E7E" w:rsidRDefault="00E83E7E">
      <w:r>
        <w:lastRenderedPageBreak/>
        <w:t>FIGURES</w:t>
      </w:r>
    </w:p>
    <w:p w14:paraId="57534E73" w14:textId="77777777" w:rsidR="00EA09C9" w:rsidRDefault="00EA09C9" w:rsidP="00EA09C9">
      <w:pPr>
        <w:keepNext/>
      </w:pPr>
      <w:r>
        <w:rPr>
          <w:noProof/>
          <w:lang w:eastAsia="en-AU"/>
        </w:rPr>
        <w:drawing>
          <wp:inline distT="0" distB="0" distL="0" distR="0" wp14:anchorId="2EC6E2BA" wp14:editId="1EF4CDDE">
            <wp:extent cx="5731510" cy="449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sexchan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96435"/>
                    </a:xfrm>
                    <a:prstGeom prst="rect">
                      <a:avLst/>
                    </a:prstGeom>
                  </pic:spPr>
                </pic:pic>
              </a:graphicData>
            </a:graphic>
          </wp:inline>
        </w:drawing>
      </w:r>
    </w:p>
    <w:p w14:paraId="31F568EC" w14:textId="77777777" w:rsidR="00EA09C9" w:rsidRPr="00262631" w:rsidRDefault="00EA09C9" w:rsidP="00EA09C9">
      <w:pPr>
        <w:pStyle w:val="Caption"/>
        <w:jc w:val="both"/>
        <w:rPr>
          <w:i w:val="0"/>
        </w:rPr>
      </w:pPr>
      <w:r>
        <w:t xml:space="preserve">Figure </w:t>
      </w:r>
      <w:r>
        <w:fldChar w:fldCharType="begin"/>
      </w:r>
      <w:r>
        <w:instrText xml:space="preserve"> SEQ Figure \* ARABIC </w:instrText>
      </w:r>
      <w:r>
        <w:fldChar w:fldCharType="separate"/>
      </w:r>
      <w:r>
        <w:rPr>
          <w:noProof/>
        </w:rPr>
        <w:t>1</w:t>
      </w:r>
      <w:r>
        <w:rPr>
          <w:noProof/>
        </w:rPr>
        <w:fldChar w:fldCharType="end"/>
      </w:r>
      <w:r>
        <w:t>. Gas exchange measurements under each combination of waterlogging and CO</w:t>
      </w:r>
      <w:r w:rsidRPr="00EE12B2">
        <w:rPr>
          <w:vertAlign w:val="subscript"/>
        </w:rPr>
        <w:t>2</w:t>
      </w:r>
      <w:r>
        <w:t xml:space="preserve"> level treatments. Dark shaded columns represent measurements under ambient atmospheric CO</w:t>
      </w:r>
      <w:r w:rsidRPr="00EE12B2">
        <w:rPr>
          <w:vertAlign w:val="subscript"/>
        </w:rPr>
        <w:t>2</w:t>
      </w:r>
      <w:r>
        <w:t xml:space="preserve"> concentration (390 ppm), light shaded columns represent measurements under elevated atmospheric 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25"/>
      <w:r>
        <w:t>N</w:t>
      </w:r>
      <w:commentRangeEnd w:id="25"/>
      <w:r>
        <w:rPr>
          <w:rStyle w:val="CommentReference"/>
          <w:i w:val="0"/>
          <w:iCs w:val="0"/>
          <w:color w:val="auto"/>
        </w:rPr>
        <w:commentReference w:id="25"/>
      </w:r>
      <w:r>
        <w:t>S = no significant difference, C = significant difference between CO</w:t>
      </w:r>
      <w:r w:rsidRPr="00EE12B2">
        <w:rPr>
          <w:vertAlign w:val="subscript"/>
        </w:rPr>
        <w:t>2</w:t>
      </w:r>
      <w:r>
        <w:t xml:space="preserve"> level treatments, W = significant difference between waterlogging treatments).</w:t>
      </w:r>
    </w:p>
    <w:p w14:paraId="7B0B0BAA" w14:textId="77777777" w:rsidR="00E83E7E" w:rsidRDefault="00E83E7E"/>
    <w:p w14:paraId="06667337" w14:textId="77777777" w:rsidR="00EA09C9" w:rsidRDefault="00EA09C9"/>
    <w:p w14:paraId="403E2A91" w14:textId="77777777" w:rsidR="00EA09C9" w:rsidRDefault="00EA09C9"/>
    <w:p w14:paraId="2DA773E3" w14:textId="77777777" w:rsidR="00EA09C9" w:rsidRDefault="00EA09C9"/>
    <w:p w14:paraId="3E772D50" w14:textId="77777777" w:rsidR="00EA09C9" w:rsidRDefault="00EA09C9"/>
    <w:p w14:paraId="448652A2" w14:textId="77777777" w:rsidR="00EA09C9" w:rsidRDefault="00EA09C9"/>
    <w:p w14:paraId="479CE052" w14:textId="77777777" w:rsidR="00EA09C9" w:rsidRDefault="00EA09C9"/>
    <w:p w14:paraId="64C3A44E" w14:textId="77777777" w:rsidR="00EA09C9" w:rsidRDefault="00EA09C9"/>
    <w:p w14:paraId="047C31A3" w14:textId="77777777" w:rsidR="00EA09C9" w:rsidRDefault="00EA09C9"/>
    <w:p w14:paraId="2729452F" w14:textId="77777777" w:rsidR="00EA09C9" w:rsidRDefault="00EA09C9"/>
    <w:p w14:paraId="7082DCE4" w14:textId="77777777" w:rsidR="00EA09C9" w:rsidRDefault="00EA09C9"/>
    <w:p w14:paraId="4C8846C3" w14:textId="77777777" w:rsidR="00EA09C9" w:rsidRDefault="00EA09C9" w:rsidP="00EA09C9">
      <w:pPr>
        <w:keepNext/>
      </w:pPr>
      <w:r>
        <w:rPr>
          <w:noProof/>
          <w:lang w:eastAsia="en-AU"/>
        </w:rPr>
        <w:lastRenderedPageBreak/>
        <w:drawing>
          <wp:inline distT="0" distB="0" distL="0" distR="0" wp14:anchorId="26A2AF8C" wp14:editId="4A354B73">
            <wp:extent cx="5731510" cy="5918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mass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18200"/>
                    </a:xfrm>
                    <a:prstGeom prst="rect">
                      <a:avLst/>
                    </a:prstGeom>
                  </pic:spPr>
                </pic:pic>
              </a:graphicData>
            </a:graphic>
          </wp:inline>
        </w:drawing>
      </w:r>
    </w:p>
    <w:p w14:paraId="230F8D0B" w14:textId="77777777" w:rsidR="00EA09C9" w:rsidRPr="00262631" w:rsidRDefault="00EA09C9" w:rsidP="00EA09C9">
      <w:pPr>
        <w:pStyle w:val="Caption"/>
        <w:jc w:val="both"/>
        <w:rPr>
          <w:i w:val="0"/>
        </w:rPr>
      </w:pPr>
      <w:r>
        <w:t>Figure 2.</w:t>
      </w:r>
      <w:r w:rsidRPr="00EE12B2">
        <w:t xml:space="preserve"> </w:t>
      </w:r>
      <w:r>
        <w:t>Biomass and root mass fraction (RMF) measurements under each combination of waterlogging and CO</w:t>
      </w:r>
      <w:r w:rsidRPr="00EE12B2">
        <w:rPr>
          <w:vertAlign w:val="subscript"/>
        </w:rPr>
        <w:t>2</w:t>
      </w:r>
      <w:r>
        <w:t xml:space="preserve"> level treatments. Dark shaded columns represent measurements under ambient CO</w:t>
      </w:r>
      <w:r w:rsidRPr="00EE12B2">
        <w:rPr>
          <w:vertAlign w:val="subscript"/>
        </w:rPr>
        <w:t>2</w:t>
      </w:r>
      <w:r>
        <w:t xml:space="preserve"> concentration (390 ppm), light shaded columns represent measurements under elevated 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26"/>
      <w:r>
        <w:t>N</w:t>
      </w:r>
      <w:commentRangeEnd w:id="26"/>
      <w:r>
        <w:rPr>
          <w:rStyle w:val="CommentReference"/>
          <w:i w:val="0"/>
          <w:iCs w:val="0"/>
          <w:color w:val="auto"/>
        </w:rPr>
        <w:commentReference w:id="26"/>
      </w:r>
      <w:r>
        <w:t>S = no significant difference, C = significant difference between CO</w:t>
      </w:r>
      <w:r w:rsidRPr="00EE12B2">
        <w:rPr>
          <w:vertAlign w:val="subscript"/>
        </w:rPr>
        <w:t>2</w:t>
      </w:r>
      <w:r>
        <w:t xml:space="preserve"> level treatments, W = significant difference between waterlogging </w:t>
      </w:r>
      <w:commentRangeStart w:id="27"/>
      <w:r>
        <w:t>treatments</w:t>
      </w:r>
      <w:commentRangeEnd w:id="27"/>
      <w:r>
        <w:rPr>
          <w:rStyle w:val="CommentReference"/>
          <w:i w:val="0"/>
          <w:iCs w:val="0"/>
          <w:color w:val="auto"/>
        </w:rPr>
        <w:commentReference w:id="27"/>
      </w:r>
      <w:r>
        <w:t xml:space="preserve">). </w:t>
      </w:r>
    </w:p>
    <w:p w14:paraId="4A558E11" w14:textId="338267AB" w:rsidR="00EA09C9" w:rsidRDefault="00EA09C9">
      <w:r>
        <w:br/>
      </w:r>
    </w:p>
    <w:p w14:paraId="2CCFCC03" w14:textId="77777777" w:rsidR="00EA09C9" w:rsidRDefault="00EA09C9"/>
    <w:p w14:paraId="5A393DE8" w14:textId="77777777" w:rsidR="00EA09C9" w:rsidRDefault="00EA09C9"/>
    <w:p w14:paraId="3C74C7DA" w14:textId="77777777" w:rsidR="00EA09C9" w:rsidRDefault="00EA09C9"/>
    <w:p w14:paraId="4076D492" w14:textId="77777777" w:rsidR="00EA09C9" w:rsidRDefault="00EA09C9"/>
    <w:p w14:paraId="54FB5BE9" w14:textId="77777777" w:rsidR="00EA09C9" w:rsidRDefault="00EA09C9"/>
    <w:p w14:paraId="529C3FF9" w14:textId="77777777" w:rsidR="00EA09C9" w:rsidRDefault="00EA09C9" w:rsidP="00EA09C9">
      <w:pPr>
        <w:keepNext/>
      </w:pPr>
      <w:r>
        <w:rPr>
          <w:noProof/>
          <w:lang w:eastAsia="en-AU"/>
        </w:rPr>
        <w:lastRenderedPageBreak/>
        <w:drawing>
          <wp:inline distT="0" distB="0" distL="0" distR="0" wp14:anchorId="26481396" wp14:editId="36242408">
            <wp:extent cx="5731510" cy="4499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499610"/>
                    </a:xfrm>
                    <a:prstGeom prst="rect">
                      <a:avLst/>
                    </a:prstGeom>
                  </pic:spPr>
                </pic:pic>
              </a:graphicData>
            </a:graphic>
          </wp:inline>
        </w:drawing>
      </w:r>
    </w:p>
    <w:p w14:paraId="4F4F0A39" w14:textId="77777777" w:rsidR="00EA09C9" w:rsidRPr="00262631" w:rsidRDefault="00EA09C9" w:rsidP="00EA09C9">
      <w:pPr>
        <w:pStyle w:val="Caption"/>
        <w:jc w:val="both"/>
        <w:rPr>
          <w:i w:val="0"/>
        </w:rPr>
      </w:pPr>
      <w:r>
        <w:t>Figure 3. Functional trait measurements under each combination of waterlogging and CO</w:t>
      </w:r>
      <w:r w:rsidRPr="00EE12B2">
        <w:rPr>
          <w:vertAlign w:val="subscript"/>
        </w:rPr>
        <w:t>2</w:t>
      </w:r>
      <w:r>
        <w:t xml:space="preserve"> level treatments. Dark shaded columns represent measurements under ambient CO</w:t>
      </w:r>
      <w:r w:rsidRPr="00EE12B2">
        <w:rPr>
          <w:vertAlign w:val="subscript"/>
        </w:rPr>
        <w:t>2</w:t>
      </w:r>
      <w:r>
        <w:t xml:space="preserve"> concentration (390 ppm), light shaded columns represent measurements under elevated 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28"/>
      <w:r>
        <w:t>N</w:t>
      </w:r>
      <w:commentRangeEnd w:id="28"/>
      <w:r>
        <w:rPr>
          <w:rStyle w:val="CommentReference"/>
          <w:i w:val="0"/>
          <w:iCs w:val="0"/>
          <w:color w:val="auto"/>
        </w:rPr>
        <w:commentReference w:id="28"/>
      </w:r>
      <w:r>
        <w:t>S = no significant difference, C = significant difference between CO</w:t>
      </w:r>
      <w:r w:rsidRPr="00EE12B2">
        <w:rPr>
          <w:vertAlign w:val="subscript"/>
        </w:rPr>
        <w:t>2</w:t>
      </w:r>
      <w:r>
        <w:t xml:space="preserve"> level treatments, W = significant difference between waterlogging </w:t>
      </w:r>
      <w:commentRangeStart w:id="29"/>
      <w:r>
        <w:t>treatments</w:t>
      </w:r>
      <w:commentRangeEnd w:id="29"/>
      <w:r>
        <w:rPr>
          <w:rStyle w:val="CommentReference"/>
          <w:i w:val="0"/>
          <w:iCs w:val="0"/>
          <w:color w:val="auto"/>
        </w:rPr>
        <w:commentReference w:id="29"/>
      </w:r>
      <w:r>
        <w:t>).</w:t>
      </w:r>
    </w:p>
    <w:p w14:paraId="1EF6D782" w14:textId="77777777" w:rsidR="00EA09C9" w:rsidRDefault="00EA09C9"/>
    <w:sectPr w:rsidR="00EA09C9" w:rsidSect="00ED365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Leishman" w:date="2015-05-13T11:47:00Z" w:initials="ML">
    <w:p w14:paraId="1E55190A" w14:textId="77777777" w:rsidR="00705FC9" w:rsidRDefault="00705FC9" w:rsidP="00F37D2D">
      <w:pPr>
        <w:pStyle w:val="CommentText"/>
        <w:rPr>
          <w:noProof/>
        </w:rPr>
      </w:pPr>
      <w:r>
        <w:rPr>
          <w:rStyle w:val="CommentReference"/>
        </w:rPr>
        <w:annotationRef/>
      </w:r>
      <w:r>
        <w:rPr>
          <w:noProof/>
        </w:rPr>
        <w:t>I think you need a sentence here that links to the next paragraph ie something about how flooding is a stress and maybe say right up here that we know nothing about how it may interact/be mediated by elev CO2? You could have this para talk about climate change elements such as increase in extreme events like flooding and increased atmos CO2, and how understanding these is important for long-term management and conservation/restoration?</w:t>
      </w:r>
    </w:p>
    <w:p w14:paraId="41AE5260" w14:textId="77777777" w:rsidR="00705FC9" w:rsidRDefault="00705FC9" w:rsidP="00F37D2D">
      <w:pPr>
        <w:pStyle w:val="CommentText"/>
        <w:rPr>
          <w:noProof/>
        </w:rPr>
      </w:pPr>
    </w:p>
    <w:p w14:paraId="579AFA20" w14:textId="77777777" w:rsidR="00705FC9" w:rsidRDefault="00705FC9" w:rsidP="00F37D2D">
      <w:pPr>
        <w:pStyle w:val="CommentText"/>
      </w:pPr>
      <w:r>
        <w:rPr>
          <w:noProof/>
        </w:rPr>
        <w:t>You could also have a more gentle introductory sentence about the importance of riparian systems generally and how they are often dominated by keystone species so that differences between in responses to environmental change can have important consequences</w:t>
      </w:r>
    </w:p>
  </w:comment>
  <w:comment w:id="1" w:author="Faculty of Science" w:date="2015-06-13T11:29:00Z" w:initials="FoS">
    <w:p w14:paraId="2F220A81" w14:textId="61C39B0A" w:rsidR="00705FC9" w:rsidRDefault="00705FC9">
      <w:pPr>
        <w:pStyle w:val="CommentText"/>
      </w:pPr>
      <w:r>
        <w:rPr>
          <w:rStyle w:val="CommentReference"/>
        </w:rPr>
        <w:annotationRef/>
      </w:r>
      <w:r>
        <w:t>How’s this?</w:t>
      </w:r>
    </w:p>
  </w:comment>
  <w:comment w:id="2" w:author="Michelle Leishman" w:date="2015-05-13T11:54:00Z" w:initials="ML">
    <w:p w14:paraId="4FD449E7" w14:textId="77777777" w:rsidR="00705FC9" w:rsidRDefault="00705FC9">
      <w:pPr>
        <w:pStyle w:val="CommentText"/>
      </w:pPr>
      <w:r>
        <w:rPr>
          <w:rStyle w:val="CommentReference"/>
        </w:rPr>
        <w:annotationRef/>
      </w:r>
      <w:r>
        <w:rPr>
          <w:noProof/>
        </w:rPr>
        <w:t>is this view still held? Might want to have a quick chat with Ian Wright about this - he has research projects on traits of seedlings vs adults and effects on growth (I think!)</w:t>
      </w:r>
    </w:p>
  </w:comment>
  <w:comment w:id="3" w:author="Faculty of Science" w:date="2015-06-13T11:28:00Z" w:initials="FoS">
    <w:p w14:paraId="751D0BF0" w14:textId="5743311E" w:rsidR="00705FC9" w:rsidRDefault="00705FC9">
      <w:pPr>
        <w:pStyle w:val="CommentText"/>
      </w:pPr>
      <w:r>
        <w:rPr>
          <w:rStyle w:val="CommentReference"/>
        </w:rPr>
        <w:annotationRef/>
      </w:r>
      <w:r>
        <w:t xml:space="preserve">Apparently is a reasonable generalisation to make (talked to Emma, rather than Ian). </w:t>
      </w:r>
    </w:p>
  </w:comment>
  <w:comment w:id="4" w:author="Michelle Leishman" w:date="2015-05-13T12:12:00Z" w:initials="ML">
    <w:p w14:paraId="66063737" w14:textId="77777777" w:rsidR="00705FC9" w:rsidRDefault="00705FC9">
      <w:pPr>
        <w:pStyle w:val="CommentText"/>
      </w:pPr>
      <w:r>
        <w:rPr>
          <w:rStyle w:val="CommentReference"/>
        </w:rPr>
        <w:annotationRef/>
      </w:r>
      <w:r>
        <w:rPr>
          <w:noProof/>
        </w:rPr>
        <w:t>might be worthwhile to explain why</w:t>
      </w:r>
    </w:p>
  </w:comment>
  <w:comment w:id="5" w:author="Michelle Leishman" w:date="2015-05-13T12:13:00Z" w:initials="ML">
    <w:p w14:paraId="178117B1" w14:textId="77777777" w:rsidR="00705FC9" w:rsidRDefault="00705FC9">
      <w:pPr>
        <w:pStyle w:val="CommentText"/>
      </w:pPr>
      <w:r>
        <w:rPr>
          <w:rStyle w:val="CommentReference"/>
        </w:rPr>
        <w:annotationRef/>
      </w:r>
      <w:r>
        <w:rPr>
          <w:noProof/>
        </w:rPr>
        <w:t xml:space="preserve">provide a justification for this selection of time </w:t>
      </w:r>
    </w:p>
  </w:comment>
  <w:comment w:id="6" w:author="Michelle Leishman" w:date="2015-05-13T12:19:00Z" w:initials="ML">
    <w:p w14:paraId="4E76AB8E" w14:textId="77777777" w:rsidR="00705FC9" w:rsidRDefault="00705FC9">
      <w:pPr>
        <w:pStyle w:val="CommentText"/>
      </w:pPr>
      <w:r>
        <w:rPr>
          <w:rStyle w:val="CommentReference"/>
        </w:rPr>
        <w:annotationRef/>
      </w:r>
      <w:r>
        <w:rPr>
          <w:noProof/>
        </w:rPr>
        <w:t>not total biomass? Not sure what accumulation means here, rather than just biomass</w:t>
      </w:r>
    </w:p>
  </w:comment>
  <w:comment w:id="7" w:author="Faculty of Science" w:date="2015-06-12T18:24:00Z" w:initials="FoS">
    <w:p w14:paraId="4C209676" w14:textId="76CB6B1A" w:rsidR="00705FC9" w:rsidRDefault="00705FC9">
      <w:pPr>
        <w:pStyle w:val="CommentText"/>
      </w:pPr>
      <w:r>
        <w:rPr>
          <w:rStyle w:val="CommentReference"/>
        </w:rPr>
        <w:annotationRef/>
      </w:r>
      <w:r>
        <w:t>Seems redundant when I’m talking about root and shoot biomass?</w:t>
      </w:r>
    </w:p>
  </w:comment>
  <w:comment w:id="8" w:author="Michelle Leishman" w:date="2015-05-13T15:52:00Z" w:initials="ML">
    <w:p w14:paraId="4E6DC740" w14:textId="012A7C4E" w:rsidR="00705FC9" w:rsidRDefault="00705FC9">
      <w:pPr>
        <w:pStyle w:val="CommentText"/>
      </w:pPr>
      <w:r>
        <w:rPr>
          <w:rStyle w:val="CommentReference"/>
        </w:rPr>
        <w:annotationRef/>
      </w:r>
      <w:r>
        <w:rPr>
          <w:noProof/>
        </w:rPr>
        <w:t xml:space="preserve">I think this is a bit confusing - it's not clear what results in tables and figures it is associated with - do you mean all the biomass measures (total, root, fine root, shoot)? </w:t>
      </w:r>
    </w:p>
  </w:comment>
  <w:comment w:id="9" w:author="Michelle Leishman" w:date="2015-05-13T14:56:00Z" w:initials="ML">
    <w:p w14:paraId="148D9A73" w14:textId="176AE2FB" w:rsidR="00705FC9" w:rsidRDefault="00705FC9">
      <w:pPr>
        <w:pStyle w:val="CommentText"/>
      </w:pPr>
      <w:r>
        <w:rPr>
          <w:rStyle w:val="CommentReference"/>
        </w:rPr>
        <w:annotationRef/>
      </w:r>
      <w:r>
        <w:rPr>
          <w:noProof/>
        </w:rPr>
        <w:t>not sure why you don't present results for total biomass also?</w:t>
      </w:r>
    </w:p>
  </w:comment>
  <w:comment w:id="10" w:author="Michelle Leishman" w:date="2015-05-13T15:59:00Z" w:initials="ML">
    <w:p w14:paraId="34395CBF" w14:textId="17A7E5FA" w:rsidR="00705FC9" w:rsidRDefault="00705FC9">
      <w:pPr>
        <w:pStyle w:val="CommentText"/>
      </w:pPr>
      <w:r>
        <w:rPr>
          <w:rStyle w:val="CommentReference"/>
        </w:rPr>
        <w:annotationRef/>
      </w:r>
      <w:r>
        <w:rPr>
          <w:noProof/>
        </w:rPr>
        <w:t>to me, biomass allocation results fit better with the biomass results rather than with the trait results</w:t>
      </w:r>
    </w:p>
  </w:comment>
  <w:comment w:id="11" w:author="Faculty of Science" w:date="2015-06-12T18:35:00Z" w:initials="FoS">
    <w:p w14:paraId="6DB3D1B3" w14:textId="2057213F" w:rsidR="00705FC9" w:rsidRDefault="00705FC9">
      <w:pPr>
        <w:pStyle w:val="CommentText"/>
      </w:pPr>
      <w:r>
        <w:rPr>
          <w:rStyle w:val="CommentReference"/>
        </w:rPr>
        <w:annotationRef/>
      </w:r>
      <w:r>
        <w:t xml:space="preserve">Ok, I did switch this around a few times and couldn’t really decide.  </w:t>
      </w:r>
    </w:p>
  </w:comment>
  <w:comment w:id="12" w:author="Michelle Leishman" w:date="2015-05-13T16:31:00Z" w:initials="ML">
    <w:p w14:paraId="2128E38F" w14:textId="38AEB20D" w:rsidR="00705FC9" w:rsidRDefault="00705FC9">
      <w:pPr>
        <w:pStyle w:val="CommentText"/>
      </w:pPr>
      <w:r>
        <w:rPr>
          <w:rStyle w:val="CommentReference"/>
        </w:rPr>
        <w:annotationRef/>
      </w:r>
      <w:r>
        <w:rPr>
          <w:noProof/>
        </w:rPr>
        <w:t>make sure you frame this in terms of your original Intro hyps in relation to WUE and fine root prodn. Also think of it round the other way - ie the mediating effect of CO2 on waterlogging and recovery, not the other way around.</w:t>
      </w:r>
    </w:p>
  </w:comment>
  <w:comment w:id="13" w:author="Faculty of Science" w:date="2015-06-13T09:57:00Z" w:initials="FoS">
    <w:p w14:paraId="6E88F831" w14:textId="00A99FBE" w:rsidR="00705FC9" w:rsidRDefault="00705FC9" w:rsidP="00654860">
      <w:pPr>
        <w:pStyle w:val="CommentText"/>
        <w:ind w:firstLine="720"/>
      </w:pPr>
      <w:r>
        <w:rPr>
          <w:rStyle w:val="CommentReference"/>
        </w:rPr>
        <w:annotationRef/>
      </w:r>
      <w:r>
        <w:t xml:space="preserve">1.) </w:t>
      </w:r>
      <w:proofErr w:type="gramStart"/>
      <w:r>
        <w:t>have</w:t>
      </w:r>
      <w:proofErr w:type="gramEnd"/>
      <w:r>
        <w:t xml:space="preserve"> added comments on the fine root </w:t>
      </w:r>
      <w:proofErr w:type="spellStart"/>
      <w:r>
        <w:t>hyp</w:t>
      </w:r>
      <w:proofErr w:type="spellEnd"/>
      <w:r>
        <w:t xml:space="preserve">, and the WUE </w:t>
      </w:r>
      <w:proofErr w:type="spellStart"/>
      <w:r>
        <w:t>hyp</w:t>
      </w:r>
      <w:proofErr w:type="spellEnd"/>
      <w:r>
        <w:t xml:space="preserve"> comment is below</w:t>
      </w:r>
    </w:p>
    <w:p w14:paraId="639FF0AA" w14:textId="77777777" w:rsidR="00705FC9" w:rsidRDefault="00705FC9">
      <w:pPr>
        <w:pStyle w:val="CommentText"/>
      </w:pPr>
    </w:p>
    <w:p w14:paraId="5442CA74" w14:textId="17A6588E" w:rsidR="00705FC9" w:rsidRDefault="00705FC9">
      <w:pPr>
        <w:pStyle w:val="CommentText"/>
      </w:pPr>
      <w:r>
        <w:t>2.) I think I’ll keep this interpretation, but emphasise the opposite in the conclusion.</w:t>
      </w:r>
    </w:p>
  </w:comment>
  <w:comment w:id="15" w:author="Michelle Leishman" w:date="2015-05-13T16:14:00Z" w:initials="ML">
    <w:p w14:paraId="685D39F6" w14:textId="5B858049" w:rsidR="00705FC9" w:rsidRDefault="00705FC9">
      <w:pPr>
        <w:pStyle w:val="CommentText"/>
      </w:pPr>
      <w:r>
        <w:rPr>
          <w:rStyle w:val="CommentReference"/>
        </w:rPr>
        <w:annotationRef/>
      </w:r>
      <w:r>
        <w:rPr>
          <w:noProof/>
        </w:rPr>
        <w:t>significantly rather than consistently? though wan't there a W x C interaction?</w:t>
      </w:r>
    </w:p>
  </w:comment>
  <w:comment w:id="14" w:author="Faculty of Science" w:date="2015-06-13T10:14:00Z" w:initials="FoS">
    <w:p w14:paraId="65FEFA85" w14:textId="6C4C7A12" w:rsidR="00705FC9" w:rsidRDefault="00705FC9">
      <w:pPr>
        <w:pStyle w:val="CommentText"/>
      </w:pPr>
      <w:r>
        <w:rPr>
          <w:rStyle w:val="CommentReference"/>
        </w:rPr>
        <w:annotationRef/>
      </w:r>
      <w:r>
        <w:t>No, not for fine root dry matter content</w:t>
      </w:r>
    </w:p>
  </w:comment>
  <w:comment w:id="16" w:author="Michelle Leishman" w:date="2015-05-13T16:39:00Z" w:initials="ML">
    <w:p w14:paraId="253B7FB0" w14:textId="769E4B04" w:rsidR="00705FC9" w:rsidRDefault="00705FC9">
      <w:pPr>
        <w:pStyle w:val="CommentText"/>
      </w:pPr>
      <w:r>
        <w:rPr>
          <w:rStyle w:val="CommentReference"/>
        </w:rPr>
        <w:annotationRef/>
      </w:r>
      <w:r>
        <w:rPr>
          <w:noProof/>
        </w:rPr>
        <w:t>this seems a bit of a sell-out - need to talk it up more!</w:t>
      </w:r>
    </w:p>
  </w:comment>
  <w:comment w:id="17" w:author="Michelle Leishman" w:date="2015-05-13T16:17:00Z" w:initials="ML">
    <w:p w14:paraId="296029FE" w14:textId="6937ADD8" w:rsidR="00705FC9" w:rsidRDefault="00705FC9">
      <w:pPr>
        <w:pStyle w:val="CommentText"/>
        <w:rPr>
          <w:noProof/>
        </w:rPr>
      </w:pPr>
      <w:r>
        <w:rPr>
          <w:rStyle w:val="CommentReference"/>
        </w:rPr>
        <w:annotationRef/>
      </w:r>
      <w:r>
        <w:rPr>
          <w:noProof/>
        </w:rPr>
        <w:t>I tend to think of it more as CO2 mediating waterlogging response rather than the other way around.</w:t>
      </w:r>
    </w:p>
    <w:p w14:paraId="368839AE" w14:textId="77777777" w:rsidR="00705FC9" w:rsidRDefault="00705FC9">
      <w:pPr>
        <w:pStyle w:val="CommentText"/>
        <w:rPr>
          <w:noProof/>
        </w:rPr>
      </w:pPr>
    </w:p>
    <w:p w14:paraId="448C1982" w14:textId="5D9B146E" w:rsidR="00705FC9" w:rsidRDefault="00705FC9">
      <w:pPr>
        <w:pStyle w:val="CommentText"/>
        <w:rPr>
          <w:noProof/>
        </w:rPr>
      </w:pPr>
      <w:r>
        <w:rPr>
          <w:noProof/>
        </w:rPr>
        <w:t xml:space="preserve">I think some expansion of the implications of your results would be worthwhile. Any differential responses of key riparian spp to flooding under eCO2 may result in changes in abundance and composition of riparian communities with flow-on effects to structure and ecosystem processes. So that's why it's useful to have a bit more in the begining about the species and the typical riparian communities they occur in so that you can tie this back to ecological outcomes. </w:t>
      </w:r>
    </w:p>
    <w:p w14:paraId="380EDA92" w14:textId="20429993" w:rsidR="00705FC9" w:rsidRDefault="00705FC9">
      <w:pPr>
        <w:pStyle w:val="CommentText"/>
        <w:rPr>
          <w:noProof/>
        </w:rPr>
      </w:pPr>
    </w:p>
    <w:p w14:paraId="360A66F5" w14:textId="77777777" w:rsidR="00705FC9" w:rsidRDefault="00705FC9">
      <w:pPr>
        <w:pStyle w:val="CommentText"/>
      </w:pPr>
      <w:r>
        <w:rPr>
          <w:noProof/>
        </w:rPr>
        <w:t>You definitely need a stronger finish.</w:t>
      </w:r>
    </w:p>
  </w:comment>
  <w:comment w:id="18" w:author="Faculty of Science" w:date="2015-06-13T11:05:00Z" w:initials="FoS">
    <w:p w14:paraId="181516A1" w14:textId="35496628" w:rsidR="00705FC9" w:rsidRDefault="00705FC9">
      <w:pPr>
        <w:pStyle w:val="CommentText"/>
      </w:pPr>
      <w:r>
        <w:rPr>
          <w:rStyle w:val="CommentReference"/>
        </w:rPr>
        <w:annotationRef/>
      </w:r>
      <w:r>
        <w:t xml:space="preserve">I actually think it can be thought of both ways. CO2 mediating waterlogging response provided the initial hypotheses, but then the actual interesting result comes if you look at the data the opposite way. Hopefully this transition in emphasis comes through clearly enough. </w:t>
      </w:r>
    </w:p>
  </w:comment>
  <w:comment w:id="19" w:author="Michelle Leishman" w:date="2015-05-13T16:22:00Z" w:initials="ML">
    <w:p w14:paraId="07CDACC2" w14:textId="786930CA" w:rsidR="00705FC9" w:rsidRDefault="00705FC9">
      <w:pPr>
        <w:pStyle w:val="CommentText"/>
      </w:pPr>
      <w:r>
        <w:rPr>
          <w:rStyle w:val="CommentReference"/>
        </w:rPr>
        <w:annotationRef/>
      </w:r>
      <w:r>
        <w:rPr>
          <w:noProof/>
        </w:rPr>
        <w:t>make sure you change CO2 to CO</w:t>
      </w:r>
      <w:r w:rsidRPr="00CC770E">
        <w:rPr>
          <w:noProof/>
          <w:vertAlign w:val="subscript"/>
        </w:rPr>
        <w:t>2</w:t>
      </w:r>
      <w:r>
        <w:rPr>
          <w:noProof/>
        </w:rPr>
        <w:t xml:space="preserve"> thoughout your refs</w:t>
      </w:r>
    </w:p>
  </w:comment>
  <w:comment w:id="20" w:author="Faculty of Science" w:date="2015-06-13T14:17:00Z" w:initials="FoS">
    <w:p w14:paraId="4D623650" w14:textId="43E8385F" w:rsidR="00EA09C9" w:rsidRDefault="00EA09C9">
      <w:pPr>
        <w:pStyle w:val="CommentText"/>
      </w:pPr>
      <w:r>
        <w:rPr>
          <w:rStyle w:val="CommentReference"/>
        </w:rPr>
        <w:annotationRef/>
      </w:r>
      <w:r>
        <w:t xml:space="preserve">I’ll leave this to very last as manual changes get deleted when I update the reference list for any reason. </w:t>
      </w:r>
    </w:p>
  </w:comment>
  <w:comment w:id="22" w:author="Faculty of Science" w:date="2015-06-13T09:20:00Z" w:initials="FoS">
    <w:p w14:paraId="5F6E5386" w14:textId="77777777" w:rsidR="00E83E7E" w:rsidRDefault="00E83E7E" w:rsidP="00E83E7E">
      <w:pPr>
        <w:pStyle w:val="CommentText"/>
      </w:pPr>
      <w:r>
        <w:rPr>
          <w:rStyle w:val="CommentReference"/>
        </w:rPr>
        <w:annotationRef/>
      </w:r>
      <w:r>
        <w:t xml:space="preserve">Refs in Hubble 2010. Any suggestions for how to reference the info in this table? Most of the info comes from </w:t>
      </w:r>
      <w:proofErr w:type="spellStart"/>
      <w:r>
        <w:t>PlantNET</w:t>
      </w:r>
      <w:proofErr w:type="spellEnd"/>
      <w:r>
        <w:t xml:space="preserve"> but some is from papers. Do I put the refs in the text, or in the caption?</w:t>
      </w:r>
    </w:p>
  </w:comment>
  <w:comment w:id="23" w:author="Michelle Leishman" w:date="2015-05-13T14:43:00Z" w:initials="ML">
    <w:p w14:paraId="32157F54" w14:textId="77777777" w:rsidR="00E83E7E" w:rsidRDefault="00E83E7E" w:rsidP="00E83E7E">
      <w:pPr>
        <w:pStyle w:val="CommentText"/>
      </w:pPr>
      <w:r>
        <w:rPr>
          <w:rStyle w:val="CommentReference"/>
        </w:rPr>
        <w:annotationRef/>
      </w:r>
      <w:r>
        <w:rPr>
          <w:noProof/>
        </w:rPr>
        <w:t>maybe helpful to show the direction eg C &gt; w, or R &lt; W</w:t>
      </w:r>
    </w:p>
  </w:comment>
  <w:comment w:id="24" w:author="Faculty of Science" w:date="2015-06-13T11:32:00Z" w:initials="FoS">
    <w:p w14:paraId="7DC28232" w14:textId="77777777" w:rsidR="00E83E7E" w:rsidRDefault="00E83E7E" w:rsidP="00E83E7E">
      <w:pPr>
        <w:pStyle w:val="CommentText"/>
      </w:pPr>
      <w:r>
        <w:rPr>
          <w:rStyle w:val="CommentReference"/>
        </w:rPr>
        <w:annotationRef/>
      </w:r>
      <w:r>
        <w:t xml:space="preserve">Hmm, its already quite a complicated representation. Hopefully the graphs and the text describe the story well enough. </w:t>
      </w:r>
    </w:p>
  </w:comment>
  <w:comment w:id="25" w:author="Michelle Leishman" w:date="2015-05-13T14:54:00Z" w:initials="ML">
    <w:p w14:paraId="308A7E63" w14:textId="77777777" w:rsidR="00EA09C9" w:rsidRDefault="00EA09C9" w:rsidP="00EA09C9">
      <w:pPr>
        <w:pStyle w:val="CommentText"/>
      </w:pPr>
      <w:r>
        <w:rPr>
          <w:rStyle w:val="CommentReference"/>
        </w:rPr>
        <w:annotationRef/>
      </w:r>
      <w:r>
        <w:rPr>
          <w:noProof/>
        </w:rPr>
        <w:t>NS is better</w:t>
      </w:r>
    </w:p>
  </w:comment>
  <w:comment w:id="26" w:author="Michelle Leishman" w:date="2015-05-13T15:56:00Z" w:initials="ML">
    <w:p w14:paraId="799C6074" w14:textId="77777777" w:rsidR="00EA09C9" w:rsidRDefault="00EA09C9" w:rsidP="00EA09C9">
      <w:pPr>
        <w:pStyle w:val="CommentText"/>
      </w:pPr>
      <w:r>
        <w:rPr>
          <w:rStyle w:val="CommentReference"/>
        </w:rPr>
        <w:annotationRef/>
      </w:r>
      <w:r>
        <w:rPr>
          <w:noProof/>
        </w:rPr>
        <w:t>better to use NS</w:t>
      </w:r>
    </w:p>
  </w:comment>
  <w:comment w:id="27" w:author="Michelle Leishman" w:date="2015-05-13T15:57:00Z" w:initials="ML">
    <w:p w14:paraId="7F2D2EA2" w14:textId="77777777" w:rsidR="00EA09C9" w:rsidRDefault="00EA09C9" w:rsidP="00EA09C9">
      <w:pPr>
        <w:pStyle w:val="CommentText"/>
      </w:pPr>
      <w:r>
        <w:rPr>
          <w:rStyle w:val="CommentReference"/>
        </w:rPr>
        <w:annotationRef/>
      </w:r>
      <w:r>
        <w:rPr>
          <w:noProof/>
        </w:rPr>
        <w:t>need to get rid of small bar legends on each graph and make x-axis and y-axis labels bigger</w:t>
      </w:r>
    </w:p>
  </w:comment>
  <w:comment w:id="28" w:author="Michelle Leishman" w:date="2015-05-13T16:03:00Z" w:initials="ML">
    <w:p w14:paraId="238705C6" w14:textId="77777777" w:rsidR="00EA09C9" w:rsidRDefault="00EA09C9" w:rsidP="00EA09C9">
      <w:pPr>
        <w:pStyle w:val="CommentText"/>
      </w:pPr>
      <w:r>
        <w:rPr>
          <w:rStyle w:val="CommentReference"/>
        </w:rPr>
        <w:annotationRef/>
      </w:r>
      <w:r>
        <w:rPr>
          <w:noProof/>
        </w:rPr>
        <w:t>NS</w:t>
      </w:r>
    </w:p>
  </w:comment>
  <w:comment w:id="29" w:author="Michelle Leishman" w:date="2015-05-13T16:03:00Z" w:initials="ML">
    <w:p w14:paraId="0DF53F9F" w14:textId="77777777" w:rsidR="00EA09C9" w:rsidRDefault="00EA09C9" w:rsidP="00EA09C9">
      <w:pPr>
        <w:pStyle w:val="CommentText"/>
      </w:pPr>
      <w:r>
        <w:rPr>
          <w:rStyle w:val="CommentReference"/>
        </w:rPr>
        <w:annotationRef/>
      </w:r>
      <w:r>
        <w:rPr>
          <w:noProof/>
        </w:rPr>
        <w:t>comments on labels etc as for Fig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AFA20" w15:done="0"/>
  <w15:commentEx w15:paraId="2F220A81" w15:paraIdParent="579AFA20" w15:done="0"/>
  <w15:commentEx w15:paraId="4FD449E7" w15:done="0"/>
  <w15:commentEx w15:paraId="751D0BF0" w15:paraIdParent="4FD449E7" w15:done="0"/>
  <w15:commentEx w15:paraId="66063737" w15:done="0"/>
  <w15:commentEx w15:paraId="178117B1" w15:done="0"/>
  <w15:commentEx w15:paraId="4E76AB8E" w15:done="0"/>
  <w15:commentEx w15:paraId="4C209676" w15:paraIdParent="4E76AB8E" w15:done="0"/>
  <w15:commentEx w15:paraId="4E6DC740" w15:done="0"/>
  <w15:commentEx w15:paraId="148D9A73" w15:done="0"/>
  <w15:commentEx w15:paraId="34395CBF" w15:done="0"/>
  <w15:commentEx w15:paraId="6DB3D1B3" w15:paraIdParent="34395CBF" w15:done="0"/>
  <w15:commentEx w15:paraId="2128E38F" w15:done="0"/>
  <w15:commentEx w15:paraId="5442CA74" w15:paraIdParent="2128E38F" w15:done="0"/>
  <w15:commentEx w15:paraId="685D39F6" w15:done="0"/>
  <w15:commentEx w15:paraId="65FEFA85" w15:paraIdParent="685D39F6" w15:done="0"/>
  <w15:commentEx w15:paraId="253B7FB0" w15:done="0"/>
  <w15:commentEx w15:paraId="360A66F5" w15:done="0"/>
  <w15:commentEx w15:paraId="181516A1" w15:paraIdParent="360A66F5" w15:done="0"/>
  <w15:commentEx w15:paraId="07CDACC2" w15:done="0"/>
  <w15:commentEx w15:paraId="4D623650" w15:paraIdParent="07CDACC2" w15:done="0"/>
  <w15:commentEx w15:paraId="5F6E5386" w15:done="0"/>
  <w15:commentEx w15:paraId="32157F54" w15:done="0"/>
  <w15:commentEx w15:paraId="7DC28232" w15:paraIdParent="32157F54" w15:done="0"/>
  <w15:commentEx w15:paraId="308A7E63" w15:done="0"/>
  <w15:commentEx w15:paraId="799C6074" w15:done="0"/>
  <w15:commentEx w15:paraId="7F2D2EA2" w15:done="0"/>
  <w15:commentEx w15:paraId="238705C6" w15:done="0"/>
  <w15:commentEx w15:paraId="0DF53F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Leishman">
    <w15:presenceInfo w15:providerId="AD" w15:userId="S-1-5-21-1960408961-1383384898-682003330-14867100"/>
  </w15:person>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51B71"/>
    <w:rsid w:val="00083007"/>
    <w:rsid w:val="000C3E50"/>
    <w:rsid w:val="000D11F3"/>
    <w:rsid w:val="000D79FC"/>
    <w:rsid w:val="000E229C"/>
    <w:rsid w:val="00102A40"/>
    <w:rsid w:val="00106619"/>
    <w:rsid w:val="00120C00"/>
    <w:rsid w:val="001577D3"/>
    <w:rsid w:val="00206F59"/>
    <w:rsid w:val="00221936"/>
    <w:rsid w:val="002814EB"/>
    <w:rsid w:val="00291E4C"/>
    <w:rsid w:val="002A3EA0"/>
    <w:rsid w:val="00301A53"/>
    <w:rsid w:val="0036260C"/>
    <w:rsid w:val="003A35D2"/>
    <w:rsid w:val="003B04EF"/>
    <w:rsid w:val="00410AA3"/>
    <w:rsid w:val="00437CD6"/>
    <w:rsid w:val="00570DA9"/>
    <w:rsid w:val="005E5A05"/>
    <w:rsid w:val="005E6F07"/>
    <w:rsid w:val="00607731"/>
    <w:rsid w:val="00654860"/>
    <w:rsid w:val="00687999"/>
    <w:rsid w:val="006A72DE"/>
    <w:rsid w:val="006B642D"/>
    <w:rsid w:val="00705FC9"/>
    <w:rsid w:val="00713EFF"/>
    <w:rsid w:val="007318AD"/>
    <w:rsid w:val="007318BB"/>
    <w:rsid w:val="0078334F"/>
    <w:rsid w:val="007A4816"/>
    <w:rsid w:val="007C3762"/>
    <w:rsid w:val="00806CE9"/>
    <w:rsid w:val="0083213F"/>
    <w:rsid w:val="008512E1"/>
    <w:rsid w:val="00856AD6"/>
    <w:rsid w:val="008C5946"/>
    <w:rsid w:val="008D1CAA"/>
    <w:rsid w:val="00931F9C"/>
    <w:rsid w:val="00950A60"/>
    <w:rsid w:val="009D35D8"/>
    <w:rsid w:val="009E3E0A"/>
    <w:rsid w:val="00A05B7E"/>
    <w:rsid w:val="00A95863"/>
    <w:rsid w:val="00B018E1"/>
    <w:rsid w:val="00B03890"/>
    <w:rsid w:val="00B77E96"/>
    <w:rsid w:val="00BA120D"/>
    <w:rsid w:val="00BB6734"/>
    <w:rsid w:val="00BB7917"/>
    <w:rsid w:val="00BE7666"/>
    <w:rsid w:val="00C0770F"/>
    <w:rsid w:val="00C1543B"/>
    <w:rsid w:val="00C20BC5"/>
    <w:rsid w:val="00C21863"/>
    <w:rsid w:val="00C61D09"/>
    <w:rsid w:val="00CC3070"/>
    <w:rsid w:val="00CC770E"/>
    <w:rsid w:val="00D128E6"/>
    <w:rsid w:val="00DE0197"/>
    <w:rsid w:val="00DE1801"/>
    <w:rsid w:val="00E05D0E"/>
    <w:rsid w:val="00E144D8"/>
    <w:rsid w:val="00E60634"/>
    <w:rsid w:val="00E83E7E"/>
    <w:rsid w:val="00EA09C9"/>
    <w:rsid w:val="00EA6D40"/>
    <w:rsid w:val="00ED365A"/>
    <w:rsid w:val="00F118A3"/>
    <w:rsid w:val="00F37D2D"/>
    <w:rsid w:val="00FD3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DDE44-11CA-43AA-B86E-A7607737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21</Pages>
  <Words>31217</Words>
  <Characters>177937</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208737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24</cp:revision>
  <cp:lastPrinted>2015-03-30T03:16:00Z</cp:lastPrinted>
  <dcterms:created xsi:type="dcterms:W3CDTF">2015-05-13T02:27:00Z</dcterms:created>
  <dcterms:modified xsi:type="dcterms:W3CDTF">2015-06-13T04:18:00Z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http://www.zotero.org/styles/journal-of-ecology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
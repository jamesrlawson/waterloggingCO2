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000FA220" w:rsidR="00C21863" w:rsidRPr="00F66351" w:rsidRDefault="00C21863" w:rsidP="00C21863">
      <w:pPr>
        <w:spacing w:line="360" w:lineRule="auto"/>
        <w:jc w:val="both"/>
      </w:pPr>
      <w:r w:rsidRPr="00F66351">
        <w:t xml:space="preserve">Running </w:t>
      </w:r>
      <w:r w:rsidR="00C34DDA">
        <w:t>head</w:t>
      </w:r>
      <w:r w:rsidRPr="00F66351">
        <w:t>: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3B56331C" w:rsidR="003B04EF" w:rsidRDefault="003B04EF" w:rsidP="00CC3070">
      <w:pPr>
        <w:spacing w:line="360" w:lineRule="auto"/>
      </w:pPr>
      <w:r>
        <w:t xml:space="preserve">We investigated interactive effects </w:t>
      </w:r>
      <w:r w:rsidR="0080209D">
        <w:t xml:space="preserve">of </w:t>
      </w:r>
      <w:r>
        <w:t xml:space="preserve">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3FC0473C" w:rsidR="003B04EF" w:rsidRDefault="003B04EF" w:rsidP="00EA6D40">
      <w:pPr>
        <w:spacing w:line="360" w:lineRule="auto"/>
        <w:jc w:val="both"/>
      </w:pPr>
      <w:r>
        <w:t xml:space="preserve">We found </w:t>
      </w:r>
      <w:r w:rsidR="0080209D">
        <w:t xml:space="preserve">species-specific </w:t>
      </w:r>
      <w:r>
        <w:t xml:space="preserve">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w:t>
      </w:r>
      <w:r w:rsidR="0080209D">
        <w:t xml:space="preserve">general </w:t>
      </w:r>
      <w:r>
        <w:t xml:space="preserve">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Casuarina cunninghamiana</w:t>
      </w:r>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4E79AB7A"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w:t>
      </w:r>
      <w:r w:rsidR="0080209D">
        <w:t>among</w:t>
      </w:r>
      <w:r w:rsidR="0080209D" w:rsidRPr="002D5EA4">
        <w:t xml:space="preserve"> </w:t>
      </w:r>
      <w:r w:rsidRPr="002D5EA4">
        <w:t>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43F17CC8"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AC45E3">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et al.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AC45E3">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and Voesenek 1996; Lawson et al.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34617E68"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et al. 1993; Colmer and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AC45E3">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et al.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and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et al. 2010; Voesenek and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AC45E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et al.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AC45E3">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et al.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AC45E3">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et al.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and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Waterlogging may also impair rhizomicrobial nodule formation and activity</w:t>
      </w:r>
      <w:r w:rsidR="007A4816">
        <w:t>,</w:t>
      </w:r>
      <w:r>
        <w:t xml:space="preserve"> resulting in reduced nutrient uptake</w:t>
      </w:r>
      <w:r w:rsidR="007A4816">
        <w:t xml:space="preserve"> </w:t>
      </w:r>
      <w:r w:rsidR="007A4816">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et al. 1989; Shimono et al.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AC45E3">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and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5BE0DA17"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and Navas 2003; Wang et al. 2012; Reich et al.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AC45E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 years of CO2 fertilization but water-use efficiency 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and Winter 2010; Keenan et al. 2013; van der Sleen et al.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AC45E3">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AC45E3">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AC45E3">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AC45E3">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and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AC45E3">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et al. 1995, 2000; Matamala and Schlesinger 2000; Lipson et al.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r w:rsidRPr="00792278">
        <w:rPr>
          <w:i/>
        </w:rPr>
        <w:t>sensu</w:t>
      </w:r>
      <w:r>
        <w:t xml:space="preserve">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65593460" w:rsidR="00B77E96" w:rsidRDefault="00B77E96" w:rsidP="00B77E96">
      <w:pPr>
        <w:spacing w:line="360" w:lineRule="auto"/>
        <w:jc w:val="both"/>
        <w:rPr>
          <w:ins w:id="0" w:author="Faculty of Science" w:date="2016-05-02T14:29:00Z"/>
        </w:rPr>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r>
        <w:rPr>
          <w:i/>
        </w:rPr>
        <w:t>Taxodium distichum</w:t>
      </w:r>
      <w:r w:rsidR="007A4816">
        <w:rPr>
          <w:i/>
        </w:rPr>
        <w:t xml:space="preserve"> </w:t>
      </w:r>
      <w:r w:rsidR="007A4816">
        <w:rPr>
          <w:i/>
        </w:rPr>
        <w:fldChar w:fldCharType="begin" w:fldLock="1"/>
      </w:r>
      <w:r w:rsidR="00AC45E3">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r w:rsidRPr="0094115E">
        <w:rPr>
          <w:i/>
        </w:rPr>
        <w:t>Orontium aquaticum</w:t>
      </w:r>
      <w:del w:id="1" w:author="Faculty of Science" w:date="2016-03-04T12:35:00Z">
        <w:r w:rsidDel="00AC45E3">
          <w:delText xml:space="preserve">. </w:delText>
        </w:r>
      </w:del>
      <w:ins w:id="2" w:author="Faculty of Science" w:date="2016-03-04T12:35:00Z">
        <w:r w:rsidR="00AC45E3">
          <w:t xml:space="preserve">. </w:t>
        </w:r>
      </w:ins>
      <w:del w:id="3" w:author="Faculty of Science" w:date="2016-03-04T11:42:00Z">
        <w:r w:rsidDel="006A4BAE">
          <w:delText xml:space="preserve"> </w:delText>
        </w:r>
      </w:del>
      <w:r>
        <w:t xml:space="preserve">The opposite response was found for a highly flooding tolerant Amazonian tree: waterlogged </w:t>
      </w:r>
      <w:r w:rsidRPr="00D20DA1">
        <w:rPr>
          <w:i/>
        </w:rPr>
        <w:t>Senna reticulata</w:t>
      </w:r>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AC45E3">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et al. 2014)" }, "properties" : { "noteIndex" : 0 }, "schema" : "https://github.com/citation-style-language/schema/raw/master/csl-citation.json" }</w:instrText>
      </w:r>
      <w:r>
        <w:fldChar w:fldCharType="separate"/>
      </w:r>
      <w:r w:rsidRPr="008E7C71">
        <w:rPr>
          <w:noProof/>
        </w:rPr>
        <w:t>(Arenque et al. 2014)</w:t>
      </w:r>
      <w:r>
        <w:fldChar w:fldCharType="end"/>
      </w:r>
      <w:r>
        <w:t>.</w:t>
      </w:r>
      <w:ins w:id="4" w:author="Faculty of Science" w:date="2016-03-04T12:36:00Z">
        <w:r w:rsidR="00AC45E3">
          <w:t xml:space="preserve"> Similarly, e</w:t>
        </w:r>
        <w:r w:rsidR="00AC45E3" w:rsidRPr="00CC3070">
          <w:t>CO</w:t>
        </w:r>
        <w:r w:rsidR="00AC45E3" w:rsidRPr="00F24FF9">
          <w:rPr>
            <w:vertAlign w:val="subscript"/>
          </w:rPr>
          <w:t>2</w:t>
        </w:r>
        <w:r w:rsidR="00AC45E3">
          <w:rPr>
            <w:vertAlign w:val="subscript"/>
          </w:rPr>
          <w:t xml:space="preserve"> </w:t>
        </w:r>
        <w:r w:rsidR="00AC45E3">
          <w:t xml:space="preserve">was shown to ameliorate the effects of stress due to both salinity and flooding on biomass production in herbaceous saltmarsh plants </w:t>
        </w:r>
        <w:r w:rsidR="00AC45E3">
          <w:fldChar w:fldCharType="begin" w:fldLock="1"/>
        </w:r>
        <w:r w:rsidR="00AC45E3">
          <w:instrText>ADDIN CSL_CITATION { "citationItems" : [ { "id" : "ITEM-1", "itemData" : { "DOI" : "10.1073/pnas.0807695106", "ISBN" : "0807695106", "ISSN" : "1091-6490", "PMID" : "19325121", "abstract" : "Tidal wetlands experiencing increased rates of sea-level rise (SLR) must increase rates of soil elevation gain to avoid permanent conversion to open water. The maximal rate of SLR that these ecosystems can tolerate depends partly on mineral sediment deposition, but the accumulation of organic matter is equally important for many wetlands. Plant productivity drives organic matter dynamics and is sensitive to global change factors, such as rising atmospheric CO(2) concentration. It remains unknown how global change will influence organic mechanisms that determine future tidal wetland viability. Here, we present experimental evidence that plant response to elevated atmospheric [CO(2)] stimulates biogenic mechanisms of elevation gain in a brackish marsh. Elevated CO(2) (ambient + 340 ppm) accelerated soil elevation gain by 3.9 mm yr(-1) in this 2-year field study, an effect mediated by stimulation of below-ground plant productivity. Further, a companion greenhouse experiment revealed that the CO(2) effect was enhanced under salinity and flooding conditions likely to accompany future SLR. Our results indicate that by stimulating biogenic contributions to marsh elevation, increases in the greenhouse gas, CO(2), may paradoxically aid some coastal wetlands in counterbalancing rising seas.", "author" : [ { "dropping-particle" : "", "family" : "Langley", "given" : "J Adam", "non-dropping-particle" : "", "parse-names" : false, "suffix" : "" }, { "dropping-particle" : "", "family" : "McKee", "given" : "Karen L", "non-dropping-particle" : "", "parse-names" : false, "suffix" : "" }, { "dropping-particle" : "", "family" : "Cahoon", "given" : "Donald R", "non-dropping-particle" : "", "parse-names" : false, "suffix" : "" }, { "dropping-particle" : "", "family" : "Cherry", "given" : "Julia a", "non-dropping-particle" : "", "parse-names" : false, "suffix" : "" }, { "dropping-particle" : "", "family" : "Megonigal", "given" : "J Patrick", "non-dropping-particle" : "", "parse-names" : false, "suffix" : "" } ], "container-title" : "Proceedings of the National Academy of Sciences of the United States of America", "id" : "ITEM-1", "issue" : "15", "issued" : { "date-parts" : [ [ "2009" ] ] }, "page" : "6182-6", "title" : "Elevated CO2 stimulates marsh elevation gain, counterbalancing sea-level rise.", "type" : "article-journal", "volume" : "106" }, "uris" : [ "http://www.mendeley.com/documents/?uuid=19676d95-985f-46ec-9a56-85f5a2def073" ] } ], "mendeley" : { "formattedCitation" : "(Langley et al. 2009)", "plainTextFormattedCitation" : "(Langley et al. 2009)", "previouslyFormattedCitation" : "(Langley et al. 2009)" }, "properties" : { "noteIndex" : 0 }, "schema" : "https://github.com/citation-style-language/schema/raw/master/csl-citation.json" }</w:instrText>
        </w:r>
        <w:r w:rsidR="00AC45E3">
          <w:fldChar w:fldCharType="separate"/>
        </w:r>
        <w:r w:rsidR="00AC45E3" w:rsidRPr="00AC45E3">
          <w:rPr>
            <w:noProof/>
          </w:rPr>
          <w:t>(Langley et al. 2009)</w:t>
        </w:r>
        <w:r w:rsidR="00AC45E3">
          <w:fldChar w:fldCharType="end"/>
        </w:r>
        <w:r w:rsidR="00AC45E3">
          <w:t xml:space="preserve">. In a follow-up </w:t>
        </w:r>
      </w:ins>
      <w:ins w:id="5" w:author="Faculty of Science" w:date="2016-03-04T12:41:00Z">
        <w:r w:rsidR="000F400F">
          <w:t>field experiment using open top chambers</w:t>
        </w:r>
      </w:ins>
      <w:ins w:id="6" w:author="Faculty of Science" w:date="2016-03-04T12:36:00Z">
        <w:r w:rsidR="00AC45E3">
          <w:t xml:space="preserve"> however, no significant interactions were found between e</w:t>
        </w:r>
        <w:r w:rsidR="00AC45E3" w:rsidRPr="00CC3070">
          <w:t>CO</w:t>
        </w:r>
        <w:r w:rsidR="00AC45E3" w:rsidRPr="00F24FF9">
          <w:rPr>
            <w:vertAlign w:val="subscript"/>
          </w:rPr>
          <w:t>2</w:t>
        </w:r>
        <w:r w:rsidR="00AC45E3">
          <w:rPr>
            <w:vertAlign w:val="subscript"/>
          </w:rPr>
          <w:t xml:space="preserve"> </w:t>
        </w:r>
        <w:r w:rsidR="00AC45E3">
          <w:t xml:space="preserve">concentration and </w:t>
        </w:r>
      </w:ins>
      <w:ins w:id="7" w:author="Faculty of Science" w:date="2016-03-04T12:39:00Z">
        <w:r w:rsidR="00C06C7F">
          <w:t xml:space="preserve">elevation above </w:t>
        </w:r>
      </w:ins>
      <w:ins w:id="8" w:author="Faculty of Science" w:date="2016-03-04T12:36:00Z">
        <w:r w:rsidR="00AC45E3">
          <w:t>sea level</w:t>
        </w:r>
      </w:ins>
      <w:ins w:id="9" w:author="Faculty of Science" w:date="2016-03-04T12:39:00Z">
        <w:r w:rsidR="00C06C7F">
          <w:t xml:space="preserve">, which </w:t>
        </w:r>
        <w:r w:rsidR="00C06C7F">
          <w:lastRenderedPageBreak/>
          <w:t>was strongly correlated with proportion of time spent inundated</w:t>
        </w:r>
      </w:ins>
      <w:ins w:id="10" w:author="Faculty of Science" w:date="2016-03-04T12:36:00Z">
        <w:r w:rsidR="00AC45E3">
          <w:t xml:space="preserve"> </w:t>
        </w:r>
        <w:r w:rsidR="00AC45E3">
          <w:fldChar w:fldCharType="begin" w:fldLock="1"/>
        </w:r>
      </w:ins>
      <w:r w:rsidR="00095CE3">
        <w:instrText>ADDIN CSL_CITATION { "citationItems" : [ { "id" : "ITEM-1", "itemData" : { "DOI" : "10.1111/gcb.12147", "ISBN" : "1365-2486", "ISSN" : "13541013", "PMID" : "23504873", "abstract" : "Elevated CO2 and nitrogen (N) addition directly affect plant productivity and the mechanisms that allow tidal marshes to maintain a constant elevation relative to sea level, but it remains unknown how these global change drivers modify marsh plant response to sea level rise. Here we manipulated factorial combinations of CO2 concentration (two levels), N availability (two levels) and relative sea level (six levels) using in situ mesocosms containing a tidal marsh community composed of a sedge, Schoenoplectus americanus, and a grass, Spartina patens. Our objective is to determine, if elevated CO2 and N alter the growth and persistence of these plants in coastal ecosystems facing rising sea levels. After two growing seasons, we found that N addition enhanced plant growth particularly at sea levels where plants were most stressed by flooding (114% stimulation in the + 10 cm treatment), and N effects were generally larger in combination with elevated CO2 (288% stimulation). N fertilization shifted the optimal productivity of S. patens to a higher sea level, but did not confer S. patens an enhanced ability to tolerate sea level rise. S. americanus responded strongly to N only in the higher sea level treatments that excluded S. patens. Interestingly, addition of N, which has been suggested to accelerate marsh loss, may afford some marsh plants, such as the widespread sedge, S. americanus, the enhanced ability to tolerate inundation. However, if chronic N pollution reduces the availability of propagules of S. americanus or other flood-tolerant species on the landscape scale, this shift in species dominance could render tidal marshes more susceptible to marsh collapse.", "author" : [ { "dropping-particle" : "", "family" : "Langley", "given" : "J. Adam", "non-dropping-particle" : "", "parse-names" : false, "suffix" : "" }, { "dropping-particle" : "", "family" : "Mozdzer", "given" : "Thomas J.", "non-dropping-particle" : "", "parse-names" : false, "suffix" : "" }, { "dropping-particle" : "", "family" : "Shepard", "given" : "Katherine A.", "non-dropping-particle" : "", "parse-names" : false, "suffix" : "" }, { "dropping-particle" : "", "family" : "Hagerty", "given" : "Shannon B.", "non-dropping-particle" : "", "parse-names" : false, "suffix" : "" }, { "dropping-particle" : "", "family" : "Patrick Megonigal", "given" : "J.", "non-dropping-particle" : "", "parse-names" : false, "suffix" : "" } ], "container-title" : "Global Change Biology", "id" : "ITEM-1", "issue" : "5", "issued" : { "date-parts" : [ [ "2013" ] ] }, "page" : "1495-1503", "title" : "Tidal marsh plant responses to elevated CO2, nitrogen fertilization, and sea level rise", "type" : "article-journal", "volume" : "19" }, "uris" : [ "http://www.mendeley.com/documents/?uuid=71a351e7-2906-4930-b8a9-1544e16c19bd" ] } ], "mendeley" : { "formattedCitation" : "(Langley et al. 2013)", "plainTextFormattedCitation" : "(Langley et al. 2013)", "previouslyFormattedCitation" : "(Langley et al. 2013)" }, "properties" : { "noteIndex" : 0 }, "schema" : "https://github.com/citation-style-language/schema/raw/master/csl-citation.json" }</w:instrText>
      </w:r>
      <w:ins w:id="11" w:author="Faculty of Science" w:date="2016-03-04T12:36:00Z">
        <w:r w:rsidR="00AC45E3">
          <w:fldChar w:fldCharType="separate"/>
        </w:r>
        <w:r w:rsidR="00AC45E3" w:rsidRPr="00AC45E3">
          <w:rPr>
            <w:noProof/>
          </w:rPr>
          <w:t>(Langley et al. 2013)</w:t>
        </w:r>
        <w:r w:rsidR="00AC45E3">
          <w:fldChar w:fldCharType="end"/>
        </w:r>
        <w:r w:rsidR="00AC45E3">
          <w:t xml:space="preserve">. </w:t>
        </w:r>
      </w:ins>
      <w:del w:id="12" w:author="Faculty of Science" w:date="2016-03-04T12:36:00Z">
        <w:r w:rsidRPr="000712DF" w:rsidDel="00AC45E3">
          <w:delText xml:space="preserve"> </w:delText>
        </w:r>
      </w:del>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et al.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w:t>
      </w:r>
      <w:ins w:id="13" w:author="Faculty of Science" w:date="2016-03-04T12:36:00Z">
        <w:r w:rsidR="00AC45E3">
          <w:t xml:space="preserve"> specifically</w:t>
        </w:r>
      </w:ins>
      <w:r>
        <w:t xml:space="preser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rsidR="00AC45E3">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and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503C9312" w14:textId="77777777" w:rsidR="00870FFE" w:rsidRDefault="00870FFE" w:rsidP="00B77E96">
      <w:pPr>
        <w:spacing w:line="360" w:lineRule="auto"/>
        <w:jc w:val="both"/>
        <w:rPr>
          <w:ins w:id="14" w:author="Faculty of Science" w:date="2016-05-02T14:33:00Z"/>
        </w:rPr>
      </w:pPr>
    </w:p>
    <w:p w14:paraId="542F099B" w14:textId="649EF7F1" w:rsidR="00870FFE" w:rsidRDefault="00870FFE" w:rsidP="00B77E96">
      <w:pPr>
        <w:spacing w:line="360" w:lineRule="auto"/>
        <w:jc w:val="both"/>
        <w:rPr>
          <w:ins w:id="15" w:author="Faculty of Science" w:date="2016-05-02T14:33:00Z"/>
        </w:rPr>
      </w:pPr>
    </w:p>
    <w:p w14:paraId="5C3C2EEF" w14:textId="26278677" w:rsidR="00870FFE" w:rsidRPr="00435017" w:rsidRDefault="00870FFE" w:rsidP="00B77E96">
      <w:pPr>
        <w:spacing w:line="360" w:lineRule="auto"/>
        <w:jc w:val="both"/>
      </w:pPr>
      <w:ins w:id="16" w:author="Faculty of Science" w:date="2016-05-02T14:30:00Z">
        <w:r>
          <w:t xml:space="preserve">FACE and GH experiments are complementary. FACE is best at studying ecosystem processes and community-level functioning, but </w:t>
        </w:r>
      </w:ins>
      <w:ins w:id="17" w:author="Faculty of Science" w:date="2016-05-02T14:32:00Z">
        <w:r>
          <w:t>has limited scope</w:t>
        </w:r>
      </w:ins>
      <w:ins w:id="18" w:author="Faculty of Science" w:date="2016-05-02T14:30:00Z">
        <w:r>
          <w:t xml:space="preserve"> to construct manipulative experiments, and especially to make destructive measurements. GH experiments focused more on individual plants in pots are able to provide data which would not be feasible to obtain using FACE (either bc it is too destructive, manipulations can’t be made, or there isn’t a FACE setup in the system of interest).  </w:t>
        </w:r>
      </w:ins>
    </w:p>
    <w:p w14:paraId="3D8D2086" w14:textId="12FEA7F2"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r w:rsidR="00F24FF9">
        <w:t>impair</w:t>
      </w:r>
      <w:del w:id="19" w:author="Faculty of Science" w:date="2016-05-02T14:30:00Z">
        <w:r w:rsidR="00F24FF9" w:rsidDel="00870FFE">
          <w:delText>e</w:delText>
        </w:r>
      </w:del>
      <w:r w:rsidR="00F24FF9">
        <w:t>ment</w:t>
      </w:r>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and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AC45E3">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et al.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281FAD92" w14:textId="3DE81497" w:rsidR="00CC3070" w:rsidDel="00870FFE" w:rsidRDefault="00CC3070" w:rsidP="00B77E96">
      <w:pPr>
        <w:spacing w:line="360" w:lineRule="auto"/>
        <w:jc w:val="both"/>
        <w:rPr>
          <w:del w:id="20" w:author="Faculty of Science" w:date="2016-05-02T14:35:00Z"/>
        </w:rPr>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Casuarina cunninghamiana</w:t>
      </w:r>
      <w:r w:rsidR="00106619">
        <w:rPr>
          <w:i/>
        </w:rPr>
        <w:t xml:space="preserve"> subsp. cunninghamiana</w:t>
      </w:r>
      <w:r w:rsidR="00B77E96">
        <w:t xml:space="preserve"> and </w:t>
      </w:r>
      <w:r w:rsidR="00B77E96" w:rsidRPr="00FC55A3">
        <w:rPr>
          <w:i/>
        </w:rPr>
        <w:t>Eucalyptus camaldulensis</w:t>
      </w:r>
      <w:r w:rsidR="00106619">
        <w:rPr>
          <w:i/>
        </w:rPr>
        <w:t xml:space="preserve"> subsp. camaldulensis</w:t>
      </w:r>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 xml:space="preserve">aerated for </w:t>
      </w:r>
      <w:r>
        <w:lastRenderedPageBreak/>
        <w:t>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r w:rsidRPr="0021671E">
        <w:rPr>
          <w:i/>
        </w:rPr>
        <w:t>Gs</w:t>
      </w:r>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granules (NPK 19.1, 0, 11.9, Yates Australia, Padstow, NSW, Australia) was mixed evenly through the soil medium. </w:t>
      </w:r>
    </w:p>
    <w:p w14:paraId="01C1ADD7" w14:textId="245410DE" w:rsidR="00B77E96" w:rsidRPr="00C27BD9" w:rsidRDefault="00B77E96" w:rsidP="00B77E96">
      <w:pPr>
        <w:spacing w:line="360" w:lineRule="auto"/>
        <w:jc w:val="both"/>
        <w:rPr>
          <w:b/>
        </w:rPr>
      </w:pPr>
      <w:r>
        <w:t>Seeds were obtained from a commercial supplier (</w:t>
      </w:r>
      <w:r w:rsidRPr="00FC55A3">
        <w:t>Nindethana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at the same stage of development (radicle just emerged)</w:t>
      </w:r>
      <w:r w:rsidR="0044595D">
        <w:t>;</w:t>
      </w:r>
      <w:r w:rsidR="0044595D" w:rsidRPr="0044595D">
        <w:t xml:space="preserve"> </w:t>
      </w:r>
      <w:r w:rsidR="0044595D">
        <w:t>all species were transplanted within a 48 hour window</w:t>
      </w:r>
      <w:r>
        <w:t xml:space="preserve">. After two weeks of growth, plants were thinned to retain a single, medium sized individual.  </w:t>
      </w:r>
    </w:p>
    <w:p w14:paraId="7E36C7BA" w14:textId="21923437"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r w:rsidRPr="0006625A">
        <w:t>Australia</w:t>
      </w:r>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ins w:id="21" w:author="Faculty of Science" w:date="2016-05-02T14:52:00Z">
        <w:r w:rsidR="00C804B3">
          <w:t xml:space="preserve"> </w:t>
        </w:r>
      </w:ins>
      <w:r w:rsidRPr="0052461D">
        <w:rPr>
          <w:vertAlign w:val="superscript"/>
        </w:rPr>
        <w:t>o</w:t>
      </w:r>
      <w:ins w:id="22" w:author="Faculty of Science" w:date="2016-05-02T14:52:00Z">
        <w:r w:rsidR="00C804B3" w:rsidRPr="00C804B3">
          <w:rPr>
            <w:rPrChange w:id="23" w:author="Faculty of Science" w:date="2016-05-02T14:52:00Z">
              <w:rPr>
                <w:vertAlign w:val="superscript"/>
              </w:rPr>
            </w:rPrChange>
          </w:rPr>
          <w:t>C</w:t>
        </w:r>
        <w:r w:rsidR="00C804B3">
          <w:t xml:space="preserve">. Mean air temperatures </w:t>
        </w:r>
      </w:ins>
      <w:ins w:id="24" w:author="Faculty of Science" w:date="2016-05-02T14:54:00Z">
        <w:r w:rsidR="00C804B3">
          <w:t xml:space="preserve">in the glasshouses </w:t>
        </w:r>
      </w:ins>
      <w:ins w:id="25" w:author="Faculty of Science" w:date="2016-05-02T14:52:00Z">
        <w:r w:rsidR="00C804B3">
          <w:t>ranged between 18 and 22</w:t>
        </w:r>
      </w:ins>
      <w:ins w:id="26" w:author="Faculty of Science" w:date="2016-05-02T14:53:00Z">
        <w:r w:rsidR="00C804B3">
          <w:t xml:space="preserve"> </w:t>
        </w:r>
      </w:ins>
      <w:ins w:id="27" w:author="Faculty of Science" w:date="2016-05-02T14:52:00Z">
        <w:r w:rsidR="00C804B3" w:rsidRPr="00C804B3">
          <w:rPr>
            <w:vertAlign w:val="superscript"/>
            <w:rPrChange w:id="28" w:author="Faculty of Science" w:date="2016-05-02T14:53:00Z">
              <w:rPr/>
            </w:rPrChange>
          </w:rPr>
          <w:t>o</w:t>
        </w:r>
        <w:r w:rsidR="00C804B3">
          <w:t>C</w:t>
        </w:r>
      </w:ins>
      <w:ins w:id="29" w:author="Faculty of Science" w:date="2016-05-02T14:51:00Z">
        <w:r w:rsidR="00C804B3">
          <w:t xml:space="preserve"> and</w:t>
        </w:r>
      </w:ins>
      <w:del w:id="30" w:author="Faculty of Science" w:date="2016-05-02T14:51:00Z">
        <w:r w:rsidDel="00C804B3">
          <w:delText xml:space="preserve">C. </w:delText>
        </w:r>
      </w:del>
      <w:ins w:id="31" w:author="Faculty of Science" w:date="2016-05-02T14:51:00Z">
        <w:r w:rsidR="00C804B3">
          <w:t xml:space="preserve"> t</w:t>
        </w:r>
      </w:ins>
      <w:ins w:id="32" w:author="Faculty of Science" w:date="2016-05-02T12:44:00Z">
        <w:r w:rsidR="00AB05B7">
          <w:t>here w</w:t>
        </w:r>
        <w:r w:rsidR="00AB05B7">
          <w:t>ere</w:t>
        </w:r>
        <w:r w:rsidR="00AB05B7">
          <w:t xml:space="preserve"> no significant difference</w:t>
        </w:r>
        <w:r w:rsidR="00AB05B7">
          <w:t>s between glasshouses</w:t>
        </w:r>
        <w:r w:rsidR="00AB05B7">
          <w:t xml:space="preserve"> in mean, minimum or maximum temperature</w:t>
        </w:r>
        <w:r w:rsidR="00AB05B7">
          <w:t>s.</w:t>
        </w:r>
      </w:ins>
      <w:ins w:id="33" w:author="Faculty of Science" w:date="2016-05-02T15:03:00Z">
        <w:r w:rsidR="009E3F43">
          <w:t xml:space="preserve"> As </w:t>
        </w:r>
      </w:ins>
      <w:ins w:id="34" w:author="Faculty of Science" w:date="2016-05-02T15:04:00Z">
        <w:r w:rsidR="009E3F43">
          <w:t>in</w:t>
        </w:r>
      </w:ins>
      <w:ins w:id="35" w:author="Faculty of Science" w:date="2016-05-02T15:03:00Z">
        <w:r w:rsidR="009E3F43">
          <w:t xml:space="preserve"> previous studies </w:t>
        </w:r>
      </w:ins>
      <w:ins w:id="36" w:author="Faculty of Science" w:date="2016-05-02T15:04:00Z">
        <w:r w:rsidR="009E3F43">
          <w:t>of flooding – CO</w:t>
        </w:r>
        <w:r w:rsidR="009E3F43" w:rsidRPr="009E3F43">
          <w:rPr>
            <w:vertAlign w:val="subscript"/>
            <w:rPrChange w:id="37" w:author="Faculty of Science" w:date="2016-05-02T15:04:00Z">
              <w:rPr/>
            </w:rPrChange>
          </w:rPr>
          <w:t>2</w:t>
        </w:r>
        <w:r w:rsidR="009E3F43">
          <w:t xml:space="preserve"> interactions, </w:t>
        </w:r>
      </w:ins>
      <w:ins w:id="38" w:author="Faculty of Science" w:date="2016-05-02T15:05:00Z">
        <w:r w:rsidR="009E3F43">
          <w:t xml:space="preserve">plants were exposed to </w:t>
        </w:r>
        <w:r w:rsidR="003067B4">
          <w:t>ambient</w:t>
        </w:r>
        <w:bookmarkStart w:id="39" w:name="_GoBack"/>
        <w:bookmarkEnd w:id="39"/>
        <w:r w:rsidR="009E3F43">
          <w:t xml:space="preserve"> light conditions</w:t>
        </w:r>
      </w:ins>
      <w:ins w:id="40" w:author="Faculty of Science" w:date="2016-05-02T15:04:00Z">
        <w:r w:rsidR="009E3F43">
          <w:t xml:space="preserve"> </w:t>
        </w:r>
        <w:r w:rsidR="009E3F43">
          <w:fldChar w:fldCharType="begin" w:fldLock="1"/>
        </w:r>
      </w:ins>
      <w:r w:rsidR="009E3F43">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"ITEM-3",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"ITEM-3",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Shimono et al. 2012; Arenque et al. 2014)", "plainTextFormattedCitation" : "(Megonigal et al. 2005; Shimono et al. 2012; Arenque et al. 2014)" }, "properties" : { "noteIndex" : 0 }, "schema" : "https://github.com/citation-style-language/schema/raw/master/csl-citation.json" }</w:instrText>
      </w:r>
      <w:r w:rsidR="009E3F43">
        <w:fldChar w:fldCharType="separate"/>
      </w:r>
      <w:r w:rsidR="009E3F43" w:rsidRPr="009E3F43">
        <w:rPr>
          <w:noProof/>
        </w:rPr>
        <w:t>(Megonigal et al. 2005; Shimono et al. 2012; Arenque et al. 2014)</w:t>
      </w:r>
      <w:ins w:id="41" w:author="Faculty of Science" w:date="2016-05-02T15:04:00Z">
        <w:r w:rsidR="009E3F43">
          <w:fldChar w:fldCharType="end"/>
        </w:r>
        <w:r w:rsidR="009E3F43">
          <w:t xml:space="preserve">. </w:t>
        </w:r>
      </w:ins>
      <w:ins w:id="42" w:author="Faculty of Science" w:date="2016-05-02T14:51:00Z">
        <w:r w:rsidR="00C804B3">
          <w:t xml:space="preserve">Solar exposure ranged between </w:t>
        </w:r>
      </w:ins>
      <w:ins w:id="43" w:author="Faculty of Science" w:date="2016-05-02T14:53:00Z">
        <w:r w:rsidR="00C804B3">
          <w:t>9 MJ/m</w:t>
        </w:r>
        <w:r w:rsidR="00C804B3" w:rsidRPr="00C804B3">
          <w:rPr>
            <w:vertAlign w:val="superscript"/>
            <w:rPrChange w:id="44" w:author="Faculty of Science" w:date="2016-05-02T14:53:00Z">
              <w:rPr/>
            </w:rPrChange>
          </w:rPr>
          <w:t>2</w:t>
        </w:r>
      </w:ins>
      <w:ins w:id="45" w:author="Faculty of Science" w:date="2016-05-02T14:54:00Z">
        <w:r w:rsidR="00C804B3">
          <w:t xml:space="preserve"> in June and 22 </w:t>
        </w:r>
        <w:r w:rsidR="00C804B3">
          <w:t>MJ/m</w:t>
        </w:r>
        <w:r w:rsidR="00C804B3" w:rsidRPr="00E84720">
          <w:rPr>
            <w:vertAlign w:val="superscript"/>
          </w:rPr>
          <w:t>2</w:t>
        </w:r>
        <w:r w:rsidR="00C804B3">
          <w:t xml:space="preserve"> </w:t>
        </w:r>
        <w:r w:rsidR="00C804B3">
          <w:t>in November</w:t>
        </w:r>
      </w:ins>
      <w:ins w:id="46" w:author="Faculty of Science" w:date="2016-05-02T14:55:00Z">
        <w:r w:rsidR="00A05F87">
          <w:t xml:space="preserve">, with an estimated </w:t>
        </w:r>
      </w:ins>
      <w:ins w:id="47" w:author="Faculty of Science" w:date="2016-05-02T14:56:00Z">
        <w:r w:rsidR="00A05F87">
          <w:t>40</w:t>
        </w:r>
      </w:ins>
      <w:ins w:id="48" w:author="Faculty of Science" w:date="2016-05-02T14:55:00Z">
        <w:r w:rsidR="00A05F87">
          <w:t xml:space="preserve"> %</w:t>
        </w:r>
      </w:ins>
      <w:ins w:id="49" w:author="Faculty of Science" w:date="2016-05-02T14:56:00Z">
        <w:r w:rsidR="00A05F87">
          <w:t xml:space="preserve"> of solar radiation being intercepted by the Perspex </w:t>
        </w:r>
      </w:ins>
      <w:ins w:id="50" w:author="Faculty of Science" w:date="2016-05-02T14:57:00Z">
        <w:r w:rsidR="00A05F87">
          <w:t>walls and roof of the glasshouses</w:t>
        </w:r>
      </w:ins>
      <w:ins w:id="51" w:author="Faculty of Science" w:date="2016-05-02T14:54:00Z">
        <w:r w:rsidR="00C804B3">
          <w:t>.</w:t>
        </w:r>
      </w:ins>
      <w:ins w:id="52" w:author="Faculty of Science" w:date="2016-05-02T12:44:00Z">
        <w:r w:rsidR="00AB05B7">
          <w:t xml:space="preserve"> </w:t>
        </w:r>
      </w:ins>
      <w:ins w:id="53" w:author="Faculty of Science" w:date="2016-05-02T15:00:00Z">
        <w:r w:rsidR="009D6C16">
          <w:t>Plants</w:t>
        </w:r>
      </w:ins>
      <w:del w:id="54" w:author="Faculty of Science" w:date="2016-05-02T14:59:00Z">
        <w:r w:rsidDel="009D6C16">
          <w:delText>Plants</w:delText>
        </w:r>
      </w:del>
      <w:r>
        <w:t xml:space="preserve">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Trolleys were swapped between replicate glasshouses monthly.</w:t>
      </w:r>
      <w:del w:id="55" w:author="Faculty of Science" w:date="2016-05-02T14:58:00Z">
        <w:r w:rsidDel="009D6C16">
          <w:delText xml:space="preserve"> </w:delText>
        </w:r>
      </w:del>
    </w:p>
    <w:p w14:paraId="16991460" w14:textId="7BE3D31D" w:rsidR="00B77E96" w:rsidRDefault="00B77E96" w:rsidP="00B77E96">
      <w:pPr>
        <w:spacing w:line="360" w:lineRule="auto"/>
        <w:jc w:val="both"/>
      </w:pPr>
      <w:r>
        <w:lastRenderedPageBreak/>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r>
        <w:t>Cor 6400XT infrared gas analyser (</w:t>
      </w:r>
      <w:r w:rsidRPr="00A97B41">
        <w:t>L</w:t>
      </w:r>
      <w:r>
        <w:t>i-Cor</w:t>
      </w:r>
      <w:r w:rsidRPr="00A97B41">
        <w:t xml:space="preserve"> Inc., Lincoln, NE, USA</w:t>
      </w:r>
      <w:r>
        <w:t xml:space="preserve">). Photon flux was set to 1500 </w:t>
      </w:r>
      <w:r w:rsidRPr="00A97B41">
        <w:t>µmol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(ImageJ 1.48 for Windows) of a photograph of the leaf taken against a 2x3 cm</w:t>
      </w:r>
      <w:r>
        <w:rPr>
          <w:vertAlign w:val="superscript"/>
        </w:rPr>
        <w:t xml:space="preserve">2 </w:t>
      </w:r>
      <w:r>
        <w:t xml:space="preserve">plastic backdrop, which corresponded to the area of the cuvette. Photosynthetic 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6DC7DD59" w:rsidR="00CC3070" w:rsidRDefault="00B77E96" w:rsidP="00B77E96">
      <w:pPr>
        <w:spacing w:line="360" w:lineRule="auto"/>
        <w:jc w:val="both"/>
      </w:pPr>
      <w:r>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(Li-Cor</w:t>
      </w:r>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w:t>
      </w:r>
      <w:r w:rsidR="0047528C">
        <w:t>t</w:t>
      </w:r>
      <w:r w:rsidR="0047528C" w:rsidRPr="0047528C">
        <w:t>hen weighed on a microbalance (Mettler-Toledo, Greifensee, Switzerland).</w:t>
      </w:r>
      <w:r>
        <w:t xml:space="preserve"> Root mass fraction was calculated as the ratio of root dry biomass to whole plant dry biomass. Stunted plants with a shoot length of &lt; 5 cm were </w:t>
      </w:r>
      <w:r w:rsidR="007C3762">
        <w:t>excluded</w:t>
      </w:r>
      <w:r w:rsidR="00D272F5">
        <w:t xml:space="preserve"> (one individual from each of the following treatments: </w:t>
      </w:r>
      <w:r w:rsidR="00D272F5" w:rsidRPr="005262DE">
        <w:rPr>
          <w:i/>
        </w:rPr>
        <w:t>A. floribunda</w:t>
      </w:r>
      <w:r w:rsidR="00D272F5">
        <w:t>, 390 ppm CO</w:t>
      </w:r>
      <w:r w:rsidR="00D272F5" w:rsidRPr="005262DE">
        <w:rPr>
          <w:vertAlign w:val="subscript"/>
        </w:rPr>
        <w:t>2</w:t>
      </w:r>
      <w:r w:rsidR="00D272F5">
        <w:t xml:space="preserve">, “recovered”; </w:t>
      </w:r>
      <w:r w:rsidR="00D272F5" w:rsidRPr="005262DE">
        <w:rPr>
          <w:i/>
        </w:rPr>
        <w:t>C. cunninghamiana</w:t>
      </w:r>
      <w:r w:rsidR="00D272F5">
        <w:t>, 550 ppm CO</w:t>
      </w:r>
      <w:r w:rsidR="00D272F5" w:rsidRPr="007F6A7C">
        <w:rPr>
          <w:vertAlign w:val="subscript"/>
        </w:rPr>
        <w:t>2</w:t>
      </w:r>
      <w:r w:rsidR="00D272F5">
        <w:t xml:space="preserve">, “control”; </w:t>
      </w:r>
      <w:r w:rsidR="00D272F5" w:rsidRPr="005262DE">
        <w:rPr>
          <w:i/>
        </w:rPr>
        <w:t>E. camaldulensis</w:t>
      </w:r>
      <w:r w:rsidR="00D272F5">
        <w:t>, 500 ppm CO</w:t>
      </w:r>
      <w:r w:rsidR="00D272F5" w:rsidRPr="007F6A7C">
        <w:rPr>
          <w:vertAlign w:val="subscript"/>
        </w:rPr>
        <w:t>2</w:t>
      </w:r>
      <w:r w:rsidR="00D272F5">
        <w:t>, “control”).</w:t>
      </w:r>
    </w:p>
    <w:p w14:paraId="394AD778" w14:textId="77777777" w:rsidR="00B77E96" w:rsidRPr="005E2F8E" w:rsidRDefault="00B77E96" w:rsidP="00B77E96">
      <w:pPr>
        <w:spacing w:line="360" w:lineRule="auto"/>
        <w:jc w:val="both"/>
        <w:rPr>
          <w:i/>
        </w:rPr>
      </w:pPr>
      <w:r w:rsidRPr="005E2F8E">
        <w:rPr>
          <w:i/>
        </w:rPr>
        <w:t>Data analysis</w:t>
      </w:r>
    </w:p>
    <w:p w14:paraId="69D7BC7E" w14:textId="566E7D0C" w:rsidR="00C401E0" w:rsidRDefault="00B77E96" w:rsidP="00B77E96">
      <w:pPr>
        <w:spacing w:line="360" w:lineRule="auto"/>
        <w:jc w:val="both"/>
      </w:pPr>
      <w:r>
        <w:lastRenderedPageBreak/>
        <w:t xml:space="preserve">All statistical analyses were performed using the R statistical programming environment </w:t>
      </w:r>
      <w:r>
        <w:fldChar w:fldCharType="begin" w:fldLock="1"/>
      </w:r>
      <w:r w:rsidR="00AC45E3">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fldChar w:fldCharType="separate"/>
      </w:r>
      <w:r w:rsidR="00AC45E3" w:rsidRPr="00AC45E3">
        <w:rPr>
          <w:noProof/>
        </w:rPr>
        <w:t>(R Core Team 2015)</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w:t>
      </w:r>
      <w:r w:rsidR="00EE11D2">
        <w:t xml:space="preserve">One observation was omitted as an outlier in analysis of </w:t>
      </w:r>
      <w:r w:rsidR="00EE11D2" w:rsidRPr="005262DE">
        <w:rPr>
          <w:i/>
        </w:rPr>
        <w:t>E. camaldulensis</w:t>
      </w:r>
      <w:r w:rsidR="00EE11D2">
        <w:t xml:space="preserve"> SLA (390 ppm CO</w:t>
      </w:r>
      <w:r w:rsidR="00EE11D2" w:rsidRPr="005262DE">
        <w:rPr>
          <w:vertAlign w:val="subscript"/>
        </w:rPr>
        <w:t>2</w:t>
      </w:r>
      <w:r w:rsidR="00EE11D2">
        <w:t xml:space="preserve">, “control” treatment) due to substantially higher SLA than conspecifics. </w:t>
      </w:r>
      <w:r>
        <w:t xml:space="preserve">Metrics of biomass (total, root biomass, </w:t>
      </w:r>
      <w:r w:rsidR="007C3762">
        <w:t xml:space="preserve">shoot </w:t>
      </w:r>
      <w:r>
        <w:t xml:space="preserve">biomass) were compared only between “control” and “recovered” treatment plants, as plants which received the “waterlogged” treatment were </w:t>
      </w:r>
      <w:r w:rsidR="00B312D4">
        <w:t>23 days (17</w:t>
      </w:r>
      <w:r w:rsidR="00C401E0">
        <w:t xml:space="preserve"> </w:t>
      </w:r>
      <w:r w:rsidR="00B312D4">
        <w:t xml:space="preserve">%) </w:t>
      </w:r>
      <w:r>
        <w:t>younger at harvest.</w:t>
      </w:r>
    </w:p>
    <w:p w14:paraId="0738EEF0" w14:textId="14671D0C" w:rsidR="00B77E96" w:rsidRDefault="00B77E96" w:rsidP="00B77E96">
      <w:pPr>
        <w:spacing w:line="360" w:lineRule="auto"/>
        <w:jc w:val="both"/>
      </w:pPr>
      <w:r>
        <w:t>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Lansgrud (2003). Data were log</w:t>
      </w:r>
      <w:r w:rsidRPr="00D92F77">
        <w:rPr>
          <w:vertAlign w:val="subscript"/>
        </w:rPr>
        <w:t>10</w:t>
      </w:r>
      <w:r>
        <w:t xml:space="preserve"> </w:t>
      </w:r>
      <w:r w:rsidR="00B34069">
        <w:t xml:space="preserve">(root mass fraction, </w:t>
      </w:r>
      <w:r w:rsidR="00EE11D2">
        <w:t>SLA</w:t>
      </w:r>
      <w:r w:rsidR="00B34069">
        <w:t xml:space="preserve">) </w:t>
      </w:r>
      <w:r>
        <w:t xml:space="preserve">or square root transformed </w:t>
      </w:r>
      <w:r w:rsidR="00B34069">
        <w:t xml:space="preserve">(total root biomass, fine root biomass, shoot biomass) </w:t>
      </w:r>
      <w:r>
        <w:t xml:space="preserve">where appropriate to satisfy assumptions of normality inherent in ANOVA. Statistical significance was thresholded at alpha = 0.1 for photosynthetic rate, stomatal conductance and WUE measurements (n = 4) and 0.05 for all other measurements (n = 8). </w:t>
      </w: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t>RESULTS</w:t>
      </w:r>
    </w:p>
    <w:p w14:paraId="0AE6C624" w14:textId="0AE20560" w:rsidR="00B77E96" w:rsidRPr="00EA09C9" w:rsidRDefault="00B77E96" w:rsidP="005262DE">
      <w:pPr>
        <w:spacing w:line="360" w:lineRule="auto"/>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5262DE">
      <w:pPr>
        <w:spacing w:line="360" w:lineRule="auto"/>
        <w:jc w:val="both"/>
        <w:rPr>
          <w:i/>
        </w:rPr>
      </w:pPr>
      <w:r w:rsidRPr="00262631">
        <w:rPr>
          <w:i/>
        </w:rPr>
        <w:t>Gas exchange and water use efficiency</w:t>
      </w:r>
    </w:p>
    <w:p w14:paraId="4C47C8DE" w14:textId="7D5601F6" w:rsidR="00B77E96" w:rsidRPr="009C7915" w:rsidRDefault="00B77E96" w:rsidP="005262DE">
      <w:pPr>
        <w:spacing w:line="360" w:lineRule="auto"/>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5262DE">
      <w:pPr>
        <w:spacing w:line="360" w:lineRule="auto"/>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C. cunninghamiana</w:t>
      </w:r>
      <w:r>
        <w:t>, p = 0.002, Fig. 1b</w:t>
      </w:r>
      <w:r w:rsidR="00DE1801">
        <w:t xml:space="preserve">; </w:t>
      </w:r>
      <w:r w:rsidR="009D35D8" w:rsidRPr="009D35D8">
        <w:rPr>
          <w:i/>
        </w:rPr>
        <w:t>E. camaldulensis</w:t>
      </w:r>
      <w:r w:rsidR="00DE1801">
        <w:t>, p = 0.037, Fig. 1c</w:t>
      </w:r>
      <w:r>
        <w:t xml:space="preserve">). Photosynthetic rate in </w:t>
      </w:r>
      <w:r w:rsidR="009D35D8" w:rsidRPr="009D35D8">
        <w:rPr>
          <w:i/>
        </w:rPr>
        <w:t>E. camaldulensis</w:t>
      </w:r>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level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μmol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5262DE">
      <w:pPr>
        <w:spacing w:line="360" w:lineRule="auto"/>
        <w:jc w:val="both"/>
      </w:pPr>
      <w:r w:rsidRPr="00CC3070">
        <w:lastRenderedPageBreak/>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E. camaldulensis</w:t>
      </w:r>
      <w:r w:rsidR="0083213F">
        <w:rPr>
          <w:i/>
        </w:rPr>
        <w:t>.</w:t>
      </w:r>
      <w:r w:rsidR="0083213F">
        <w:t xml:space="preserve"> Control plants had lower stomatal conductance than waterlogged plants (p = 0.042), and recovering plants (p = 0.0002). Waterlogged </w:t>
      </w:r>
      <w:r w:rsidR="009D35D8" w:rsidRPr="009D35D8">
        <w:rPr>
          <w:i/>
        </w:rPr>
        <w:t>E. camaldulensis</w:t>
      </w:r>
      <w:r w:rsidR="0083213F">
        <w:t xml:space="preserve"> also had lower stomatal conductance than recovering plants (0.059).</w:t>
      </w:r>
    </w:p>
    <w:p w14:paraId="7F4C4176" w14:textId="73766458" w:rsidR="00E83E7E" w:rsidRPr="00EA09C9" w:rsidRDefault="00B77E96" w:rsidP="005262DE">
      <w:pPr>
        <w:spacing w:line="360" w:lineRule="auto"/>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w:t>
      </w:r>
      <w:r w:rsidR="00B10AB2" w:rsidRPr="00CC3070">
        <w:t>CO</w:t>
      </w:r>
      <w:r w:rsidR="00B10AB2" w:rsidRPr="00F24FF9">
        <w:rPr>
          <w:vertAlign w:val="subscript"/>
        </w:rPr>
        <w:t>2</w:t>
      </w:r>
      <w:r>
        <w:t xml:space="preserve"> as a main effect for </w:t>
      </w:r>
      <w:r w:rsidR="009D35D8" w:rsidRPr="009D35D8">
        <w:rPr>
          <w:i/>
        </w:rPr>
        <w:t>E. camaldulensis</w:t>
      </w:r>
      <w:r>
        <w:t xml:space="preserve"> (p = 0.002, Fig. 1h), and </w:t>
      </w:r>
      <w:r w:rsidRPr="007F1E00">
        <w:t xml:space="preserve">interactively with </w:t>
      </w:r>
      <w:r w:rsidR="00B10AB2" w:rsidRPr="00CC3070">
        <w:t>CO</w:t>
      </w:r>
      <w:r w:rsidR="00B10AB2" w:rsidRPr="00F24FF9">
        <w:rPr>
          <w:vertAlign w:val="subscript"/>
        </w:rPr>
        <w:t>2</w:t>
      </w:r>
      <w:r>
        <w:t xml:space="preserve"> </w:t>
      </w:r>
      <w:r w:rsidRPr="007F1E00">
        <w:t xml:space="preserve">level for </w:t>
      </w:r>
      <w:r w:rsidR="009D35D8" w:rsidRPr="009D35D8">
        <w:rPr>
          <w:i/>
        </w:rPr>
        <w:t>C. cunninghamiana</w:t>
      </w:r>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5262DE">
      <w:pPr>
        <w:spacing w:line="360" w:lineRule="auto"/>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5262DE">
      <w:pPr>
        <w:spacing w:line="360" w:lineRule="auto"/>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C. cunninghamiana</w:t>
      </w:r>
      <w:r>
        <w:t xml:space="preserve"> was diminished following recovery from waterlogging. </w:t>
      </w:r>
    </w:p>
    <w:p w14:paraId="60026592" w14:textId="545C89CC" w:rsidR="00B77E96" w:rsidRDefault="00B77E96" w:rsidP="005262DE">
      <w:pPr>
        <w:spacing w:line="360" w:lineRule="auto"/>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C. cunninghamiana</w:t>
      </w:r>
      <w:r>
        <w:t xml:space="preserve"> (p =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E. camaldulensis</w:t>
      </w:r>
      <w:r>
        <w:t xml:space="preserve"> (Fig. 2c). </w:t>
      </w:r>
    </w:p>
    <w:p w14:paraId="56FF8E58" w14:textId="295D756C" w:rsidR="00B77E96" w:rsidRDefault="00B77E96" w:rsidP="005262DE">
      <w:pPr>
        <w:spacing w:line="360" w:lineRule="auto"/>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C. cunninghamiana</w:t>
      </w:r>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E. camaldulensis</w:t>
      </w:r>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5262DE">
      <w:pPr>
        <w:spacing w:line="360" w:lineRule="auto"/>
        <w:jc w:val="both"/>
      </w:pPr>
      <w:r>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E. camaldulensis</w:t>
      </w:r>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C. cunninghamiana</w:t>
      </w:r>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5262DE">
      <w:pPr>
        <w:spacing w:line="360" w:lineRule="auto"/>
        <w:jc w:val="both"/>
      </w:pPr>
      <w:r>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C. cunninghamiana</w:t>
      </w:r>
      <w:r>
        <w:t xml:space="preserve"> and </w:t>
      </w:r>
      <w:r w:rsidRPr="009D35D8">
        <w:rPr>
          <w:i/>
        </w:rPr>
        <w:t xml:space="preserve">E. </w:t>
      </w:r>
      <w:r w:rsidRPr="009D35D8">
        <w:rPr>
          <w:i/>
        </w:rPr>
        <w:lastRenderedPageBreak/>
        <w:t>camaldulensis</w:t>
      </w:r>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5262DE">
      <w:pPr>
        <w:spacing w:line="360" w:lineRule="auto"/>
        <w:jc w:val="both"/>
        <w:rPr>
          <w:i/>
        </w:rPr>
      </w:pPr>
      <w:r w:rsidRPr="0051107B">
        <w:rPr>
          <w:i/>
        </w:rPr>
        <w:t>Functional traits</w:t>
      </w:r>
      <w:r>
        <w:rPr>
          <w:i/>
        </w:rPr>
        <w:t xml:space="preserve"> </w:t>
      </w:r>
    </w:p>
    <w:p w14:paraId="339C8824" w14:textId="59E53199" w:rsidR="00B77E96" w:rsidRPr="00A70003" w:rsidRDefault="00B77E96" w:rsidP="005262DE">
      <w:pPr>
        <w:spacing w:line="360" w:lineRule="auto"/>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5262DE">
      <w:pPr>
        <w:spacing w:line="360" w:lineRule="auto"/>
        <w:jc w:val="both"/>
      </w:pPr>
      <w:r>
        <w:t xml:space="preserve">Fine root </w:t>
      </w:r>
      <w:r w:rsidR="0083213F">
        <w:t>dry matter content (fRDMC)</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E. camaldulensis</w:t>
      </w:r>
      <w:r>
        <w:t xml:space="preserve"> </w:t>
      </w:r>
      <w:r w:rsidR="0083213F">
        <w:t xml:space="preserve">fRDMC </w:t>
      </w:r>
      <w:r>
        <w:t xml:space="preserve">(Fig. 3b): control plants had higher </w:t>
      </w:r>
      <w:r w:rsidR="0083213F">
        <w:t xml:space="preserve">fRDMC </w:t>
      </w:r>
      <w:r>
        <w:t>than waterlogged plants (p = 0.018), and recovery plants (p = 0.053) (marginally significant). e</w:t>
      </w:r>
      <w:r w:rsidR="00B10AB2" w:rsidRPr="00CC3070">
        <w:t>CO</w:t>
      </w:r>
      <w:r w:rsidR="00B10AB2" w:rsidRPr="00F24FF9">
        <w:rPr>
          <w:vertAlign w:val="subscript"/>
        </w:rPr>
        <w:t>2</w:t>
      </w:r>
      <w:r>
        <w:t xml:space="preserve"> was associated with significantly increased </w:t>
      </w:r>
      <w:r w:rsidR="0083213F">
        <w:t xml:space="preserve">fRDMC </w:t>
      </w:r>
      <w:r>
        <w:t xml:space="preserve">in </w:t>
      </w:r>
      <w:r w:rsidR="009D35D8" w:rsidRPr="009D35D8">
        <w:rPr>
          <w:i/>
        </w:rPr>
        <w:t>C. cunninghamiana</w:t>
      </w:r>
      <w:r>
        <w:t xml:space="preserve"> (p = 0.013, Fig. 3c), but waterlogging status had no effect.</w:t>
      </w:r>
    </w:p>
    <w:p w14:paraId="3225B022" w14:textId="0D82F25C" w:rsidR="00B77E96" w:rsidRDefault="00B77E96" w:rsidP="005262DE">
      <w:pPr>
        <w:spacing w:line="360" w:lineRule="auto"/>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E. camaldulensis</w:t>
      </w:r>
      <w:r>
        <w:t xml:space="preserve"> had higher SLA than control (p = 0.0013) and recovery plants (p = 0.0006) (Fig. 3f). Waterlogging status had no effect on </w:t>
      </w:r>
      <w:r w:rsidR="009D35D8" w:rsidRPr="009D35D8">
        <w:rPr>
          <w:i/>
        </w:rPr>
        <w:t>C. cunninghamiana</w:t>
      </w:r>
      <w:r>
        <w:t xml:space="preserve"> SLA (Fig. 3e). </w:t>
      </w:r>
      <w:r w:rsidR="00B10AB2" w:rsidRPr="00CC3070">
        <w:t>CO</w:t>
      </w:r>
      <w:r w:rsidR="00B10AB2" w:rsidRPr="00F24FF9">
        <w:rPr>
          <w:vertAlign w:val="subscript"/>
        </w:rPr>
        <w:t>2</w:t>
      </w:r>
      <w:r>
        <w:t xml:space="preserve"> level had no effect on the SLA of any species. </w:t>
      </w:r>
    </w:p>
    <w:p w14:paraId="38737B03" w14:textId="0288CE9F" w:rsidR="00B77E96" w:rsidRDefault="00B77E96" w:rsidP="005262DE">
      <w:pPr>
        <w:spacing w:line="360" w:lineRule="auto"/>
        <w:jc w:val="both"/>
      </w:pPr>
      <w:r>
        <w:t xml:space="preserve">Stem density in </w:t>
      </w:r>
      <w:r w:rsidR="009D35D8" w:rsidRPr="009D35D8">
        <w:rPr>
          <w:i/>
        </w:rPr>
        <w:t>C. cunninghamiana</w:t>
      </w:r>
      <w:r>
        <w:t xml:space="preserve"> was increased under elevated </w:t>
      </w:r>
      <w:r w:rsidR="00B10AB2" w:rsidRPr="00CC3070">
        <w:t>CO</w:t>
      </w:r>
      <w:r w:rsidR="00B10AB2" w:rsidRPr="00F24FF9">
        <w:rPr>
          <w:vertAlign w:val="subscript"/>
        </w:rPr>
        <w:t>2</w:t>
      </w:r>
      <w:r>
        <w:t xml:space="preserve"> (p = 0.0177) (Fig. 3h</w:t>
      </w:r>
      <w:r w:rsidR="00550B68">
        <w:t xml:space="preserve">), and </w:t>
      </w:r>
      <w:r>
        <w:t>was lower in waterlogged than control (p = 0.0167) or recovery plants (0.050)</w:t>
      </w:r>
      <w:r w:rsidR="00550B68">
        <w:t>.</w:t>
      </w:r>
      <w:r>
        <w:t xml:space="preserve">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E. camaldulensis</w:t>
      </w:r>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475C062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lastRenderedPageBreak/>
        <w:t>For</w:t>
      </w:r>
      <w:r w:rsidR="00B77E96">
        <w:t xml:space="preserve"> the three species studied here, only </w:t>
      </w:r>
      <w:r>
        <w:t>for</w:t>
      </w:r>
      <w:r w:rsidR="00B77E96">
        <w:t xml:space="preserve"> </w:t>
      </w:r>
      <w:r w:rsidR="009D35D8" w:rsidRPr="009D35D8">
        <w:rPr>
          <w:i/>
        </w:rPr>
        <w:t>C. cunninghamiana</w:t>
      </w:r>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C. cunninghamiana</w:t>
      </w:r>
      <w:r w:rsidR="00B77E96">
        <w:t xml:space="preserve"> plants, but not </w:t>
      </w:r>
      <w:r>
        <w:t xml:space="preserve">for </w:t>
      </w:r>
      <w:r w:rsidR="00B77E96">
        <w:t xml:space="preserve">plants which were 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cunninghamiana </w:t>
      </w:r>
      <w:r w:rsidR="00291E4C">
        <w:t xml:space="preserve">after 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indicating that their ability to convert the extra photosynthate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3616175F"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E. camaldulensis</w:t>
      </w:r>
      <w:r>
        <w:t xml:space="preserve">. </w:t>
      </w:r>
      <w:r w:rsidR="009D35D8" w:rsidRPr="009D35D8">
        <w:rPr>
          <w:i/>
        </w:rPr>
        <w:t>A. floribunda</w:t>
      </w:r>
      <w:r>
        <w:t xml:space="preserve"> underwent substantial root mortality in response to waterlogging, although the presence of spongy white aerenchymous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E. camaldulensis</w:t>
      </w:r>
      <w:r>
        <w:t xml:space="preserve">. A proliferation of fine aerenchymous roots both below and above the water line was observed in waterlogged and recovered plants, corresponding to increased fine root mass compared with control plants. The strong morphological response of </w:t>
      </w:r>
      <w:r w:rsidR="009D35D8" w:rsidRPr="009D35D8">
        <w:rPr>
          <w:i/>
        </w:rPr>
        <w:t>E. camaldulensis</w:t>
      </w:r>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E. camaldulensis</w:t>
      </w:r>
      <w:r>
        <w:t xml:space="preserve"> responded favourably to waterlogging in this study. This growth response concurs with the results of previous studies </w:t>
      </w:r>
      <w:r>
        <w:fldChar w:fldCharType="begin" w:fldLock="1"/>
      </w:r>
      <w:r w:rsidR="00AC45E3">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and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AC45E3">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et al.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E. camaldulensis</w:t>
      </w:r>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C. cunninghamiana</w:t>
      </w:r>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C. cunninghamiana</w:t>
      </w:r>
      <w:r>
        <w:t xml:space="preserve">. </w:t>
      </w:r>
    </w:p>
    <w:p w14:paraId="79047A07" w14:textId="70688F20"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E. camaldulensis</w:t>
      </w:r>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C. cunninghamiana</w:t>
      </w:r>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 xml:space="preserve">(Birouste et al. </w:t>
      </w:r>
      <w:r w:rsidRPr="008E7C71">
        <w:rPr>
          <w:noProof/>
        </w:rPr>
        <w:lastRenderedPageBreak/>
        <w:t>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aerenchymous root tissue </w:t>
      </w:r>
      <w:r>
        <w:fldChar w:fldCharType="begin" w:fldLock="1"/>
      </w:r>
      <w:r w:rsidR="00AC45E3">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et al.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Suberization of root hypodermal tissue often occurs under waterlogging as a means of reducing radial oxygen loss </w:t>
      </w:r>
      <w:r>
        <w:fldChar w:fldCharType="begin" w:fldLock="1"/>
      </w:r>
      <w:r w:rsidR="00AC45E3">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et al. 2000; De Simone et al.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E. camaldulensis</w:t>
      </w:r>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rsidR="00AC45E3">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et al.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and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Liquidambar styraciflua</w:t>
      </w:r>
      <w:r>
        <w:rPr>
          <w:i/>
        </w:rPr>
        <w:t xml:space="preserve"> or Pinus strobus </w:t>
      </w:r>
      <w:r w:rsidRPr="008C5946">
        <w:t>fRDMC</w:t>
      </w:r>
      <w:r>
        <w:rPr>
          <w:i/>
        </w:rPr>
        <w:t xml:space="preserve"> </w:t>
      </w:r>
      <w:r>
        <w:fldChar w:fldCharType="begin" w:fldLock="1"/>
      </w:r>
      <w:r w:rsidR="00AC45E3">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and Berntson 2001; Iversen et al.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r w:rsidRPr="008C5946">
        <w:rPr>
          <w:i/>
        </w:rPr>
        <w:t>Betula alleghaniensis</w:t>
      </w:r>
      <w:r>
        <w:t xml:space="preserve"> </w:t>
      </w:r>
      <w:r>
        <w:fldChar w:fldCharType="begin" w:fldLock="1"/>
      </w:r>
      <w:r w:rsidR="00AC45E3">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and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fRDMC in cotton </w:t>
      </w:r>
      <w:r>
        <w:fldChar w:fldCharType="begin" w:fldLock="1"/>
      </w:r>
      <w:r w:rsidR="00AC45E3">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et al.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C. cunninghamiana</w:t>
      </w:r>
      <w:r w:rsidR="00E144D8">
        <w:t xml:space="preserve"> irrespective of waterlogging treatment</w:t>
      </w:r>
      <w:r>
        <w:t>.</w:t>
      </w:r>
    </w:p>
    <w:p w14:paraId="1CCD2E82" w14:textId="77777777" w:rsidR="00A77CCE" w:rsidRDefault="00B77E96" w:rsidP="00B77E96">
      <w:pPr>
        <w:spacing w:line="360" w:lineRule="auto"/>
        <w:jc w:val="both"/>
        <w:rPr>
          <w:ins w:id="56" w:author="Faculty of Science" w:date="2016-05-02T12:20:00Z"/>
        </w:rPr>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C. cunninghamiana</w:t>
      </w:r>
      <w:r>
        <w:t xml:space="preserve"> was the only species for which e</w:t>
      </w:r>
      <w:r w:rsidR="00B10AB2" w:rsidRPr="00CC3070">
        <w:t>CO</w:t>
      </w:r>
      <w:r w:rsidR="00B10AB2" w:rsidRPr="00F24FF9">
        <w:rPr>
          <w:vertAlign w:val="subscript"/>
        </w:rPr>
        <w:t>2</w:t>
      </w:r>
      <w:r>
        <w:t xml:space="preserve"> altered biomass accumulation, and </w:t>
      </w:r>
      <w:r w:rsidR="0047528C">
        <w:t>suppression of this response to eCO</w:t>
      </w:r>
      <w:r w:rsidR="0047528C" w:rsidRPr="005262DE">
        <w:rPr>
          <w:vertAlign w:val="subscript"/>
        </w:rPr>
        <w:t>2</w:t>
      </w:r>
      <w:r>
        <w:t xml:space="preserve"> was observed following the </w:t>
      </w:r>
      <w:r w:rsidR="0047528C">
        <w:t xml:space="preserve">recovery </w:t>
      </w:r>
      <w:r>
        <w:t xml:space="preserve">period. Although we made no analysis of nodulation rates, nodulation </w:t>
      </w:r>
      <w:r w:rsidR="008C5946">
        <w:t xml:space="preserve">of </w:t>
      </w:r>
      <w:r w:rsidR="008C5946" w:rsidRPr="009D35D8">
        <w:rPr>
          <w:i/>
        </w:rPr>
        <w:t>C. cunninghamiana</w:t>
      </w:r>
      <w:r w:rsidR="008C5946">
        <w:t xml:space="preserve"> </w:t>
      </w:r>
      <w:r>
        <w:t xml:space="preserve">by the nitrogen fixing ascomycete </w:t>
      </w:r>
      <w:r w:rsidRPr="00E91143">
        <w:rPr>
          <w:i/>
        </w:rPr>
        <w:t>Frankia</w:t>
      </w:r>
      <w:r>
        <w:t xml:space="preserve"> is known to be highest under well aerated soil conditions </w:t>
      </w:r>
      <w:r>
        <w:fldChar w:fldCharType="begin" w:fldLock="1"/>
      </w:r>
      <w:r w:rsidR="00AC45E3">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et al.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AC45E3">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et al.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C. cunninghamiana</w:t>
      </w:r>
      <w:r w:rsidR="00BB6734">
        <w:t xml:space="preserve"> is a highly effective agent of ‘biogeomorphic succession’ in fluvial landscape of south-eastern Australia – that is, it facilitates the creation and stabilisation of fluvial landforms</w:t>
      </w:r>
      <w:r w:rsidR="00051B71">
        <w:t xml:space="preserve"> </w:t>
      </w:r>
      <w:r w:rsidR="00051B71">
        <w:fldChar w:fldCharType="begin" w:fldLock="1"/>
      </w:r>
      <w:r w:rsidR="00AC45E3">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and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 xml:space="preserve">C. </w:t>
      </w:r>
      <w:r w:rsidR="000233E5" w:rsidRPr="002D5EA4">
        <w:rPr>
          <w:i/>
        </w:rPr>
        <w:lastRenderedPageBreak/>
        <w:t>cunninghamiana</w:t>
      </w:r>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C. cunninghamiana</w:t>
      </w:r>
      <w:r w:rsidR="00051B71">
        <w:t xml:space="preserve"> and </w:t>
      </w:r>
      <w:r w:rsidR="00051B71" w:rsidRPr="00CC3070">
        <w:rPr>
          <w:i/>
        </w:rPr>
        <w:t>A. floribunda</w:t>
      </w:r>
      <w:r w:rsidR="00051B71">
        <w:t xml:space="preserve">, which frequently </w:t>
      </w:r>
      <w:r w:rsidR="005531A9">
        <w:t xml:space="preserve">coexist </w:t>
      </w:r>
      <w:r w:rsidR="00051B71">
        <w:t>– may also result in compositional changes to riparian plant communities and associated changes in ecosystem functioning.</w:t>
      </w:r>
      <w:ins w:id="57" w:author="Faculty of Science" w:date="2016-05-02T12:20:00Z">
        <w:r w:rsidR="00A77CCE">
          <w:br/>
        </w:r>
      </w:ins>
    </w:p>
    <w:p w14:paraId="276C05F1" w14:textId="77777777" w:rsidR="00EA7FD0" w:rsidRDefault="00A77CCE" w:rsidP="00B77E96">
      <w:pPr>
        <w:spacing w:line="360" w:lineRule="auto"/>
        <w:jc w:val="both"/>
        <w:rPr>
          <w:ins w:id="58" w:author="Faculty of Science" w:date="2016-05-02T14:23:00Z"/>
        </w:rPr>
      </w:pPr>
      <w:commentRangeStart w:id="59"/>
      <w:ins w:id="60" w:author="Faculty of Science" w:date="2016-05-02T12:22:00Z">
        <w:r>
          <w:t>An</w:t>
        </w:r>
        <w:commentRangeEnd w:id="59"/>
        <w:r>
          <w:rPr>
            <w:rStyle w:val="CommentReference"/>
          </w:rPr>
          <w:commentReference w:id="59"/>
        </w:r>
        <w:r>
          <w:t xml:space="preserve"> important concern in making</w:t>
        </w:r>
      </w:ins>
      <w:ins w:id="61" w:author="Faculty of Science" w:date="2016-05-02T12:23:00Z">
        <w:r>
          <w:t xml:space="preserve"> such</w:t>
        </w:r>
      </w:ins>
      <w:ins w:id="62" w:author="Faculty of Science" w:date="2016-05-02T12:22:00Z">
        <w:r>
          <w:t xml:space="preserve"> </w:t>
        </w:r>
      </w:ins>
      <w:ins w:id="63" w:author="Faculty of Science" w:date="2016-05-02T12:23:00Z">
        <w:r>
          <w:t>ecological</w:t>
        </w:r>
      </w:ins>
      <w:ins w:id="64" w:author="Faculty of Science" w:date="2016-05-02T12:22:00Z">
        <w:r>
          <w:t xml:space="preserve"> interpretations from </w:t>
        </w:r>
      </w:ins>
      <w:del w:id="65" w:author="Faculty of Science" w:date="2016-05-02T12:20:00Z">
        <w:r w:rsidR="00051B71" w:rsidDel="00A77CCE">
          <w:delText xml:space="preserve">  </w:delText>
        </w:r>
      </w:del>
      <w:ins w:id="66" w:author="Faculty of Science" w:date="2016-05-02T12:23:00Z">
        <w:r>
          <w:t>manipulative glasshouse experiments is the extent to which field conditions are</w:t>
        </w:r>
      </w:ins>
      <w:ins w:id="67" w:author="Faculty of Science" w:date="2016-05-02T12:39:00Z">
        <w:r w:rsidR="00B7711F">
          <w:t xml:space="preserve"> properly</w:t>
        </w:r>
      </w:ins>
      <w:ins w:id="68" w:author="Faculty of Science" w:date="2016-05-02T12:23:00Z">
        <w:r>
          <w:t xml:space="preserve"> represented</w:t>
        </w:r>
      </w:ins>
      <w:ins w:id="69" w:author="Faculty of Science" w:date="2016-05-02T12:39:00Z">
        <w:r w:rsidR="00B7711F">
          <w:t xml:space="preserve"> by the experimental design</w:t>
        </w:r>
      </w:ins>
      <w:ins w:id="70" w:author="Faculty of Science" w:date="2016-05-02T12:23:00Z">
        <w:r>
          <w:t>.</w:t>
        </w:r>
      </w:ins>
      <w:ins w:id="71" w:author="Faculty of Science" w:date="2016-05-02T12:24:00Z">
        <w:r>
          <w:t xml:space="preserve"> Replication is </w:t>
        </w:r>
      </w:ins>
      <w:ins w:id="72" w:author="Faculty of Science" w:date="2016-05-02T12:27:00Z">
        <w:r>
          <w:t>an</w:t>
        </w:r>
      </w:ins>
      <w:ins w:id="73" w:author="Faculty of Science" w:date="2016-05-02T12:24:00Z">
        <w:r>
          <w:t xml:space="preserve"> obvious issue</w:t>
        </w:r>
      </w:ins>
      <w:ins w:id="74" w:author="Faculty of Science" w:date="2016-05-02T12:38:00Z">
        <w:r w:rsidR="00B7711F">
          <w:t>:</w:t>
        </w:r>
      </w:ins>
      <w:ins w:id="75" w:author="Faculty of Science" w:date="2016-05-02T12:31:00Z">
        <w:r w:rsidR="00B7711F">
          <w:t xml:space="preserve"> </w:t>
        </w:r>
      </w:ins>
      <w:ins w:id="76" w:author="Faculty of Science" w:date="2016-05-02T12:38:00Z">
        <w:r w:rsidR="00B7711F">
          <w:t>a</w:t>
        </w:r>
      </w:ins>
      <w:ins w:id="77" w:author="Faculty of Science" w:date="2016-05-02T12:30:00Z">
        <w:r>
          <w:t>n experiment conducted at a single location at a single time point does not necessarily provide the basis for making ge</w:t>
        </w:r>
        <w:r w:rsidR="002144E0">
          <w:t xml:space="preserve">neral inferences about ecology. </w:t>
        </w:r>
      </w:ins>
      <w:ins w:id="78" w:author="Faculty of Science" w:date="2016-05-02T12:54:00Z">
        <w:r w:rsidR="00E21412">
          <w:t xml:space="preserve">Irradiance is likely to be the most important uncontrolled environmental factor influencing the </w:t>
        </w:r>
      </w:ins>
      <w:ins w:id="79" w:author="Faculty of Science" w:date="2016-05-02T12:55:00Z">
        <w:r w:rsidR="00E21412">
          <w:t>experimental results.</w:t>
        </w:r>
      </w:ins>
      <w:ins w:id="80" w:author="Faculty of Science" w:date="2016-05-02T12:54:00Z">
        <w:r w:rsidR="00E21412">
          <w:t xml:space="preserve"> </w:t>
        </w:r>
      </w:ins>
      <w:ins w:id="81" w:author="Faculty of Science" w:date="2016-05-02T12:59:00Z">
        <w:r w:rsidR="00E21412">
          <w:t>Stronger</w:t>
        </w:r>
      </w:ins>
      <w:ins w:id="82" w:author="Faculty of Science" w:date="2016-05-02T12:54:00Z">
        <w:r w:rsidR="00E21412">
          <w:t xml:space="preserve"> irradiance would </w:t>
        </w:r>
      </w:ins>
      <w:ins w:id="83" w:author="Faculty of Science" w:date="2016-05-02T12:59:00Z">
        <w:r w:rsidR="00E21412">
          <w:t xml:space="preserve">likely </w:t>
        </w:r>
      </w:ins>
      <w:ins w:id="84" w:author="Faculty of Science" w:date="2016-05-02T12:56:00Z">
        <w:r w:rsidR="00E21412">
          <w:t>strengthen</w:t>
        </w:r>
      </w:ins>
      <w:ins w:id="85" w:author="Faculty of Science" w:date="2016-05-02T12:55:00Z">
        <w:r w:rsidR="00E21412">
          <w:t xml:space="preserve"> the </w:t>
        </w:r>
      </w:ins>
      <w:ins w:id="86" w:author="Faculty of Science" w:date="2016-05-02T12:59:00Z">
        <w:r w:rsidR="00E21412">
          <w:t xml:space="preserve">stimulating </w:t>
        </w:r>
      </w:ins>
      <w:ins w:id="87" w:author="Faculty of Science" w:date="2016-05-02T12:55:00Z">
        <w:r w:rsidR="00E21412">
          <w:t xml:space="preserve">effect of </w:t>
        </w:r>
      </w:ins>
      <w:ins w:id="88" w:author="Faculty of Science" w:date="2016-05-02T12:59:00Z">
        <w:r w:rsidR="00E21412">
          <w:t>e</w:t>
        </w:r>
      </w:ins>
      <w:ins w:id="89" w:author="Faculty of Science" w:date="2016-05-02T12:54:00Z">
        <w:r w:rsidR="00E21412">
          <w:t>CO</w:t>
        </w:r>
        <w:r w:rsidR="00E21412" w:rsidRPr="00E21412">
          <w:rPr>
            <w:vertAlign w:val="subscript"/>
            <w:rPrChange w:id="90" w:author="Faculty of Science" w:date="2016-05-02T12:56:00Z">
              <w:rPr/>
            </w:rPrChange>
          </w:rPr>
          <w:t>2</w:t>
        </w:r>
        <w:r w:rsidR="00E21412">
          <w:t xml:space="preserve"> on </w:t>
        </w:r>
      </w:ins>
      <w:ins w:id="91" w:author="Faculty of Science" w:date="2016-05-02T12:58:00Z">
        <w:r w:rsidR="00E21412">
          <w:t>carbon assimilation</w:t>
        </w:r>
      </w:ins>
      <w:ins w:id="92" w:author="Faculty of Science" w:date="2016-05-02T12:54:00Z">
        <w:r w:rsidR="00E21412">
          <w:t>, and potentially exacerbate difference</w:t>
        </w:r>
      </w:ins>
      <w:ins w:id="93" w:author="Faculty of Science" w:date="2016-05-02T12:58:00Z">
        <w:r w:rsidR="00E21412">
          <w:t>s</w:t>
        </w:r>
      </w:ins>
      <w:ins w:id="94" w:author="Faculty of Science" w:date="2016-05-02T12:54:00Z">
        <w:r w:rsidR="00E21412">
          <w:t xml:space="preserve"> in growth</w:t>
        </w:r>
      </w:ins>
      <w:ins w:id="95" w:author="Faculty of Science" w:date="2016-05-02T12:58:00Z">
        <w:r w:rsidR="00E21412">
          <w:t xml:space="preserve"> rates</w:t>
        </w:r>
      </w:ins>
      <w:ins w:id="96" w:author="Faculty of Science" w:date="2016-05-02T12:54:00Z">
        <w:r w:rsidR="00E21412">
          <w:t xml:space="preserve"> </w:t>
        </w:r>
      </w:ins>
      <w:ins w:id="97" w:author="Faculty of Science" w:date="2016-05-02T12:56:00Z">
        <w:r w:rsidR="00E21412">
          <w:t xml:space="preserve">between </w:t>
        </w:r>
      </w:ins>
      <w:ins w:id="98" w:author="Faculty of Science" w:date="2016-05-02T12:57:00Z">
        <w:r w:rsidR="00E21412">
          <w:t>plants</w:t>
        </w:r>
      </w:ins>
      <w:ins w:id="99" w:author="Faculty of Science" w:date="2016-05-02T12:58:00Z">
        <w:r w:rsidR="00E21412">
          <w:t xml:space="preserve"> </w:t>
        </w:r>
        <w:r w:rsidR="00E21412">
          <w:t>growing in aerated soil</w:t>
        </w:r>
        <w:r w:rsidR="00E21412">
          <w:t xml:space="preserve"> and those</w:t>
        </w:r>
      </w:ins>
      <w:ins w:id="100" w:author="Faculty of Science" w:date="2016-05-02T12:57:00Z">
        <w:r w:rsidR="00E21412">
          <w:t xml:space="preserve"> with metabolic limitations imposed by waterlogging. </w:t>
        </w:r>
      </w:ins>
      <w:ins w:id="101" w:author="Faculty of Science" w:date="2016-05-02T13:02:00Z">
        <w:r w:rsidR="00653721">
          <w:t xml:space="preserve">As the experiment was conducted primarily over the austral winter and spring (June to November), </w:t>
        </w:r>
      </w:ins>
      <w:ins w:id="102" w:author="Faculty of Science" w:date="2016-05-02T13:03:00Z">
        <w:r w:rsidR="00653721">
          <w:t>the effect sizes found here may therefore be reduced compared with summer light conditions.</w:t>
        </w:r>
      </w:ins>
      <w:ins w:id="103" w:author="Faculty of Science" w:date="2016-05-02T14:16:00Z">
        <w:r w:rsidR="00EA7FD0">
          <w:t xml:space="preserve"> </w:t>
        </w:r>
      </w:ins>
    </w:p>
    <w:p w14:paraId="779AABA1" w14:textId="1B414A49" w:rsidR="00870FFE" w:rsidRDefault="00EA7FD0" w:rsidP="00870FFE">
      <w:pPr>
        <w:spacing w:line="360" w:lineRule="auto"/>
        <w:jc w:val="both"/>
        <w:rPr>
          <w:ins w:id="104" w:author="Faculty of Science" w:date="2016-05-02T14:35:00Z"/>
        </w:rPr>
      </w:pPr>
      <w:ins w:id="105" w:author="Faculty of Science" w:date="2016-05-02T14:23:00Z">
        <w:r>
          <w:t>In the field, riparian plant communities are exposed to cyclical wetting and drying</w:t>
        </w:r>
      </w:ins>
      <w:ins w:id="106" w:author="Faculty of Science" w:date="2016-05-02T14:24:00Z">
        <w:r>
          <w:t xml:space="preserve">, with compounding effects on component populations. </w:t>
        </w:r>
      </w:ins>
      <w:ins w:id="107" w:author="Faculty of Science" w:date="2016-05-02T14:27:00Z">
        <w:r w:rsidR="00870FFE">
          <w:t xml:space="preserve">Seedlings are less likely to be exposed to multiple waterlogging events, however, so </w:t>
        </w:r>
      </w:ins>
      <w:ins w:id="108" w:author="Faculty of Science" w:date="2016-05-02T14:28:00Z">
        <w:r w:rsidR="00870FFE">
          <w:t xml:space="preserve">replicating </w:t>
        </w:r>
      </w:ins>
      <w:ins w:id="109" w:author="Faculty of Science" w:date="2016-05-02T14:27:00Z">
        <w:r w:rsidR="00870FFE">
          <w:t xml:space="preserve">this aspect of </w:t>
        </w:r>
      </w:ins>
      <w:ins w:id="110" w:author="Faculty of Science" w:date="2016-05-02T14:28:00Z">
        <w:r w:rsidR="00870FFE">
          <w:t xml:space="preserve">the </w:t>
        </w:r>
      </w:ins>
      <w:ins w:id="111" w:author="Faculty of Science" w:date="2016-05-02T14:27:00Z">
        <w:r w:rsidR="00870FFE">
          <w:t xml:space="preserve">riparian </w:t>
        </w:r>
      </w:ins>
      <w:ins w:id="112" w:author="Faculty of Science" w:date="2016-05-02T14:28:00Z">
        <w:r w:rsidR="00870FFE">
          <w:t>environment was of minor concern here.</w:t>
        </w:r>
      </w:ins>
      <w:ins w:id="113" w:author="Faculty of Science" w:date="2016-05-02T14:40:00Z">
        <w:r w:rsidR="00095CE3">
          <w:t xml:space="preserve"> </w:t>
        </w:r>
      </w:ins>
      <w:ins w:id="114" w:author="Faculty of Science" w:date="2016-05-02T14:16:00Z">
        <w:r>
          <w:t>Other factors such as constraints</w:t>
        </w:r>
      </w:ins>
      <w:ins w:id="115" w:author="Faculty of Science" w:date="2016-05-02T14:19:00Z">
        <w:r>
          <w:t xml:space="preserve"> by pots</w:t>
        </w:r>
      </w:ins>
      <w:ins w:id="116" w:author="Faculty of Science" w:date="2016-05-02T14:16:00Z">
        <w:r>
          <w:t xml:space="preserve"> on root spread</w:t>
        </w:r>
      </w:ins>
      <w:ins w:id="117" w:author="Faculty of Science" w:date="2016-05-02T14:17:00Z">
        <w:r>
          <w:t>, nutrient supplementation</w:t>
        </w:r>
      </w:ins>
      <w:ins w:id="118" w:author="Faculty of Science" w:date="2016-05-02T14:16:00Z">
        <w:r>
          <w:t xml:space="preserve"> and the</w:t>
        </w:r>
      </w:ins>
      <w:ins w:id="119" w:author="Faculty of Science" w:date="2016-05-02T14:18:00Z">
        <w:r>
          <w:t xml:space="preserve"> </w:t>
        </w:r>
      </w:ins>
      <w:ins w:id="120" w:author="Faculty of Science" w:date="2016-05-02T14:16:00Z">
        <w:r>
          <w:t>lack of</w:t>
        </w:r>
      </w:ins>
      <w:ins w:id="121" w:author="Faculty of Science" w:date="2016-05-02T14:18:00Z">
        <w:r>
          <w:t xml:space="preserve"> interaction </w:t>
        </w:r>
      </w:ins>
      <w:ins w:id="122" w:author="Faculty of Science" w:date="2016-05-02T14:21:00Z">
        <w:r>
          <w:t xml:space="preserve">between study individuals and </w:t>
        </w:r>
      </w:ins>
      <w:ins w:id="123" w:author="Faculty of Science" w:date="2016-05-02T14:18:00Z">
        <w:r>
          <w:t>other organisms</w:t>
        </w:r>
      </w:ins>
      <w:ins w:id="124" w:author="Faculty of Science" w:date="2016-05-02T14:21:00Z">
        <w:r w:rsidR="00095CE3">
          <w:t xml:space="preserve"> </w:t>
        </w:r>
      </w:ins>
      <w:ins w:id="125" w:author="Faculty of Science" w:date="2016-05-02T14:43:00Z">
        <w:r w:rsidR="00095CE3">
          <w:t>may limit the scope of inference able to be made from this study, however</w:t>
        </w:r>
      </w:ins>
      <w:ins w:id="126" w:author="Faculty of Science" w:date="2016-05-02T14:18:00Z">
        <w:r w:rsidR="00095CE3">
          <w:t>.</w:t>
        </w:r>
      </w:ins>
      <w:ins w:id="127" w:author="Faculty of Science" w:date="2016-05-02T14:47:00Z">
        <w:r w:rsidR="00C804B3">
          <w:t xml:space="preserve"> </w:t>
        </w:r>
      </w:ins>
      <w:ins w:id="128" w:author="Faculty of Science" w:date="2016-05-02T14:35:00Z">
        <w:r w:rsidR="00870FFE">
          <w:t>While open air field setups such as FACE (free air CO</w:t>
        </w:r>
        <w:r w:rsidR="00870FFE" w:rsidRPr="00E84720">
          <w:rPr>
            <w:vertAlign w:val="subscript"/>
          </w:rPr>
          <w:t>2</w:t>
        </w:r>
        <w:r w:rsidR="00870FFE">
          <w:t xml:space="preserve"> enrichment) experiments </w:t>
        </w:r>
      </w:ins>
      <w:ins w:id="129" w:author="Faculty of Science" w:date="2016-05-02T14:37:00Z">
        <w:r w:rsidR="00095CE3">
          <w:fldChar w:fldCharType="begin" w:fldLock="1"/>
        </w:r>
      </w:ins>
      <w:r w:rsidR="009D6C16">
        <w:instrText>ADDIN CSL_CITATION { "citationItems" : [ { "id" : "ITEM-1", "itemData" : { "DOI" : "10.1146/annurev-ecolsys-102209-144647", "ISBN" : "1543-592X\\r978-0-8243-1442-2", "ISSN" : "1543-592X", "abstract" : "Free-air CO2 enrichment (FACE) experiments have provided novel insights into the ecological mechanisms controlling the cycling and storage of carbon in terrestrial ecosystems and contribute to our ability to project how ecosystems respond to increasing CO2 in the Earth's atmosphere. Important lessons emerge by evaluating a set of hypotheses that initially guided the design and longevity of forested FACE experiments. Net primary productivity is increased by elevated CO2, but the response can diminish over time. Carbon accumulation is driven by the distribution of carbon among plant and soil components with differing turnover rates and by interactions between the carbon and nitrogen cycles. Plant community structure may change, but elevated CO2 has only minor effects on microbial community structure. FACE results provide a strong foundation for next-generation experiments in unexplored ecosystems and inform coupled climate-biogeochemical models of the ecological mechanisms controlling ecosystem response to the rising atmospheric CO2 concentration.", "author" : [ { "dropping-particle" : "", "family" : "Norby", "given" : "Richard J.", "non-dropping-particle" : "", "parse-names" : false, "suffix" : "" }, { "dropping-particle" : "", "family" : "Zak", "given" : "Donald R.", "non-dropping-particle" : "", "parse-names" : false, "suffix" : "" } ], "container-title" : "Annual Review of Ecology, Evolution, and Systematics", "id" : "ITEM-1", "issue" : "1", "issued" : { "date-parts" : [ [ "2011" ] ] }, "page" : "181-203", "title" : "Ecological lessons from free air CO2 enrichment (FACE) experiments", "type" : "article-journal", "volume" : "42" }, "uris" : [ "http://www.mendeley.com/documents/?uuid=79e507f1-5933-4054-8792-5f5b31126418" ] } ], "mendeley" : { "formattedCitation" : "(Norby and Zak 2011)", "plainTextFormattedCitation" : "(Norby and Zak 2011)", "previouslyFormattedCitation" : "(Norby and Zak 2011)" }, "properties" : { "noteIndex" : 0 }, "schema" : "https://github.com/citation-style-language/schema/raw/master/csl-citation.json" }</w:instrText>
      </w:r>
      <w:r w:rsidR="00095CE3">
        <w:fldChar w:fldCharType="separate"/>
      </w:r>
      <w:r w:rsidR="00095CE3" w:rsidRPr="00095CE3">
        <w:rPr>
          <w:noProof/>
        </w:rPr>
        <w:t>(Norby and Zak 2011)</w:t>
      </w:r>
      <w:ins w:id="130" w:author="Faculty of Science" w:date="2016-05-02T14:37:00Z">
        <w:r w:rsidR="00095CE3">
          <w:fldChar w:fldCharType="end"/>
        </w:r>
        <w:r w:rsidR="00095CE3">
          <w:t xml:space="preserve"> </w:t>
        </w:r>
      </w:ins>
      <w:ins w:id="131" w:author="Faculty of Science" w:date="2016-05-02T14:35:00Z">
        <w:r w:rsidR="00870FFE">
          <w:t xml:space="preserve">would </w:t>
        </w:r>
        <w:r w:rsidR="00870FFE">
          <w:t xml:space="preserve">provide </w:t>
        </w:r>
        <w:r w:rsidR="00095CE3">
          <w:t xml:space="preserve">a greater degree of realism, </w:t>
        </w:r>
      </w:ins>
      <w:ins w:id="132" w:author="Faculty of Science" w:date="2016-05-02T14:37:00Z">
        <w:r w:rsidR="00095CE3">
          <w:t>the scale of such approaches</w:t>
        </w:r>
      </w:ins>
      <w:ins w:id="133" w:author="Faculty of Science" w:date="2016-05-02T14:38:00Z">
        <w:r w:rsidR="00095CE3">
          <w:t xml:space="preserve"> typically</w:t>
        </w:r>
      </w:ins>
      <w:ins w:id="134" w:author="Faculty of Science" w:date="2016-05-02T14:37:00Z">
        <w:r w:rsidR="00095CE3">
          <w:t xml:space="preserve"> limits the ability to construct manipulative experiments. </w:t>
        </w:r>
      </w:ins>
      <w:ins w:id="135" w:author="Faculty of Science" w:date="2016-05-02T14:38:00Z">
        <w:r w:rsidR="00095CE3">
          <w:t xml:space="preserve">Glasshouse experiments focused on individual plants grown in pots are able to provide data which would not be feasible to obtain </w:t>
        </w:r>
      </w:ins>
      <w:ins w:id="136" w:author="Faculty of Science" w:date="2016-05-02T14:39:00Z">
        <w:r w:rsidR="00095CE3">
          <w:t xml:space="preserve">using free air setups, either because the methods are too destructive, manipulations can not be made, or the extensive funding required to construct </w:t>
        </w:r>
      </w:ins>
      <w:ins w:id="137" w:author="Faculty of Science" w:date="2016-05-02T14:40:00Z">
        <w:r w:rsidR="00095CE3">
          <w:t>infrastructure</w:t>
        </w:r>
      </w:ins>
      <w:ins w:id="138" w:author="Faculty of Science" w:date="2016-05-02T14:39:00Z">
        <w:r w:rsidR="00095CE3">
          <w:t xml:space="preserve"> </w:t>
        </w:r>
      </w:ins>
      <w:ins w:id="139" w:author="Faculty of Science" w:date="2016-05-02T14:40:00Z">
        <w:r w:rsidR="00095CE3">
          <w:t>in the system of interest is not available.</w:t>
        </w:r>
      </w:ins>
    </w:p>
    <w:p w14:paraId="3746E4E8" w14:textId="52348DB9" w:rsidR="00E144D8" w:rsidDel="00B7711F" w:rsidRDefault="00E144D8" w:rsidP="00B77E96">
      <w:pPr>
        <w:spacing w:line="360" w:lineRule="auto"/>
        <w:jc w:val="both"/>
        <w:rPr>
          <w:del w:id="140" w:author="Faculty of Science" w:date="2016-05-02T12:30:00Z"/>
        </w:rPr>
      </w:pP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516639E2"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 xml:space="preserve">tree seedlings. The relative </w:t>
      </w:r>
      <w:r>
        <w:lastRenderedPageBreak/>
        <w:t>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w:t>
      </w:r>
      <w:ins w:id="141" w:author="Faculty of Science" w:date="2016-03-04T12:51:00Z">
        <w:r w:rsidR="000F400F">
          <w:t xml:space="preserve"> on woody plants</w:t>
        </w:r>
      </w:ins>
      <w:r>
        <w:t xml:space="preserve">; notably, the outcome for </w:t>
      </w:r>
      <w:r w:rsidR="009D35D8" w:rsidRPr="009D35D8">
        <w:rPr>
          <w:i/>
        </w:rPr>
        <w:t>C. cunninghamiana</w:t>
      </w:r>
      <w:r>
        <w:t xml:space="preserve"> concurs with that found for </w:t>
      </w:r>
      <w:r w:rsidRPr="00DE0F23">
        <w:rPr>
          <w:i/>
        </w:rPr>
        <w:t>Taxodium distichum</w:t>
      </w:r>
      <w:r>
        <w:t xml:space="preserve">, a flood tolerant colonist of alluvial riparian areas in the south eastern United States </w:t>
      </w:r>
      <w:r>
        <w:fldChar w:fldCharType="begin" w:fldLock="1"/>
      </w:r>
      <w:r w:rsidR="00AC45E3">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ins w:id="142" w:author="Faculty of Science" w:date="2016-05-02T14:45:00Z">
        <w:r w:rsidR="00095CE3">
          <w:t xml:space="preserve">If it occurs in the field, </w:t>
        </w:r>
      </w:ins>
      <w:del w:id="143" w:author="Faculty of Science" w:date="2016-05-02T14:45:00Z">
        <w:r w:rsidR="008C5946" w:rsidDel="00095CE3">
          <w:delText xml:space="preserve">Blunting </w:delText>
        </w:r>
      </w:del>
      <w:ins w:id="144" w:author="Faculty of Science" w:date="2016-05-02T14:45:00Z">
        <w:r w:rsidR="00C804B3">
          <w:t>impairment</w:t>
        </w:r>
        <w:r w:rsidR="00095CE3">
          <w:t xml:space="preserve"> </w:t>
        </w:r>
      </w:ins>
      <w:r w:rsidR="008C5946">
        <w:t>of e</w:t>
      </w:r>
      <w:r w:rsidR="00B10AB2" w:rsidRPr="00CC3070">
        <w:t>CO</w:t>
      </w:r>
      <w:r w:rsidR="00B10AB2" w:rsidRPr="00F24FF9">
        <w:rPr>
          <w:vertAlign w:val="subscript"/>
        </w:rPr>
        <w:t>2</w:t>
      </w:r>
      <w:r w:rsidR="008C5946">
        <w:t xml:space="preserve"> biomass stimulation in seedlings by waterlogging has the potential to alter demographics and structural dynamics in many Australian riparian communities</w:t>
      </w:r>
      <w:ins w:id="145" w:author="Faculty of Science" w:date="2016-05-02T14:48:00Z">
        <w:r w:rsidR="00C804B3">
          <w:t>,</w:t>
        </w:r>
      </w:ins>
      <w:r w:rsidR="00BA120D">
        <w:t xml:space="preserve"> especially</w:t>
      </w:r>
      <w:r w:rsidR="008C5946">
        <w:t xml:space="preserve"> where </w:t>
      </w:r>
      <w:r w:rsidR="008C5946" w:rsidRPr="009D35D8">
        <w:rPr>
          <w:i/>
        </w:rPr>
        <w:t>C. cunninghamiana</w:t>
      </w:r>
      <w:r w:rsidR="008C5946">
        <w:t xml:space="preserve"> is a keystone species </w:t>
      </w:r>
      <w:r w:rsidR="008C5946">
        <w:fldChar w:fldCharType="begin" w:fldLock="1"/>
      </w:r>
      <w:r w:rsidR="00AC45E3">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and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02B91AFE" w:rsidR="00B77E96" w:rsidRDefault="00B77E96" w:rsidP="00B77E96">
      <w:pPr>
        <w:spacing w:line="360" w:lineRule="auto"/>
        <w:jc w:val="both"/>
      </w:pPr>
      <w:r>
        <w:t>We would like to acknowledge Urvashi Lallu</w:t>
      </w:r>
      <w:r w:rsidR="009205EC">
        <w:t xml:space="preserve"> and </w:t>
      </w:r>
      <w:r>
        <w:t>Claire Laws for their help in the glasshouses</w:t>
      </w:r>
      <w:r w:rsidR="007318BB">
        <w:t xml:space="preserve">, and </w:t>
      </w:r>
      <w:r w:rsidR="00E05D0E">
        <w:t xml:space="preserve">Muhammad Masood </w:t>
      </w:r>
      <w:r w:rsidR="009205EC">
        <w:t xml:space="preserve">and </w:t>
      </w:r>
      <w:r w:rsidR="007318BB">
        <w:t>Anthony Manea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2D286631" w14:textId="77777777" w:rsidR="00BC4198" w:rsidRDefault="00BC4198" w:rsidP="00ED365A">
      <w:pPr>
        <w:tabs>
          <w:tab w:val="left" w:pos="6417"/>
        </w:tabs>
        <w:spacing w:line="360" w:lineRule="auto"/>
      </w:pPr>
    </w:p>
    <w:p w14:paraId="73D07A92" w14:textId="77777777" w:rsidR="00BC4198" w:rsidRDefault="00BC4198" w:rsidP="00ED365A">
      <w:pPr>
        <w:tabs>
          <w:tab w:val="left" w:pos="6417"/>
        </w:tabs>
        <w:spacing w:line="360" w:lineRule="auto"/>
      </w:pPr>
    </w:p>
    <w:p w14:paraId="7A6B636B" w14:textId="77777777" w:rsidR="00BC4198" w:rsidRDefault="00BC4198" w:rsidP="00ED365A">
      <w:pPr>
        <w:tabs>
          <w:tab w:val="left" w:pos="6417"/>
        </w:tabs>
        <w:spacing w:line="360" w:lineRule="auto"/>
      </w:pPr>
    </w:p>
    <w:p w14:paraId="186C3375" w14:textId="77777777" w:rsidR="00BC4198" w:rsidRDefault="00BC4198" w:rsidP="00ED365A">
      <w:pPr>
        <w:tabs>
          <w:tab w:val="left" w:pos="6417"/>
        </w:tabs>
        <w:spacing w:line="360" w:lineRule="auto"/>
      </w:pPr>
    </w:p>
    <w:p w14:paraId="4CF6C52E" w14:textId="77777777" w:rsidR="00BC4198" w:rsidRDefault="00BC4198" w:rsidP="00ED365A">
      <w:pPr>
        <w:tabs>
          <w:tab w:val="left" w:pos="6417"/>
        </w:tabs>
        <w:spacing w:line="360" w:lineRule="auto"/>
      </w:pPr>
    </w:p>
    <w:p w14:paraId="6BB9F75E" w14:textId="77777777" w:rsidR="00BC4198" w:rsidRDefault="00BC4198" w:rsidP="00ED365A">
      <w:pPr>
        <w:tabs>
          <w:tab w:val="left" w:pos="6417"/>
        </w:tabs>
        <w:spacing w:line="360" w:lineRule="auto"/>
      </w:pPr>
    </w:p>
    <w:p w14:paraId="5EF1FAF5" w14:textId="77777777" w:rsidR="00BC4198" w:rsidRDefault="00BC4198" w:rsidP="00ED365A">
      <w:pPr>
        <w:tabs>
          <w:tab w:val="left" w:pos="6417"/>
        </w:tabs>
        <w:spacing w:line="360" w:lineRule="auto"/>
      </w:pPr>
    </w:p>
    <w:p w14:paraId="32F80ED4" w14:textId="77777777" w:rsidR="00BC4198" w:rsidRDefault="00BC4198" w:rsidP="00ED365A">
      <w:pPr>
        <w:tabs>
          <w:tab w:val="left" w:pos="6417"/>
        </w:tabs>
        <w:spacing w:line="360" w:lineRule="auto"/>
      </w:pPr>
    </w:p>
    <w:p w14:paraId="7185511C" w14:textId="77777777" w:rsidR="00BC4198" w:rsidRDefault="00BC4198"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r>
        <w:t>REFERENCES</w:t>
      </w:r>
    </w:p>
    <w:p w14:paraId="706F6910" w14:textId="339153C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Ainsworth, E. a. &amp; Rogers, A. (2007) The response of photosynthesis and sto</w:t>
      </w:r>
      <w:r w:rsidR="006C1815">
        <w:rPr>
          <w:rFonts w:ascii="Calibri" w:hAnsi="Calibri"/>
          <w:noProof/>
          <w:sz w:val="22"/>
        </w:rPr>
        <w:t>matal conductance to rising [CO</w:t>
      </w:r>
      <w:r w:rsidRPr="006C1815">
        <w:rPr>
          <w:rFonts w:ascii="Calibri" w:hAnsi="Calibri"/>
          <w:noProof/>
          <w:sz w:val="22"/>
          <w:vertAlign w:val="subscript"/>
        </w:rPr>
        <w:t>2</w:t>
      </w:r>
      <w:r w:rsidRPr="00D716CB">
        <w:rPr>
          <w:rFonts w:ascii="Calibri" w:hAnsi="Calibri"/>
          <w:noProof/>
          <w:sz w:val="22"/>
        </w:rPr>
        <w:t xml:space="preserve">]: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w:t>
      </w:r>
      <w:r w:rsidRPr="00713DA3">
        <w:rPr>
          <w:rFonts w:ascii="Calibri" w:hAnsi="Calibri"/>
          <w:i/>
          <w:noProof/>
          <w:sz w:val="22"/>
        </w:rPr>
        <w:t>Senna reticulata</w:t>
      </w:r>
      <w:r w:rsidRPr="00D716CB">
        <w:rPr>
          <w:rFonts w:ascii="Calibri" w:hAnsi="Calibri"/>
          <w:noProof/>
          <w:sz w:val="22"/>
        </w:rPr>
        <w:t xml:space="preserve">,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387D5BA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 xml:space="preserve">Annual </w:t>
      </w:r>
      <w:r w:rsidR="006A1A49">
        <w:rPr>
          <w:rFonts w:ascii="Calibri" w:hAnsi="Calibri"/>
          <w:i/>
          <w:iCs/>
          <w:noProof/>
          <w:sz w:val="22"/>
        </w:rPr>
        <w:t>R</w:t>
      </w:r>
      <w:r w:rsidRPr="00D716CB">
        <w:rPr>
          <w:rFonts w:ascii="Calibri" w:hAnsi="Calibri"/>
          <w:i/>
          <w:iCs/>
          <w:noProof/>
          <w:sz w:val="22"/>
        </w:rPr>
        <w:t xml:space="preserve">eview of </w:t>
      </w:r>
      <w:r w:rsidR="006C1815">
        <w:rPr>
          <w:rFonts w:ascii="Calibri" w:hAnsi="Calibri"/>
          <w:i/>
          <w:iCs/>
          <w:noProof/>
          <w:sz w:val="22"/>
        </w:rPr>
        <w:t>P</w:t>
      </w:r>
      <w:r w:rsidRPr="00D716CB">
        <w:rPr>
          <w:rFonts w:ascii="Calibri" w:hAnsi="Calibri"/>
          <w:i/>
          <w:iCs/>
          <w:noProof/>
          <w:sz w:val="22"/>
        </w:rPr>
        <w:t xml:space="preserve">lant </w:t>
      </w:r>
      <w:r w:rsidR="006C1815">
        <w:rPr>
          <w:rFonts w:ascii="Calibri" w:hAnsi="Calibri"/>
          <w:i/>
          <w:iCs/>
          <w:noProof/>
          <w:sz w:val="22"/>
        </w:rPr>
        <w:t>B</w:t>
      </w:r>
      <w:r w:rsidRPr="00D716CB">
        <w:rPr>
          <w:rFonts w:ascii="Calibri" w:hAnsi="Calibri"/>
          <w:i/>
          <w:iCs/>
          <w:noProof/>
          <w:sz w:val="22"/>
        </w:rPr>
        <w:t>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3AFEE160"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w:t>
      </w:r>
      <w:r w:rsidR="00BF4F8D">
        <w:rPr>
          <w:rFonts w:ascii="Calibri" w:hAnsi="Calibri"/>
          <w:noProof/>
          <w:sz w:val="22"/>
        </w:rPr>
        <w:t>A</w:t>
      </w:r>
      <w:r w:rsidRPr="00D716CB">
        <w:rPr>
          <w:rFonts w:ascii="Calibri" w:hAnsi="Calibri"/>
          <w:noProof/>
          <w:sz w:val="22"/>
        </w:rPr>
        <w:t xml:space="preserve">.,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w:t>
      </w:r>
      <w:r w:rsidRPr="006C1815">
        <w:rPr>
          <w:rFonts w:ascii="Calibri" w:hAnsi="Calibri"/>
          <w:i/>
          <w:noProof/>
          <w:sz w:val="22"/>
        </w:rPr>
        <w:t>Alisma triviale</w:t>
      </w:r>
      <w:r w:rsidRPr="00D716CB">
        <w:rPr>
          <w:rFonts w:ascii="Calibri" w:hAnsi="Calibri"/>
          <w:noProof/>
          <w:sz w:val="22"/>
        </w:rPr>
        <w:t xml:space="preserv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w:t>
      </w:r>
      <w:r w:rsidRPr="006C1815">
        <w:rPr>
          <w:rFonts w:ascii="Calibri" w:hAnsi="Calibri"/>
          <w:i/>
          <w:noProof/>
          <w:sz w:val="22"/>
        </w:rPr>
        <w:t>Eucalyptus camaldulensis</w:t>
      </w:r>
      <w:r w:rsidRPr="00D716CB">
        <w:rPr>
          <w:rFonts w:ascii="Calibri" w:hAnsi="Calibri"/>
          <w:noProof/>
          <w:sz w:val="22"/>
        </w:rPr>
        <w:t xml:space="preserve"> and </w:t>
      </w:r>
      <w:r w:rsidRPr="006C1815">
        <w:rPr>
          <w:rFonts w:ascii="Calibri" w:hAnsi="Calibri"/>
          <w:i/>
          <w:noProof/>
          <w:sz w:val="22"/>
        </w:rPr>
        <w:t>Eucalyptus globulus</w:t>
      </w:r>
      <w:r w:rsidRPr="00D716CB">
        <w:rPr>
          <w:rFonts w:ascii="Calibri" w:hAnsi="Calibri"/>
          <w:noProof/>
          <w:sz w:val="22"/>
        </w:rPr>
        <w:t xml:space="preserve">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680B3E4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w:t>
      </w:r>
      <w:r w:rsidR="006C1815">
        <w:rPr>
          <w:rFonts w:ascii="Calibri" w:hAnsi="Calibri"/>
          <w:noProof/>
          <w:sz w:val="22"/>
        </w:rPr>
        <w:t>A</w:t>
      </w:r>
      <w:r w:rsidRPr="00D716CB">
        <w:rPr>
          <w:rFonts w:ascii="Calibri" w:hAnsi="Calibri"/>
          <w:noProof/>
          <w:sz w:val="22"/>
        </w:rPr>
        <w:t xml:space="preserve">.,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Woolfrey, A.R. &amp; Ladd, P.G. (2001) Habitat preference and reproductive traits of a major Australian riparian tree species (</w:t>
      </w:r>
      <w:r w:rsidRPr="006C1815">
        <w:rPr>
          <w:rFonts w:ascii="Calibri" w:hAnsi="Calibri"/>
          <w:i/>
          <w:noProof/>
          <w:sz w:val="22"/>
        </w:rPr>
        <w:t>Casuarina cunninghamiana</w:t>
      </w:r>
      <w:r w:rsidRPr="00D716CB">
        <w:rPr>
          <w:rFonts w:ascii="Calibri" w:hAnsi="Calibri"/>
          <w:noProof/>
          <w:sz w:val="22"/>
        </w:rPr>
        <w:t xml:space="preserve">).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t>TABLES</w:t>
      </w:r>
    </w:p>
    <w:p w14:paraId="5302110C" w14:textId="124D306F" w:rsidR="00E83E7E" w:rsidRDefault="00E83E7E" w:rsidP="00E83E7E">
      <w:pPr>
        <w:pStyle w:val="Caption"/>
        <w:keepNext/>
      </w:pPr>
      <w:r>
        <w:t xml:space="preserve">Table </w:t>
      </w:r>
      <w:fldSimple w:instr=" SEQ Table \* ARABIC ">
        <w:r>
          <w:rPr>
            <w:noProof/>
          </w:rPr>
          <w:t>1</w:t>
        </w:r>
      </w:fldSimple>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Casuarina cunninghamiana subsp. cunninghamiana</w:t>
            </w:r>
          </w:p>
        </w:tc>
        <w:tc>
          <w:tcPr>
            <w:tcW w:w="2254" w:type="dxa"/>
          </w:tcPr>
          <w:p w14:paraId="07CD753E" w14:textId="77777777" w:rsidR="00E83E7E" w:rsidRPr="009E3E0A" w:rsidRDefault="00E83E7E" w:rsidP="0084411D">
            <w:pPr>
              <w:spacing w:line="276" w:lineRule="auto"/>
              <w:rPr>
                <w:i/>
                <w:sz w:val="20"/>
              </w:rPr>
            </w:pPr>
            <w:r w:rsidRPr="009E3E0A">
              <w:rPr>
                <w:i/>
                <w:sz w:val="20"/>
              </w:rPr>
              <w:t>Eucalyptus camaldulensis subsp. camaldulensis</w:t>
            </w:r>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r w:rsidRPr="009E3E0A">
              <w:rPr>
                <w:sz w:val="20"/>
              </w:rPr>
              <w:t>Fabaceae</w:t>
            </w:r>
          </w:p>
        </w:tc>
        <w:tc>
          <w:tcPr>
            <w:tcW w:w="2254" w:type="dxa"/>
          </w:tcPr>
          <w:p w14:paraId="39E8E1C5" w14:textId="77777777" w:rsidR="00E83E7E" w:rsidRPr="009E3E0A" w:rsidRDefault="00E83E7E" w:rsidP="0084411D">
            <w:pPr>
              <w:spacing w:line="276" w:lineRule="auto"/>
              <w:rPr>
                <w:sz w:val="20"/>
              </w:rPr>
            </w:pPr>
            <w:r w:rsidRPr="009E3E0A">
              <w:rPr>
                <w:sz w:val="20"/>
              </w:rPr>
              <w:t>Casuarinaceae</w:t>
            </w:r>
          </w:p>
        </w:tc>
        <w:tc>
          <w:tcPr>
            <w:tcW w:w="2254" w:type="dxa"/>
          </w:tcPr>
          <w:p w14:paraId="362A21CD" w14:textId="77777777" w:rsidR="00E83E7E" w:rsidRPr="009E3E0A" w:rsidRDefault="00E83E7E" w:rsidP="0084411D">
            <w:pPr>
              <w:spacing w:line="276" w:lineRule="auto"/>
              <w:rPr>
                <w:sz w:val="20"/>
              </w:rPr>
            </w:pPr>
            <w:r w:rsidRPr="009E3E0A">
              <w:rPr>
                <w:sz w:val="20"/>
              </w:rPr>
              <w:t>Myrtaceae</w:t>
            </w:r>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rheophyte.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Obligate rheophyte.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Obligate rheophyte.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r w:rsidRPr="009E3E0A">
              <w:rPr>
                <w:sz w:val="20"/>
              </w:rPr>
              <w:t xml:space="preserve">Nodulated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r w:rsidRPr="009E3E0A">
              <w:rPr>
                <w:sz w:val="20"/>
              </w:rPr>
              <w:t xml:space="preserve">Nodulated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r w:rsidRPr="009E3E0A">
              <w:rPr>
                <w:sz w:val="20"/>
              </w:rPr>
              <w:t>Biogeomorphic effect</w:t>
            </w:r>
            <w:r>
              <w:rPr>
                <w:sz w:val="20"/>
              </w:rPr>
              <w:t>s</w:t>
            </w:r>
          </w:p>
        </w:tc>
        <w:tc>
          <w:tcPr>
            <w:tcW w:w="2254" w:type="dxa"/>
          </w:tcPr>
          <w:p w14:paraId="0C1B3D29" w14:textId="37FAC3E3" w:rsidR="00E83E7E" w:rsidRPr="009E3E0A" w:rsidRDefault="00FD598A" w:rsidP="008D6BE3">
            <w:pPr>
              <w:spacing w:line="276" w:lineRule="auto"/>
              <w:rPr>
                <w:sz w:val="20"/>
              </w:rPr>
            </w:pPr>
            <w:r>
              <w:rPr>
                <w:sz w:val="20"/>
              </w:rPr>
              <w:t>C</w:t>
            </w:r>
            <w:r w:rsidR="00E83E7E" w:rsidRPr="009E3E0A">
              <w:rPr>
                <w:sz w:val="20"/>
              </w:rPr>
              <w:t>olonist of fresh geomorphic substrates</w:t>
            </w:r>
            <w:r w:rsidR="008D6BE3">
              <w:rPr>
                <w:i/>
                <w:sz w:val="20"/>
                <w:vertAlign w:val="superscript"/>
              </w:rPr>
              <w:t>5</w:t>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r w:rsidRPr="009E3E0A">
              <w:rPr>
                <w:i/>
                <w:sz w:val="20"/>
              </w:rPr>
              <w:t>en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4D0F36FD"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AC45E3">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et al.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AC45E3">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et al.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60D10752" w14:textId="77777777" w:rsidR="008D6BE3" w:rsidRDefault="008D6BE3"/>
    <w:p w14:paraId="18363568" w14:textId="77777777" w:rsidR="008D6BE3" w:rsidRDefault="008D6BE3"/>
    <w:p w14:paraId="20E90DD8" w14:textId="77777777" w:rsidR="008D6BE3" w:rsidRDefault="008D6BE3"/>
    <w:p w14:paraId="377317F8" w14:textId="77777777" w:rsidR="008D6BE3" w:rsidRDefault="008D6BE3"/>
    <w:p w14:paraId="50EF5BAC" w14:textId="22FC3346" w:rsidR="00E83E7E" w:rsidRPr="00B75606" w:rsidRDefault="00E83E7E" w:rsidP="00E83E7E">
      <w:pPr>
        <w:pStyle w:val="Caption"/>
        <w:keepNext/>
        <w:jc w:val="both"/>
        <w:rPr>
          <w:i w:val="0"/>
        </w:rPr>
      </w:pPr>
      <w:r>
        <w:t xml:space="preserve">Table </w:t>
      </w:r>
      <w:fldSimple w:instr=" SEQ Table \* ARABIC ">
        <w:r>
          <w:rPr>
            <w:noProof/>
          </w:rPr>
          <w:t>2</w:t>
        </w:r>
      </w:fldSimple>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cw = difference between control and waterlogged measurements, cr = difference between control and recovery measurements, wr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84411D">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84411D">
            <w:pPr>
              <w:spacing w:line="276" w:lineRule="auto"/>
              <w:rPr>
                <w:b/>
                <w:sz w:val="14"/>
              </w:rPr>
            </w:pPr>
            <w:r w:rsidRPr="0022345D">
              <w:rPr>
                <w:b/>
                <w:sz w:val="14"/>
              </w:rPr>
              <w:t>Control</w:t>
            </w:r>
          </w:p>
          <w:p w14:paraId="37BB933E" w14:textId="77777777" w:rsidR="00E83E7E" w:rsidRPr="0022345D" w:rsidRDefault="00E83E7E"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84411D">
            <w:pPr>
              <w:spacing w:line="276" w:lineRule="auto"/>
              <w:rPr>
                <w:b/>
                <w:sz w:val="14"/>
              </w:rPr>
            </w:pPr>
            <w:r w:rsidRPr="0022345D">
              <w:rPr>
                <w:b/>
                <w:sz w:val="14"/>
              </w:rPr>
              <w:t>Waterlogged</w:t>
            </w:r>
          </w:p>
          <w:p w14:paraId="24263929" w14:textId="77777777" w:rsidR="00E83E7E" w:rsidRPr="0022345D" w:rsidRDefault="00E83E7E"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84411D">
            <w:pPr>
              <w:spacing w:line="276" w:lineRule="auto"/>
              <w:rPr>
                <w:b/>
                <w:sz w:val="14"/>
              </w:rPr>
            </w:pPr>
            <w:r w:rsidRPr="0022345D">
              <w:rPr>
                <w:b/>
                <w:sz w:val="14"/>
              </w:rPr>
              <w:t>Recovery</w:t>
            </w:r>
          </w:p>
          <w:p w14:paraId="6103C5B0" w14:textId="77777777" w:rsidR="00E83E7E" w:rsidRPr="0022345D" w:rsidRDefault="00E83E7E" w:rsidP="0084411D">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84411D">
            <w:pPr>
              <w:spacing w:line="276" w:lineRule="auto"/>
              <w:rPr>
                <w:b/>
                <w:sz w:val="14"/>
              </w:rPr>
            </w:pPr>
            <w:r w:rsidRPr="0022345D">
              <w:rPr>
                <w:b/>
                <w:sz w:val="14"/>
              </w:rPr>
              <w:t>Sig</w:t>
            </w:r>
            <w:r>
              <w:rPr>
                <w:b/>
                <w:sz w:val="14"/>
              </w:rPr>
              <w:t>nificant</w:t>
            </w:r>
          </w:p>
          <w:p w14:paraId="3B3B5AF9" w14:textId="77777777" w:rsidR="00E83E7E" w:rsidRPr="0022345D" w:rsidRDefault="00E83E7E" w:rsidP="0084411D">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84411D">
            <w:pPr>
              <w:spacing w:line="276" w:lineRule="auto"/>
              <w:rPr>
                <w:b/>
                <w:sz w:val="14"/>
              </w:rPr>
            </w:pPr>
            <w:r w:rsidRPr="0022345D">
              <w:rPr>
                <w:b/>
                <w:sz w:val="14"/>
              </w:rPr>
              <w:t>Post-hoc</w:t>
            </w:r>
          </w:p>
        </w:tc>
      </w:tr>
      <w:tr w:rsidR="00E83E7E" w:rsidRPr="00980B45" w14:paraId="05E5EAA7"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60403C57"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540BCB3" w14:textId="3CE9BE8F"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1024" w:type="dxa"/>
            <w:tcBorders>
              <w:left w:val="single" w:sz="4" w:space="0" w:color="auto"/>
              <w:bottom w:val="single" w:sz="4" w:space="0" w:color="auto"/>
            </w:tcBorders>
            <w:noWrap/>
            <w:hideMark/>
          </w:tcPr>
          <w:p w14:paraId="0F93F366" w14:textId="5582A040"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9ED57C3" w14:textId="53D3D537"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1041" w:type="dxa"/>
            <w:tcBorders>
              <w:left w:val="single" w:sz="4" w:space="0" w:color="auto"/>
              <w:bottom w:val="single" w:sz="4" w:space="0" w:color="auto"/>
            </w:tcBorders>
            <w:noWrap/>
            <w:hideMark/>
          </w:tcPr>
          <w:p w14:paraId="614CA729" w14:textId="7000C02D" w:rsidR="00E83E7E" w:rsidRPr="0022345D" w:rsidRDefault="00893965"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54B5A922" w14:textId="7938EE87" w:rsidR="00E83E7E" w:rsidRPr="0022345D" w:rsidRDefault="00893965" w:rsidP="0084411D">
            <w:pPr>
              <w:spacing w:line="276" w:lineRule="auto"/>
              <w:rPr>
                <w:i/>
                <w:sz w:val="14"/>
              </w:rPr>
            </w:pPr>
            <w:r>
              <w:rPr>
                <w:i/>
                <w:sz w:val="14"/>
              </w:rPr>
              <w:t>e</w:t>
            </w:r>
            <w:r w:rsidRPr="00CC3070">
              <w:t>CO</w:t>
            </w:r>
            <w:r w:rsidRPr="00F24FF9">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84411D">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84411D">
            <w:pPr>
              <w:spacing w:line="276" w:lineRule="auto"/>
              <w:rPr>
                <w:sz w:val="14"/>
              </w:rPr>
            </w:pPr>
            <w:r w:rsidRPr="0022345D">
              <w:rPr>
                <w:sz w:val="14"/>
              </w:rPr>
              <w:t> </w:t>
            </w:r>
          </w:p>
        </w:tc>
      </w:tr>
      <w:tr w:rsidR="00E83E7E" w:rsidRPr="00980B45" w14:paraId="262F3B6F" w14:textId="77777777" w:rsidTr="0084411D">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84411D">
            <w:pPr>
              <w:spacing w:line="276" w:lineRule="auto"/>
              <w:rPr>
                <w:sz w:val="14"/>
              </w:rPr>
            </w:pPr>
            <w:r w:rsidRPr="0022345D">
              <w:rPr>
                <w:sz w:val="14"/>
              </w:rPr>
              <w:t> </w:t>
            </w:r>
          </w:p>
        </w:tc>
      </w:tr>
      <w:tr w:rsidR="00E83E7E" w:rsidRPr="00980B45" w14:paraId="4F907AC6" w14:textId="77777777" w:rsidTr="0084411D">
        <w:trPr>
          <w:trHeight w:val="300"/>
        </w:trPr>
        <w:tc>
          <w:tcPr>
            <w:tcW w:w="2651" w:type="dxa"/>
            <w:tcBorders>
              <w:left w:val="single" w:sz="4" w:space="0" w:color="auto"/>
              <w:right w:val="single" w:sz="4" w:space="0" w:color="auto"/>
            </w:tcBorders>
            <w:noWrap/>
            <w:hideMark/>
          </w:tcPr>
          <w:p w14:paraId="7D07E038" w14:textId="2007B46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84411D">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84411D">
            <w:pPr>
              <w:spacing w:line="276" w:lineRule="auto"/>
              <w:rPr>
                <w:sz w:val="14"/>
              </w:rPr>
            </w:pPr>
            <w:r w:rsidRPr="0022345D">
              <w:rPr>
                <w:sz w:val="14"/>
              </w:rPr>
              <w:t> </w:t>
            </w:r>
          </w:p>
        </w:tc>
      </w:tr>
      <w:tr w:rsidR="00E83E7E" w:rsidRPr="00980B45" w14:paraId="2CA99410" w14:textId="77777777" w:rsidTr="0084411D">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72386E19" w14:textId="77777777" w:rsidR="00E83E7E" w:rsidRPr="0022345D" w:rsidRDefault="00E83E7E"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84411D">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84411D">
            <w:pPr>
              <w:spacing w:line="276" w:lineRule="auto"/>
              <w:rPr>
                <w:sz w:val="14"/>
              </w:rPr>
            </w:pPr>
            <w:r w:rsidRPr="0022345D">
              <w:rPr>
                <w:sz w:val="14"/>
              </w:rPr>
              <w:t> </w:t>
            </w:r>
          </w:p>
        </w:tc>
      </w:tr>
      <w:tr w:rsidR="00E83E7E" w:rsidRPr="00980B45" w14:paraId="157C553F" w14:textId="77777777" w:rsidTr="0084411D">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6244F168" w14:textId="77777777" w:rsidR="00E83E7E" w:rsidRPr="0022345D" w:rsidRDefault="00E83E7E"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84411D">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84411D">
            <w:pPr>
              <w:spacing w:line="276" w:lineRule="auto"/>
              <w:rPr>
                <w:sz w:val="14"/>
              </w:rPr>
            </w:pPr>
            <w:r w:rsidRPr="0022345D">
              <w:rPr>
                <w:sz w:val="14"/>
              </w:rPr>
              <w:t>cw, cr</w:t>
            </w:r>
          </w:p>
        </w:tc>
      </w:tr>
      <w:tr w:rsidR="00E83E7E" w:rsidRPr="00980B45" w14:paraId="06B15AD7" w14:textId="77777777" w:rsidTr="0084411D">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84411D">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84411D">
            <w:pPr>
              <w:spacing w:line="276" w:lineRule="auto"/>
              <w:rPr>
                <w:sz w:val="14"/>
              </w:rPr>
            </w:pPr>
            <w:r w:rsidRPr="0022345D">
              <w:rPr>
                <w:sz w:val="14"/>
              </w:rPr>
              <w:t> </w:t>
            </w:r>
          </w:p>
        </w:tc>
      </w:tr>
      <w:tr w:rsidR="00E83E7E" w:rsidRPr="00980B45" w14:paraId="0DF7B6BD" w14:textId="77777777" w:rsidTr="0084411D">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84411D">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84411D">
            <w:pPr>
              <w:spacing w:line="276" w:lineRule="auto"/>
              <w:rPr>
                <w:sz w:val="14"/>
              </w:rPr>
            </w:pPr>
            <w:r w:rsidRPr="0022345D">
              <w:rPr>
                <w:sz w:val="14"/>
              </w:rPr>
              <w:t> </w:t>
            </w:r>
          </w:p>
        </w:tc>
      </w:tr>
      <w:tr w:rsidR="00E83E7E" w:rsidRPr="00980B45" w14:paraId="50FC1C3B" w14:textId="77777777" w:rsidTr="0084411D">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84411D">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84411D">
            <w:pPr>
              <w:spacing w:line="276" w:lineRule="auto"/>
              <w:rPr>
                <w:sz w:val="14"/>
              </w:rPr>
            </w:pPr>
            <w:r w:rsidRPr="0022345D">
              <w:rPr>
                <w:sz w:val="14"/>
              </w:rPr>
              <w:t> </w:t>
            </w:r>
          </w:p>
        </w:tc>
      </w:tr>
      <w:tr w:rsidR="00E83E7E" w:rsidRPr="00980B45" w14:paraId="130DBD23" w14:textId="77777777" w:rsidTr="0084411D">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84411D">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84411D">
            <w:pPr>
              <w:spacing w:line="276" w:lineRule="auto"/>
              <w:rPr>
                <w:sz w:val="14"/>
              </w:rPr>
            </w:pPr>
            <w:r w:rsidRPr="0022345D">
              <w:rPr>
                <w:sz w:val="14"/>
              </w:rPr>
              <w:t>cw, wr, cr</w:t>
            </w:r>
          </w:p>
        </w:tc>
      </w:tr>
      <w:tr w:rsidR="00E83E7E" w:rsidRPr="00980B45" w14:paraId="29BA2496" w14:textId="77777777" w:rsidTr="0084411D">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84411D">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84411D">
            <w:pPr>
              <w:spacing w:line="276" w:lineRule="auto"/>
              <w:rPr>
                <w:sz w:val="14"/>
              </w:rPr>
            </w:pPr>
            <w:r>
              <w:rPr>
                <w:sz w:val="14"/>
              </w:rPr>
              <w:t>w</w:t>
            </w:r>
            <w:r w:rsidR="00E83E7E">
              <w:rPr>
                <w:sz w:val="14"/>
              </w:rPr>
              <w:t>r</w:t>
            </w:r>
          </w:p>
        </w:tc>
      </w:tr>
      <w:tr w:rsidR="00E83E7E" w:rsidRPr="00980B45" w14:paraId="2DACD826" w14:textId="77777777" w:rsidTr="0084411D">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84411D">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84411D">
            <w:pPr>
              <w:spacing w:line="276" w:lineRule="auto"/>
              <w:rPr>
                <w:sz w:val="14"/>
              </w:rPr>
            </w:pPr>
            <w:r w:rsidRPr="0022345D">
              <w:rPr>
                <w:sz w:val="14"/>
              </w:rPr>
              <w:t>cw, wr</w:t>
            </w:r>
          </w:p>
        </w:tc>
      </w:tr>
      <w:tr w:rsidR="00E83E7E" w:rsidRPr="00980B45" w14:paraId="14014A0D"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84411D">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84411D">
            <w:pPr>
              <w:spacing w:line="276" w:lineRule="auto"/>
              <w:rPr>
                <w:sz w:val="14"/>
              </w:rPr>
            </w:pPr>
            <w:r w:rsidRPr="0022345D">
              <w:rPr>
                <w:sz w:val="14"/>
              </w:rPr>
              <w:t> </w:t>
            </w:r>
          </w:p>
        </w:tc>
      </w:tr>
      <w:tr w:rsidR="00E83E7E" w:rsidRPr="00980B45" w14:paraId="05EEE9E7" w14:textId="77777777" w:rsidTr="0084411D">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84411D">
            <w:pPr>
              <w:spacing w:line="276" w:lineRule="auto"/>
              <w:rPr>
                <w:b/>
                <w:i/>
                <w:iCs/>
                <w:sz w:val="14"/>
              </w:rPr>
            </w:pPr>
            <w:r w:rsidRPr="0022345D">
              <w:rPr>
                <w:b/>
                <w:i/>
                <w:iCs/>
                <w:sz w:val="14"/>
              </w:rPr>
              <w:t>Casuarina cunninghamiana</w:t>
            </w:r>
          </w:p>
        </w:tc>
        <w:tc>
          <w:tcPr>
            <w:tcW w:w="970" w:type="dxa"/>
            <w:tcBorders>
              <w:top w:val="single" w:sz="4" w:space="0" w:color="auto"/>
              <w:left w:val="single" w:sz="4" w:space="0" w:color="auto"/>
            </w:tcBorders>
            <w:noWrap/>
            <w:hideMark/>
          </w:tcPr>
          <w:p w14:paraId="7DCEFA3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84411D">
            <w:pPr>
              <w:spacing w:line="276" w:lineRule="auto"/>
              <w:rPr>
                <w:sz w:val="14"/>
              </w:rPr>
            </w:pPr>
            <w:r w:rsidRPr="0022345D">
              <w:rPr>
                <w:sz w:val="14"/>
              </w:rPr>
              <w:t> </w:t>
            </w:r>
          </w:p>
        </w:tc>
      </w:tr>
      <w:tr w:rsidR="00E83E7E" w:rsidRPr="00980B45" w14:paraId="56E64C13" w14:textId="77777777" w:rsidTr="0084411D">
        <w:trPr>
          <w:trHeight w:val="300"/>
        </w:trPr>
        <w:tc>
          <w:tcPr>
            <w:tcW w:w="2651" w:type="dxa"/>
            <w:tcBorders>
              <w:left w:val="single" w:sz="4" w:space="0" w:color="auto"/>
              <w:right w:val="single" w:sz="4" w:space="0" w:color="auto"/>
            </w:tcBorders>
            <w:noWrap/>
            <w:hideMark/>
          </w:tcPr>
          <w:p w14:paraId="398FE563" w14:textId="642A775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84411D">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84411D">
            <w:pPr>
              <w:spacing w:line="276" w:lineRule="auto"/>
              <w:rPr>
                <w:sz w:val="14"/>
              </w:rPr>
            </w:pPr>
            <w:r w:rsidRPr="0022345D">
              <w:rPr>
                <w:sz w:val="14"/>
              </w:rPr>
              <w:t> </w:t>
            </w:r>
          </w:p>
        </w:tc>
      </w:tr>
      <w:tr w:rsidR="00E83E7E" w:rsidRPr="00980B45" w14:paraId="1FB59F91" w14:textId="77777777" w:rsidTr="0084411D">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84411D">
            <w:pPr>
              <w:spacing w:line="276" w:lineRule="auto"/>
              <w:rPr>
                <w:sz w:val="14"/>
              </w:rPr>
            </w:pPr>
            <w:r w:rsidRPr="0022345D">
              <w:rPr>
                <w:sz w:val="14"/>
              </w:rPr>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38EEC3EE" w14:textId="77777777" w:rsidR="00E83E7E" w:rsidRPr="0022345D" w:rsidRDefault="00E83E7E"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84411D">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84411D">
            <w:pPr>
              <w:spacing w:line="276" w:lineRule="auto"/>
              <w:rPr>
                <w:sz w:val="14"/>
              </w:rPr>
            </w:pPr>
            <w:r w:rsidRPr="0022345D">
              <w:rPr>
                <w:sz w:val="14"/>
              </w:rPr>
              <w:t> </w:t>
            </w:r>
          </w:p>
        </w:tc>
      </w:tr>
      <w:tr w:rsidR="00E83E7E" w:rsidRPr="00980B45" w14:paraId="42AEF4AD" w14:textId="77777777" w:rsidTr="0084411D">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32103DE2" w14:textId="77777777" w:rsidR="00E83E7E" w:rsidRPr="0022345D" w:rsidRDefault="00E83E7E"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84411D">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84411D">
            <w:pPr>
              <w:spacing w:line="276" w:lineRule="auto"/>
              <w:rPr>
                <w:sz w:val="14"/>
              </w:rPr>
            </w:pPr>
            <w:r>
              <w:rPr>
                <w:sz w:val="14"/>
              </w:rPr>
              <w:t>w</w:t>
            </w:r>
          </w:p>
        </w:tc>
      </w:tr>
      <w:tr w:rsidR="00E83E7E" w:rsidRPr="00980B45" w14:paraId="77DD5E4A" w14:textId="77777777" w:rsidTr="0084411D">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84411D">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84411D">
            <w:pPr>
              <w:spacing w:line="276" w:lineRule="auto"/>
              <w:rPr>
                <w:sz w:val="14"/>
              </w:rPr>
            </w:pPr>
            <w:r>
              <w:rPr>
                <w:sz w:val="14"/>
              </w:rPr>
              <w:t>c</w:t>
            </w:r>
          </w:p>
        </w:tc>
      </w:tr>
      <w:tr w:rsidR="00E83E7E" w:rsidRPr="00980B45" w14:paraId="5807D0FB" w14:textId="77777777" w:rsidTr="0084411D">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84411D">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84411D">
            <w:pPr>
              <w:spacing w:line="276" w:lineRule="auto"/>
              <w:rPr>
                <w:sz w:val="14"/>
              </w:rPr>
            </w:pPr>
            <w:r>
              <w:rPr>
                <w:sz w:val="14"/>
              </w:rPr>
              <w:t>c</w:t>
            </w:r>
          </w:p>
        </w:tc>
      </w:tr>
      <w:tr w:rsidR="00E83E7E" w:rsidRPr="00980B45" w14:paraId="6A598A47" w14:textId="77777777" w:rsidTr="0084411D">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84411D">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84411D">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84411D">
            <w:pPr>
              <w:spacing w:line="276" w:lineRule="auto"/>
              <w:rPr>
                <w:sz w:val="14"/>
              </w:rPr>
            </w:pPr>
            <w:r w:rsidRPr="0022345D">
              <w:rPr>
                <w:sz w:val="14"/>
              </w:rPr>
              <w:t> </w:t>
            </w:r>
          </w:p>
        </w:tc>
      </w:tr>
      <w:tr w:rsidR="00E83E7E" w:rsidRPr="00980B45" w14:paraId="0B2AC549" w14:textId="77777777" w:rsidTr="0084411D">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84411D">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84411D">
            <w:pPr>
              <w:spacing w:line="276" w:lineRule="auto"/>
              <w:rPr>
                <w:sz w:val="14"/>
              </w:rPr>
            </w:pPr>
            <w:r w:rsidRPr="0022345D">
              <w:rPr>
                <w:sz w:val="14"/>
              </w:rPr>
              <w:t> </w:t>
            </w:r>
          </w:p>
        </w:tc>
      </w:tr>
      <w:tr w:rsidR="00E83E7E" w:rsidRPr="00980B45" w14:paraId="0E1BD5EA" w14:textId="77777777" w:rsidTr="0084411D">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84411D">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84411D">
            <w:pPr>
              <w:spacing w:line="276" w:lineRule="auto"/>
              <w:rPr>
                <w:sz w:val="14"/>
              </w:rPr>
            </w:pPr>
            <w:r w:rsidRPr="0022345D">
              <w:rPr>
                <w:sz w:val="14"/>
              </w:rPr>
              <w:t> </w:t>
            </w:r>
          </w:p>
        </w:tc>
      </w:tr>
      <w:tr w:rsidR="00E83E7E" w:rsidRPr="00980B45" w14:paraId="03E73D3D" w14:textId="77777777" w:rsidTr="0084411D">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84411D">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84411D">
            <w:pPr>
              <w:spacing w:line="276" w:lineRule="auto"/>
              <w:rPr>
                <w:sz w:val="14"/>
              </w:rPr>
            </w:pPr>
            <w:r w:rsidRPr="0022345D">
              <w:rPr>
                <w:sz w:val="14"/>
              </w:rPr>
              <w:t> </w:t>
            </w:r>
          </w:p>
        </w:tc>
      </w:tr>
      <w:tr w:rsidR="00E83E7E" w:rsidRPr="00980B45" w14:paraId="0BA59E6C"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84411D">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84411D">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84411D">
            <w:pPr>
              <w:spacing w:line="276" w:lineRule="auto"/>
              <w:rPr>
                <w:sz w:val="14"/>
              </w:rPr>
            </w:pPr>
            <w:r w:rsidRPr="0022345D">
              <w:rPr>
                <w:sz w:val="14"/>
              </w:rPr>
              <w:t> </w:t>
            </w:r>
          </w:p>
        </w:tc>
      </w:tr>
      <w:tr w:rsidR="00E83E7E" w:rsidRPr="00980B45" w14:paraId="07ADD36E" w14:textId="77777777" w:rsidTr="0084411D">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84411D">
            <w:pPr>
              <w:spacing w:line="276" w:lineRule="auto"/>
              <w:rPr>
                <w:b/>
                <w:i/>
                <w:iCs/>
                <w:sz w:val="14"/>
              </w:rPr>
            </w:pPr>
            <w:r w:rsidRPr="0022345D">
              <w:rPr>
                <w:b/>
                <w:i/>
                <w:iCs/>
                <w:sz w:val="14"/>
              </w:rPr>
              <w:t>Eucalyptus camaldulensis</w:t>
            </w:r>
          </w:p>
        </w:tc>
        <w:tc>
          <w:tcPr>
            <w:tcW w:w="970" w:type="dxa"/>
            <w:tcBorders>
              <w:top w:val="single" w:sz="4" w:space="0" w:color="auto"/>
              <w:left w:val="single" w:sz="4" w:space="0" w:color="auto"/>
            </w:tcBorders>
            <w:noWrap/>
            <w:hideMark/>
          </w:tcPr>
          <w:p w14:paraId="0E1FFA6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84411D">
            <w:pPr>
              <w:spacing w:line="276" w:lineRule="auto"/>
              <w:rPr>
                <w:sz w:val="14"/>
              </w:rPr>
            </w:pPr>
            <w:r w:rsidRPr="0022345D">
              <w:rPr>
                <w:sz w:val="14"/>
              </w:rPr>
              <w:t> </w:t>
            </w:r>
          </w:p>
        </w:tc>
      </w:tr>
      <w:tr w:rsidR="00E83E7E" w:rsidRPr="00980B45" w14:paraId="212BCC4D" w14:textId="77777777" w:rsidTr="0084411D">
        <w:trPr>
          <w:trHeight w:val="300"/>
        </w:trPr>
        <w:tc>
          <w:tcPr>
            <w:tcW w:w="2651" w:type="dxa"/>
            <w:tcBorders>
              <w:left w:val="single" w:sz="4" w:space="0" w:color="auto"/>
              <w:right w:val="single" w:sz="4" w:space="0" w:color="auto"/>
            </w:tcBorders>
            <w:noWrap/>
            <w:hideMark/>
          </w:tcPr>
          <w:p w14:paraId="3294EA72" w14:textId="329845F3"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μmol </w:t>
            </w:r>
            <w:r w:rsidR="00B10AB2" w:rsidRPr="00706590">
              <w:rPr>
                <w:sz w:val="14"/>
              </w:rPr>
              <w:t>CO</w:t>
            </w:r>
            <w:r w:rsidR="00B10AB2"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84411D">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84411D">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84411D">
            <w:pPr>
              <w:spacing w:line="276" w:lineRule="auto"/>
              <w:rPr>
                <w:sz w:val="14"/>
              </w:rPr>
            </w:pPr>
            <w:r>
              <w:rPr>
                <w:sz w:val="14"/>
              </w:rPr>
              <w:t>c</w:t>
            </w:r>
            <w:r w:rsidR="00E83E7E" w:rsidRPr="0022345D">
              <w:rPr>
                <w:sz w:val="14"/>
              </w:rPr>
              <w:t>r</w:t>
            </w:r>
          </w:p>
        </w:tc>
      </w:tr>
      <w:tr w:rsidR="00E83E7E" w:rsidRPr="00980B45" w14:paraId="116D8510" w14:textId="77777777" w:rsidTr="0084411D">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84411D">
            <w:pPr>
              <w:spacing w:line="276" w:lineRule="auto"/>
              <w:rPr>
                <w:sz w:val="14"/>
              </w:rPr>
            </w:pPr>
            <w:r w:rsidRPr="0022345D">
              <w:rPr>
                <w:sz w:val="14"/>
              </w:rPr>
              <w:lastRenderedPageBreak/>
              <w:t>Stomatal conductance (</w:t>
            </w:r>
            <w:r w:rsidRPr="0022345D">
              <w:rPr>
                <w:i/>
                <w:iCs/>
                <w:sz w:val="14"/>
              </w:rPr>
              <w:t>Gs</w:t>
            </w:r>
            <w:r w:rsidRPr="0022345D">
              <w:rPr>
                <w:sz w:val="14"/>
              </w:rPr>
              <w:t>, mmol m⁻² s⁻¹)</w:t>
            </w:r>
          </w:p>
        </w:tc>
        <w:tc>
          <w:tcPr>
            <w:tcW w:w="970" w:type="dxa"/>
            <w:tcBorders>
              <w:left w:val="single" w:sz="4" w:space="0" w:color="auto"/>
            </w:tcBorders>
            <w:noWrap/>
            <w:hideMark/>
          </w:tcPr>
          <w:p w14:paraId="2277B140" w14:textId="77777777" w:rsidR="00E83E7E" w:rsidRPr="0022345D" w:rsidRDefault="00E83E7E"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84411D">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84411D">
            <w:pPr>
              <w:spacing w:line="276" w:lineRule="auto"/>
              <w:rPr>
                <w:sz w:val="14"/>
              </w:rPr>
            </w:pPr>
            <w:r w:rsidRPr="0022345D">
              <w:rPr>
                <w:sz w:val="14"/>
              </w:rPr>
              <w:t>cw, wr, cr</w:t>
            </w:r>
          </w:p>
        </w:tc>
      </w:tr>
      <w:tr w:rsidR="00E83E7E" w:rsidRPr="00980B45" w14:paraId="2F9697D4" w14:textId="77777777" w:rsidTr="0084411D">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84411D">
            <w:pPr>
              <w:spacing w:line="276" w:lineRule="auto"/>
              <w:rPr>
                <w:sz w:val="14"/>
              </w:rPr>
            </w:pPr>
            <w:r w:rsidRPr="0022345D">
              <w:rPr>
                <w:sz w:val="14"/>
              </w:rPr>
              <w:t>Water use efficiency (</w:t>
            </w:r>
            <w:r w:rsidRPr="0022345D">
              <w:rPr>
                <w:i/>
                <w:iCs/>
                <w:sz w:val="14"/>
              </w:rPr>
              <w:t>A/Gs</w:t>
            </w:r>
            <w:r w:rsidRPr="0022345D">
              <w:rPr>
                <w:sz w:val="14"/>
              </w:rPr>
              <w:t>)</w:t>
            </w:r>
          </w:p>
        </w:tc>
        <w:tc>
          <w:tcPr>
            <w:tcW w:w="970" w:type="dxa"/>
            <w:tcBorders>
              <w:left w:val="single" w:sz="4" w:space="0" w:color="auto"/>
            </w:tcBorders>
            <w:noWrap/>
            <w:hideMark/>
          </w:tcPr>
          <w:p w14:paraId="7133992A" w14:textId="77777777" w:rsidR="00E83E7E" w:rsidRPr="0022345D" w:rsidRDefault="00E83E7E"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84411D">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84411D">
            <w:pPr>
              <w:spacing w:line="276" w:lineRule="auto"/>
              <w:rPr>
                <w:sz w:val="14"/>
              </w:rPr>
            </w:pPr>
            <w:r w:rsidRPr="0022345D">
              <w:rPr>
                <w:sz w:val="14"/>
              </w:rPr>
              <w:t> </w:t>
            </w:r>
          </w:p>
        </w:tc>
      </w:tr>
      <w:tr w:rsidR="00E83E7E" w:rsidRPr="00980B45" w14:paraId="6F28DBAE" w14:textId="77777777" w:rsidTr="0084411D">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84411D">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84411D">
            <w:pPr>
              <w:spacing w:line="276" w:lineRule="auto"/>
              <w:rPr>
                <w:sz w:val="14"/>
              </w:rPr>
            </w:pPr>
            <w:r w:rsidRPr="0022345D">
              <w:rPr>
                <w:sz w:val="14"/>
              </w:rPr>
              <w:t> </w:t>
            </w:r>
          </w:p>
        </w:tc>
      </w:tr>
      <w:tr w:rsidR="00E83E7E" w:rsidRPr="00980B45" w14:paraId="16D18949" w14:textId="77777777" w:rsidTr="0084411D">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84411D">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84411D">
            <w:pPr>
              <w:spacing w:line="276" w:lineRule="auto"/>
              <w:rPr>
                <w:sz w:val="14"/>
              </w:rPr>
            </w:pPr>
            <w:r w:rsidRPr="0022345D">
              <w:rPr>
                <w:sz w:val="14"/>
              </w:rPr>
              <w:t> </w:t>
            </w:r>
          </w:p>
        </w:tc>
      </w:tr>
      <w:tr w:rsidR="00E83E7E" w:rsidRPr="00980B45" w14:paraId="54446C63" w14:textId="77777777" w:rsidTr="0084411D">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84411D">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84411D">
            <w:pPr>
              <w:spacing w:line="276" w:lineRule="auto"/>
              <w:rPr>
                <w:sz w:val="14"/>
              </w:rPr>
            </w:pPr>
            <w:r w:rsidRPr="0022345D">
              <w:rPr>
                <w:sz w:val="14"/>
              </w:rPr>
              <w:t> </w:t>
            </w:r>
          </w:p>
        </w:tc>
      </w:tr>
      <w:tr w:rsidR="00E83E7E" w:rsidRPr="00980B45" w14:paraId="7D4F1CE3" w14:textId="77777777" w:rsidTr="0084411D">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84411D">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84411D">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84411D">
            <w:pPr>
              <w:spacing w:line="276" w:lineRule="auto"/>
              <w:rPr>
                <w:sz w:val="14"/>
              </w:rPr>
            </w:pPr>
            <w:r>
              <w:rPr>
                <w:sz w:val="14"/>
              </w:rPr>
              <w:t>cw, rw</w:t>
            </w:r>
          </w:p>
        </w:tc>
      </w:tr>
      <w:tr w:rsidR="00E83E7E" w:rsidRPr="00980B45" w14:paraId="06D93A52" w14:textId="77777777" w:rsidTr="0084411D">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84411D">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84411D">
            <w:pPr>
              <w:spacing w:line="276" w:lineRule="auto"/>
              <w:rPr>
                <w:sz w:val="14"/>
              </w:rPr>
            </w:pPr>
            <w:r w:rsidRPr="0022345D">
              <w:rPr>
                <w:sz w:val="14"/>
              </w:rPr>
              <w:t>cw, cr</w:t>
            </w:r>
          </w:p>
        </w:tc>
      </w:tr>
      <w:tr w:rsidR="00E83E7E" w:rsidRPr="00980B45" w14:paraId="32D20A74" w14:textId="77777777" w:rsidTr="0084411D">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84411D">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84411D">
            <w:pPr>
              <w:spacing w:line="276" w:lineRule="auto"/>
              <w:rPr>
                <w:sz w:val="14"/>
              </w:rPr>
            </w:pPr>
            <w:r w:rsidRPr="0022345D">
              <w:rPr>
                <w:sz w:val="14"/>
              </w:rPr>
              <w:t>cw, wr</w:t>
            </w:r>
          </w:p>
        </w:tc>
      </w:tr>
      <w:tr w:rsidR="00E83E7E" w:rsidRPr="00980B45" w14:paraId="3936A4A6"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84411D">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84411D">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84411D">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t>FIGURES</w:t>
      </w:r>
    </w:p>
    <w:p w14:paraId="57534E73" w14:textId="1823B66B" w:rsidR="00EA09C9" w:rsidRDefault="00724241" w:rsidP="00EA09C9">
      <w:pPr>
        <w:keepNext/>
      </w:pPr>
      <w:r>
        <w:rPr>
          <w:noProof/>
          <w:lang w:eastAsia="en-AU"/>
        </w:rPr>
        <w:drawing>
          <wp:inline distT="0" distB="0" distL="0" distR="0" wp14:anchorId="25E2BBE5" wp14:editId="425CE8BA">
            <wp:extent cx="5731510" cy="4525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exchan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inline>
        </w:drawing>
      </w:r>
    </w:p>
    <w:p w14:paraId="31F568EC" w14:textId="41F24C06" w:rsidR="00EA09C9" w:rsidRPr="00262631" w:rsidRDefault="00EA09C9" w:rsidP="00EA09C9">
      <w:pPr>
        <w:pStyle w:val="Caption"/>
        <w:jc w:val="both"/>
        <w:rPr>
          <w:i w:val="0"/>
        </w:rPr>
      </w:pPr>
      <w:r>
        <w:t xml:space="preserve">Figure </w:t>
      </w:r>
      <w:fldSimple w:instr=" SEQ Figure \* ARABIC ">
        <w:r>
          <w:rPr>
            <w:noProof/>
          </w:rPr>
          <w:t>1</w:t>
        </w:r>
      </w:fldSimple>
      <w:r>
        <w:t xml:space="preserve">. Gas exchange measurements under each combination of waterlogging and </w:t>
      </w:r>
      <w:r w:rsidR="00B10AB2" w:rsidRPr="00CC3070">
        <w:t>CO</w:t>
      </w:r>
      <w:r w:rsidR="00B10AB2" w:rsidRPr="00F24FF9">
        <w:rPr>
          <w:vertAlign w:val="subscript"/>
        </w:rPr>
        <w:t>2</w:t>
      </w:r>
      <w:r>
        <w:t xml:space="preserve"> level treatments.</w:t>
      </w:r>
      <w:r w:rsidR="00724241">
        <w:t xml:space="preserve"> Tr = transpiration rate (mmol H</w:t>
      </w:r>
      <w:r w:rsidR="00724241" w:rsidRPr="005262DE">
        <w:rPr>
          <w:vertAlign w:val="subscript"/>
        </w:rPr>
        <w:t>2</w:t>
      </w:r>
      <w:r w:rsidR="00724241">
        <w:t>0 m</w:t>
      </w:r>
      <w:r w:rsidR="00724241" w:rsidRPr="005262DE">
        <w:rPr>
          <w:vertAlign w:val="superscript"/>
        </w:rPr>
        <w:t>-2</w:t>
      </w:r>
      <w:r w:rsidR="00724241">
        <w:t xml:space="preserve"> s</w:t>
      </w:r>
      <w:r w:rsidR="00724241" w:rsidRPr="005262DE">
        <w:rPr>
          <w:vertAlign w:val="superscript"/>
        </w:rPr>
        <w:t>-1</w:t>
      </w:r>
      <w:r w:rsidR="00724241">
        <w:t>)</w:t>
      </w:r>
      <w:r>
        <w:t xml:space="preserve"> Dark shaded columns represent measurements under ambient atmospheric </w:t>
      </w:r>
      <w:r w:rsidR="00B10AB2" w:rsidRPr="00CC3070">
        <w:t>CO</w:t>
      </w:r>
      <w:r w:rsidR="00B10AB2" w:rsidRPr="00F24FF9">
        <w:rPr>
          <w:vertAlign w:val="subscript"/>
        </w:rPr>
        <w:t>2</w:t>
      </w:r>
      <w:r>
        <w:t xml:space="preserve"> concentration (390 ppm), light shaded columns represent measurements under elevated atmospheric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0CE49D39" w:rsidR="00EA09C9" w:rsidRPr="00262631" w:rsidRDefault="00EA09C9" w:rsidP="00EA09C9">
      <w:pPr>
        <w:pStyle w:val="Caption"/>
        <w:jc w:val="both"/>
        <w:rPr>
          <w:i w:val="0"/>
        </w:rPr>
      </w:pPr>
      <w:r>
        <w:t>Figure 2.</w:t>
      </w:r>
      <w:r w:rsidRPr="00EE12B2">
        <w:t xml:space="preserve"> </w:t>
      </w:r>
      <w:r>
        <w:t xml:space="preserve">Biomass and root mass fraction (RMF)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w:t>
      </w:r>
      <w:r>
        <w:lastRenderedPageBreak/>
        <w:t xml:space="preserve">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1EF6D782" w14:textId="39FCD5AB" w:rsidR="00EA09C9" w:rsidRPr="004E2A60" w:rsidRDefault="00EA09C9" w:rsidP="004E2A60">
      <w:pPr>
        <w:pStyle w:val="Caption"/>
        <w:jc w:val="both"/>
        <w:rPr>
          <w:i w:val="0"/>
        </w:rPr>
      </w:pPr>
      <w:r>
        <w:t xml:space="preserve">Figure 3. Functional trait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Faculty of Science" w:date="2016-05-02T12:22:00Z" w:initials="FoS">
    <w:p w14:paraId="2223EF71" w14:textId="57A57933" w:rsidR="00A77CCE" w:rsidRDefault="00A77CC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3EF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FF3"/>
    <w:multiLevelType w:val="hybridMultilevel"/>
    <w:tmpl w:val="F81CFE7A"/>
    <w:lvl w:ilvl="0" w:tplc="97AA03C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6143C"/>
    <w:rsid w:val="00083007"/>
    <w:rsid w:val="00092A01"/>
    <w:rsid w:val="00095CE3"/>
    <w:rsid w:val="000C3E50"/>
    <w:rsid w:val="000D11F3"/>
    <w:rsid w:val="000D79FC"/>
    <w:rsid w:val="000E229C"/>
    <w:rsid w:val="000F400F"/>
    <w:rsid w:val="00102A40"/>
    <w:rsid w:val="00106619"/>
    <w:rsid w:val="00120C00"/>
    <w:rsid w:val="00155A7B"/>
    <w:rsid w:val="00156AC3"/>
    <w:rsid w:val="001577D3"/>
    <w:rsid w:val="00206F59"/>
    <w:rsid w:val="002144E0"/>
    <w:rsid w:val="00221936"/>
    <w:rsid w:val="002230CD"/>
    <w:rsid w:val="002339E6"/>
    <w:rsid w:val="002814EB"/>
    <w:rsid w:val="00291E4C"/>
    <w:rsid w:val="002A3EA0"/>
    <w:rsid w:val="002D5EA4"/>
    <w:rsid w:val="00301A53"/>
    <w:rsid w:val="003067B4"/>
    <w:rsid w:val="00306962"/>
    <w:rsid w:val="00346027"/>
    <w:rsid w:val="0036260C"/>
    <w:rsid w:val="003A35D2"/>
    <w:rsid w:val="003A3DA2"/>
    <w:rsid w:val="003B04EF"/>
    <w:rsid w:val="00410AA3"/>
    <w:rsid w:val="00437CD6"/>
    <w:rsid w:val="0044595D"/>
    <w:rsid w:val="004625A7"/>
    <w:rsid w:val="0047528C"/>
    <w:rsid w:val="00487189"/>
    <w:rsid w:val="004E2A60"/>
    <w:rsid w:val="005262DE"/>
    <w:rsid w:val="00550B68"/>
    <w:rsid w:val="005531A9"/>
    <w:rsid w:val="00570DA9"/>
    <w:rsid w:val="005A5487"/>
    <w:rsid w:val="005C3CF4"/>
    <w:rsid w:val="005D2573"/>
    <w:rsid w:val="005E5A05"/>
    <w:rsid w:val="005E6F07"/>
    <w:rsid w:val="00607731"/>
    <w:rsid w:val="00653721"/>
    <w:rsid w:val="00654860"/>
    <w:rsid w:val="00672889"/>
    <w:rsid w:val="00687999"/>
    <w:rsid w:val="006A1A49"/>
    <w:rsid w:val="006A4BAE"/>
    <w:rsid w:val="006A72DE"/>
    <w:rsid w:val="006B351B"/>
    <w:rsid w:val="006B642D"/>
    <w:rsid w:val="006C1815"/>
    <w:rsid w:val="006C28B6"/>
    <w:rsid w:val="006D4DF4"/>
    <w:rsid w:val="006D5D83"/>
    <w:rsid w:val="00705FC9"/>
    <w:rsid w:val="00706590"/>
    <w:rsid w:val="00713DA3"/>
    <w:rsid w:val="00713EFF"/>
    <w:rsid w:val="00724241"/>
    <w:rsid w:val="007318AD"/>
    <w:rsid w:val="007318BB"/>
    <w:rsid w:val="00765C38"/>
    <w:rsid w:val="0078334F"/>
    <w:rsid w:val="007A4816"/>
    <w:rsid w:val="007C3762"/>
    <w:rsid w:val="0080209D"/>
    <w:rsid w:val="00806CE9"/>
    <w:rsid w:val="0083213F"/>
    <w:rsid w:val="0084411D"/>
    <w:rsid w:val="008512E1"/>
    <w:rsid w:val="00856AD6"/>
    <w:rsid w:val="00870FFE"/>
    <w:rsid w:val="00893965"/>
    <w:rsid w:val="008C2929"/>
    <w:rsid w:val="008C5946"/>
    <w:rsid w:val="008D1CAA"/>
    <w:rsid w:val="008D6BE3"/>
    <w:rsid w:val="008E7C71"/>
    <w:rsid w:val="009205EC"/>
    <w:rsid w:val="00931F9C"/>
    <w:rsid w:val="0094460E"/>
    <w:rsid w:val="00950A60"/>
    <w:rsid w:val="009D35D8"/>
    <w:rsid w:val="009D6C16"/>
    <w:rsid w:val="009E3E0A"/>
    <w:rsid w:val="009E3F43"/>
    <w:rsid w:val="00A05B7E"/>
    <w:rsid w:val="00A05F87"/>
    <w:rsid w:val="00A77CCE"/>
    <w:rsid w:val="00A82110"/>
    <w:rsid w:val="00A95863"/>
    <w:rsid w:val="00AB05B7"/>
    <w:rsid w:val="00AC45E3"/>
    <w:rsid w:val="00AD5527"/>
    <w:rsid w:val="00B018E1"/>
    <w:rsid w:val="00B03890"/>
    <w:rsid w:val="00B10AB2"/>
    <w:rsid w:val="00B312D4"/>
    <w:rsid w:val="00B34069"/>
    <w:rsid w:val="00B7711F"/>
    <w:rsid w:val="00B77E96"/>
    <w:rsid w:val="00B84511"/>
    <w:rsid w:val="00BA120D"/>
    <w:rsid w:val="00BB6734"/>
    <w:rsid w:val="00BB7917"/>
    <w:rsid w:val="00BC4198"/>
    <w:rsid w:val="00BD7D72"/>
    <w:rsid w:val="00BE7666"/>
    <w:rsid w:val="00BF4F8D"/>
    <w:rsid w:val="00BF7965"/>
    <w:rsid w:val="00C06C7F"/>
    <w:rsid w:val="00C0770F"/>
    <w:rsid w:val="00C1543B"/>
    <w:rsid w:val="00C20BC5"/>
    <w:rsid w:val="00C21863"/>
    <w:rsid w:val="00C34DDA"/>
    <w:rsid w:val="00C401E0"/>
    <w:rsid w:val="00C55AD3"/>
    <w:rsid w:val="00C61D09"/>
    <w:rsid w:val="00C804B3"/>
    <w:rsid w:val="00CC3070"/>
    <w:rsid w:val="00CC770E"/>
    <w:rsid w:val="00D128E6"/>
    <w:rsid w:val="00D272F5"/>
    <w:rsid w:val="00D716CB"/>
    <w:rsid w:val="00D9457A"/>
    <w:rsid w:val="00DD5DC5"/>
    <w:rsid w:val="00DE0197"/>
    <w:rsid w:val="00DE1801"/>
    <w:rsid w:val="00E05D0E"/>
    <w:rsid w:val="00E144D8"/>
    <w:rsid w:val="00E21412"/>
    <w:rsid w:val="00E60634"/>
    <w:rsid w:val="00E67C52"/>
    <w:rsid w:val="00E83E7E"/>
    <w:rsid w:val="00EA09C9"/>
    <w:rsid w:val="00EA6D40"/>
    <w:rsid w:val="00EA7FD0"/>
    <w:rsid w:val="00ED1F91"/>
    <w:rsid w:val="00ED365A"/>
    <w:rsid w:val="00ED7EFD"/>
    <w:rsid w:val="00EE11D2"/>
    <w:rsid w:val="00F118A3"/>
    <w:rsid w:val="00F24FF9"/>
    <w:rsid w:val="00F32CFF"/>
    <w:rsid w:val="00F37D2D"/>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E610-9486-4A33-9D4F-A65DBB8E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23</Pages>
  <Words>34783</Words>
  <Characters>199309</Characters>
  <Application>Microsoft Office Word</Application>
  <DocSecurity>0</DocSecurity>
  <Lines>4745</Lines>
  <Paragraphs>2167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21</cp:revision>
  <cp:lastPrinted>2015-03-30T03:16:00Z</cp:lastPrinted>
  <dcterms:created xsi:type="dcterms:W3CDTF">2015-11-12T02:39:00Z</dcterms:created>
  <dcterms:modified xsi:type="dcterms:W3CDTF">2016-05-02T05:05:00Z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